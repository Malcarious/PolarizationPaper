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Rieger, </w:t>
      </w:r>
      <w:r w:rsidR="003931D3">
        <w:t>S</w:t>
      </w:r>
      <w:r w:rsidR="00E03315">
        <w:t>. R. Dueck</w:t>
      </w:r>
      <w:r w:rsidR="003931D3">
        <w:t xml:space="preserve">, </w:t>
      </w:r>
      <w:r w:rsidR="008B7B87">
        <w:t xml:space="preserve">D. J. Zawada, and </w:t>
      </w:r>
      <w:r>
        <w:t>D. A. Degenstein</w:t>
      </w:r>
    </w:p>
    <w:p w14:paraId="3858AD13" w14:textId="083AC9F2" w:rsidR="00406198" w:rsidRDefault="00406198" w:rsidP="00A91E3D">
      <w:r>
        <w:t>Contact</w:t>
      </w:r>
      <w:r w:rsidR="008B0153">
        <w:t xml:space="preserve"> Author</w:t>
      </w:r>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FF5AF75" w14:textId="4C438E73" w:rsidR="002B1B40" w:rsidRDefault="002B1B40" w:rsidP="00A91E3D">
      <w:r>
        <w:t xml:space="preserve">Keywords: </w:t>
      </w:r>
      <w:r w:rsidR="00CE1817">
        <w:t>stratosphere, aerosol, limb scattering, retrieval, polarization</w:t>
      </w:r>
    </w:p>
    <w:p w14:paraId="7B859012" w14:textId="3E2D38B7"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w:t>
      </w:r>
      <w:del w:id="0" w:author="Elash, Brenden" w:date="2016-11-14T21:09:00Z">
        <w:r w:rsidR="00770F53" w:rsidDel="00070D9E">
          <w:rPr>
            <w:rStyle w:val="Strong"/>
            <w:b w:val="0"/>
          </w:rPr>
          <w:delText xml:space="preserve">, by </w:delText>
        </w:r>
        <w:r w:rsidR="009E1C92" w:rsidDel="00070D9E">
          <w:rPr>
            <w:rStyle w:val="Strong"/>
            <w:b w:val="0"/>
          </w:rPr>
          <w:delText xml:space="preserve">the intentional </w:delText>
        </w:r>
        <w:r w:rsidR="00770F53" w:rsidDel="00070D9E">
          <w:rPr>
            <w:rStyle w:val="Strong"/>
            <w:b w:val="0"/>
          </w:rPr>
          <w:delText>nat</w:delText>
        </w:r>
        <w:r w:rsidR="000868AD" w:rsidDel="00070D9E">
          <w:rPr>
            <w:rStyle w:val="Strong"/>
            <w:b w:val="0"/>
          </w:rPr>
          <w:delText>ure of the instrument design</w:delText>
        </w:r>
      </w:del>
      <w:r w:rsidR="000868AD">
        <w:rPr>
          <w:rStyle w:val="Strong"/>
          <w:b w:val="0"/>
        </w:rPr>
        <w:t xml:space="preserve">.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del w:id="1" w:author="Elash, Brenden" w:date="2016-11-14T21:10:00Z">
        <w:r w:rsidR="00604579" w:rsidDel="00070D9E">
          <w:rPr>
            <w:rStyle w:val="Strong"/>
            <w:b w:val="0"/>
          </w:rPr>
          <w:delText xml:space="preserve">. </w:delText>
        </w:r>
      </w:del>
      <w:ins w:id="2" w:author="adam" w:date="2016-11-13T14:55:00Z">
        <w:del w:id="3" w:author="Elash, Brenden" w:date="2016-11-14T21:10:00Z">
          <w:r w:rsidR="006352F4" w:rsidDel="00070D9E">
            <w:rPr>
              <w:rStyle w:val="Strong"/>
              <w:b w:val="0"/>
            </w:rPr>
            <w:delText xml:space="preserve"> </w:delText>
          </w:r>
        </w:del>
      </w:ins>
      <w:ins w:id="4" w:author="Elash, Brenden" w:date="2016-11-14T21:10:00Z">
        <w:r w:rsidR="00070D9E">
          <w:rPr>
            <w:rStyle w:val="Strong"/>
            <w:b w:val="0"/>
          </w:rPr>
          <w:t xml:space="preserve"> through </w:t>
        </w:r>
      </w:ins>
      <w:ins w:id="5" w:author="Elash, Brenden" w:date="2016-11-14T21:11:00Z">
        <w:r w:rsidR="00070D9E">
          <w:rPr>
            <w:rStyle w:val="Strong"/>
            <w:b w:val="0"/>
          </w:rPr>
          <w:t xml:space="preserve">specific investigations of the </w:t>
        </w:r>
      </w:ins>
      <w:ins w:id="6" w:author="Elash, Brenden" w:date="2016-10-27T20:21:00Z">
        <w:r w:rsidR="00B45690">
          <w:rPr>
            <w:rStyle w:val="Strong"/>
            <w:b w:val="0"/>
          </w:rPr>
          <w:t>aerosol signal fraction</w:t>
        </w:r>
      </w:ins>
      <w:ins w:id="7" w:author="Elash, Brenden" w:date="2016-11-14T21:09:00Z">
        <w:r w:rsidR="00070D9E">
          <w:rPr>
            <w:rStyle w:val="Strong"/>
            <w:b w:val="0"/>
          </w:rPr>
          <w:t xml:space="preserve"> in polarized measurements</w:t>
        </w:r>
      </w:ins>
      <w:ins w:id="8" w:author="Elash, Brenden" w:date="2016-10-27T20:22:00Z">
        <w:r w:rsidR="00B45690">
          <w:rPr>
            <w:rStyle w:val="Strong"/>
            <w:b w:val="0"/>
          </w:rPr>
          <w:t>,</w:t>
        </w:r>
      </w:ins>
      <w:ins w:id="9" w:author="Elash, Brenden" w:date="2016-11-14T21:10:00Z">
        <w:r w:rsidR="00070D9E">
          <w:rPr>
            <w:rStyle w:val="Strong"/>
            <w:b w:val="0"/>
          </w:rPr>
          <w:t xml:space="preserve"> potential</w:t>
        </w:r>
      </w:ins>
      <w:ins w:id="10" w:author="Elash, Brenden" w:date="2016-10-27T20:22:00Z">
        <w:r w:rsidR="00B45690">
          <w:rPr>
            <w:rStyle w:val="Strong"/>
            <w:b w:val="0"/>
          </w:rPr>
          <w:t xml:space="preserve"> retrieval bias, and</w:t>
        </w:r>
      </w:ins>
      <w:ins w:id="11" w:author="Elash, Brenden" w:date="2016-11-14T21:10:00Z">
        <w:r w:rsidR="00070D9E">
          <w:rPr>
            <w:rStyle w:val="Strong"/>
            <w:b w:val="0"/>
          </w:rPr>
          <w:t xml:space="preserve"> achievable</w:t>
        </w:r>
      </w:ins>
      <w:ins w:id="12" w:author="Elash, Brenden" w:date="2016-10-27T20:22:00Z">
        <w:r w:rsidR="00B45690">
          <w:rPr>
            <w:rStyle w:val="Strong"/>
            <w:b w:val="0"/>
          </w:rPr>
          <w:t xml:space="preserve"> precision.</w:t>
        </w:r>
      </w:ins>
      <w:ins w:id="13" w:author="Elash, Brenden" w:date="2016-10-27T20:21:00Z">
        <w:r w:rsidR="00B45690">
          <w:rPr>
            <w:rStyle w:val="Strong"/>
            <w:b w:val="0"/>
          </w:rPr>
          <w:t xml:space="preserve"> </w:t>
        </w:r>
      </w:ins>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ins w:id="14" w:author="Elash, Brenden" w:date="2016-10-27T20:44:00Z">
        <w:r w:rsidR="00700195">
          <w:rPr>
            <w:rStyle w:val="Strong"/>
            <w:b w:val="0"/>
          </w:rPr>
          <w:t>s</w:t>
        </w:r>
      </w:ins>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w:t>
      </w:r>
      <w:ins w:id="15" w:author="Elash, Brenden" w:date="2016-10-27T20:44:00Z">
        <w:r w:rsidR="00700195">
          <w:rPr>
            <w:rStyle w:val="Strong"/>
            <w:b w:val="0"/>
          </w:rPr>
          <w:t xml:space="preserve">Taking into account instrument signal to noise levels </w:t>
        </w:r>
      </w:ins>
      <w:del w:id="16" w:author="Elash, Brenden" w:date="2016-10-27T20:44:00Z">
        <w:r w:rsidR="000868AD" w:rsidDel="00700195">
          <w:rPr>
            <w:rStyle w:val="Strong"/>
            <w:b w:val="0"/>
          </w:rPr>
          <w:delText>I</w:delText>
        </w:r>
      </w:del>
      <w:ins w:id="17" w:author="Elash, Brenden" w:date="2016-10-27T20:44:00Z">
        <w:r w:rsidR="00700195">
          <w:rPr>
            <w:rStyle w:val="Strong"/>
            <w:b w:val="0"/>
          </w:rPr>
          <w:t>i</w:t>
        </w:r>
      </w:ins>
      <w:r w:rsidR="000868AD">
        <w:rPr>
          <w:rStyle w:val="Strong"/>
          <w:b w:val="0"/>
        </w:rPr>
        <w:t xml:space="preserve">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ins w:id="18" w:author="Elash, Brenden" w:date="2016-11-14T21:12:00Z">
        <w:r w:rsidR="00070D9E">
          <w:rPr>
            <w:rStyle w:val="Strong"/>
            <w:b w:val="0"/>
          </w:rPr>
          <w:t xml:space="preserve">; however </w:t>
        </w:r>
      </w:ins>
      <w:ins w:id="19" w:author="Elash, Brenden" w:date="2016-10-27T20:23:00Z">
        <w:r w:rsidR="00B45690">
          <w:rPr>
            <w:rStyle w:val="Strong"/>
            <w:b w:val="0"/>
          </w:rPr>
          <w:t xml:space="preserve">the horizontal polarization </w:t>
        </w:r>
      </w:ins>
      <w:ins w:id="20" w:author="Elash, Brenden" w:date="2016-11-14T21:12:00Z">
        <w:r w:rsidR="00070D9E">
          <w:rPr>
            <w:rStyle w:val="Strong"/>
            <w:b w:val="0"/>
          </w:rPr>
          <w:t>is</w:t>
        </w:r>
      </w:ins>
      <w:ins w:id="21" w:author="Elash, Brenden" w:date="2016-10-27T20:23:00Z">
        <w:r w:rsidR="00B45690">
          <w:rPr>
            <w:rStyle w:val="Strong"/>
            <w:b w:val="0"/>
          </w:rPr>
          <w:t xml:space="preserve"> more promising in terms of signal magnitude.</w:t>
        </w:r>
      </w:ins>
      <w:del w:id="22" w:author="Elash, Brenden" w:date="2016-10-27T20:23:00Z">
        <w:r w:rsidR="000868AD" w:rsidDel="00B45690">
          <w:rPr>
            <w:rStyle w:val="Strong"/>
            <w:b w:val="0"/>
          </w:rPr>
          <w:delText xml:space="preserve">. </w:delText>
        </w:r>
      </w:del>
    </w:p>
    <w:p w14:paraId="13E4E099" w14:textId="77777777" w:rsidR="0018177D" w:rsidRDefault="0018177D" w:rsidP="0018177D">
      <w:pPr>
        <w:pStyle w:val="Heading1"/>
        <w:rPr>
          <w:rStyle w:val="Strong"/>
        </w:rPr>
      </w:pPr>
      <w:r>
        <w:rPr>
          <w:rStyle w:val="Strong"/>
        </w:rPr>
        <w:t>1 Introduction</w:t>
      </w:r>
    </w:p>
    <w:p w14:paraId="4E89015B" w14:textId="602D6989" w:rsidR="0018177D" w:rsidRDefault="0018177D" w:rsidP="0018177D">
      <w:pPr>
        <w:spacing w:line="276" w:lineRule="auto"/>
        <w:jc w:val="both"/>
        <w:rPr>
          <w:rFonts w:cs="Times New Roman"/>
        </w:rPr>
      </w:pPr>
      <w:r>
        <w:rPr>
          <w:rFonts w:cs="Times New Roman"/>
        </w:rPr>
        <w:t xml:space="preserve">Stratospheric aerosols, which are </w:t>
      </w:r>
      <w:ins w:id="23" w:author="Elash, Brenden" w:date="2016-10-27T20:45:00Z">
        <w:r w:rsidR="00700195">
          <w:rPr>
            <w:rFonts w:cs="Times New Roman"/>
          </w:rPr>
          <w:t>sub</w:t>
        </w:r>
      </w:ins>
      <w:r>
        <w:rPr>
          <w:rFonts w:cs="Times New Roman"/>
        </w:rPr>
        <w:t>micron-sized spherical liquid droplets of sulfuric acid, cause a cooling effect by scattering the incoming solar irradiance and therefore have an important radiative effect on climate.  This effect depends strongly on the aerosol concentration</w:t>
      </w:r>
      <w:ins w:id="24" w:author="Elash, Brenden" w:date="2016-10-29T18:53:00Z">
        <w:r w:rsidR="0092014B">
          <w:rPr>
            <w:rFonts w:cs="Times New Roman"/>
          </w:rPr>
          <w:t>, composition,</w:t>
        </w:r>
      </w:ins>
      <w:r>
        <w:rPr>
          <w:rFonts w:cs="Times New Roman"/>
        </w:rPr>
        <w:t xml:space="preserve"> and </w:t>
      </w:r>
      <w:del w:id="25" w:author="Elash, Brenden" w:date="2016-10-29T18:54:00Z">
        <w:r w:rsidDel="0092014B">
          <w:rPr>
            <w:rFonts w:cs="Times New Roman"/>
          </w:rPr>
          <w:delText xml:space="preserve">also the </w:delText>
        </w:r>
      </w:del>
      <w:r>
        <w:rPr>
          <w:rFonts w:cs="Times New Roman"/>
        </w:rPr>
        <w:t xml:space="preserve">particle size distribution </w:t>
      </w:r>
      <w:r w:rsidRPr="00C0366D">
        <w:rPr>
          <w:rFonts w:cs="Times New Roman"/>
        </w:rPr>
        <w:t>(</w:t>
      </w:r>
      <w:proofErr w:type="spellStart"/>
      <w:r>
        <w:rPr>
          <w:rFonts w:cs="Times New Roman"/>
        </w:rPr>
        <w:t>Kiehl</w:t>
      </w:r>
      <w:proofErr w:type="spellEnd"/>
      <w:r>
        <w:rPr>
          <w:rFonts w:cs="Times New Roman"/>
        </w:rPr>
        <w:t xml:space="preserve"> and </w:t>
      </w:r>
      <w:proofErr w:type="spellStart"/>
      <w:r>
        <w:rPr>
          <w:rFonts w:cs="Times New Roman"/>
        </w:rPr>
        <w:t>Briegleb</w:t>
      </w:r>
      <w:proofErr w:type="spellEnd"/>
      <w:r>
        <w:rPr>
          <w:rFonts w:cs="Times New Roman"/>
        </w:rPr>
        <w:t xml:space="preserve">, 1993; </w:t>
      </w:r>
      <w:r w:rsidRPr="00C0366D">
        <w:rPr>
          <w:rFonts w:cs="Times New Roman"/>
        </w:rPr>
        <w:t>Stocker et al., 2013)</w:t>
      </w:r>
      <w:r>
        <w:rPr>
          <w:rFonts w:cs="Times New Roman"/>
        </w:rPr>
        <w:t xml:space="preserve"> [1, 2]. R</w:t>
      </w:r>
      <w:r>
        <w:t xml:space="preserve">ecent studies have proposed a link between the so-called global warming hiatus and an increase in the stratospheric sulfate aerosol </w:t>
      </w:r>
      <w:r w:rsidRPr="009D1BC5">
        <w:t xml:space="preserve">layer. </w:t>
      </w:r>
      <w:r w:rsidRPr="009D1BC5">
        <w:rPr>
          <w:rFonts w:cs="Times New Roman"/>
        </w:rPr>
        <w:t>(</w:t>
      </w:r>
      <w:r>
        <w:rPr>
          <w:rFonts w:cs="Times New Roman"/>
        </w:rPr>
        <w:t xml:space="preserve">Solomon et al., 2011; Haywood et al., 2014; </w:t>
      </w:r>
      <w:r w:rsidRPr="009D1BC5">
        <w:rPr>
          <w:rFonts w:cs="Times New Roman"/>
        </w:rPr>
        <w:t>Fyfe et al., 2013)</w:t>
      </w:r>
      <w:r>
        <w:rPr>
          <w:rFonts w:cs="Times New Roman"/>
        </w:rPr>
        <w:t xml:space="preserve"> [3, 4, 5]. The increase in stratospheric aerosol over the last decade was primarily caused by a series of </w:t>
      </w:r>
      <w:del w:id="26" w:author="Elash, Brenden" w:date="2016-10-27T20:45:00Z">
        <w:r w:rsidDel="00700195">
          <w:rPr>
            <w:rFonts w:cs="Times New Roman"/>
          </w:rPr>
          <w:delText xml:space="preserve">somewhat </w:delText>
        </w:r>
      </w:del>
      <w:r>
        <w:rPr>
          <w:rFonts w:cs="Times New Roman"/>
        </w:rPr>
        <w:t xml:space="preserve">minor, mostly tropical volcanic eruptions (Vernier et al., </w:t>
      </w:r>
      <w:r w:rsidRPr="00183825">
        <w:rPr>
          <w:rFonts w:cs="Times New Roman"/>
        </w:rPr>
        <w:t>2011</w:t>
      </w:r>
      <w:r>
        <w:rPr>
          <w:rFonts w:cs="Times New Roman"/>
        </w:rPr>
        <w:t>) [6] although the impact of anthropogenic pollution sources continues to be studied (Neely et al, 2014) [7].  As noted</w:t>
      </w:r>
      <w:r w:rsidR="003C5BFF">
        <w:rPr>
          <w:rFonts w:cs="Times New Roman"/>
        </w:rPr>
        <w:t xml:space="preserve"> in the recent review paper by </w:t>
      </w:r>
      <w:proofErr w:type="spellStart"/>
      <w:r>
        <w:rPr>
          <w:rFonts w:cs="Times New Roman"/>
        </w:rPr>
        <w:t>Kremser</w:t>
      </w:r>
      <w:proofErr w:type="spellEnd"/>
      <w:r>
        <w:rPr>
          <w:rFonts w:cs="Times New Roman"/>
        </w:rPr>
        <w:t xml:space="preserve"> et al., 2015, [8] there </w:t>
      </w:r>
      <w:r>
        <w:rPr>
          <w:rFonts w:cs="Times New Roman"/>
        </w:rPr>
        <w:lastRenderedPageBreak/>
        <w:t xml:space="preserve">is a distinct need for continued monitoring with global coverage of aerosol, particularly extending down to tropopause altitudes.  </w:t>
      </w:r>
    </w:p>
    <w:p w14:paraId="7905ED9A" w14:textId="4C108FDF" w:rsidR="0018177D" w:rsidRDefault="0018177D" w:rsidP="0018177D">
      <w:pPr>
        <w:spacing w:line="276" w:lineRule="auto"/>
        <w:jc w:val="both"/>
        <w:rPr>
          <w:rFonts w:cs="Times New Roman"/>
        </w:rPr>
      </w:pPr>
      <w:r>
        <w:rPr>
          <w:rFonts w:cs="Times New Roman"/>
        </w:rPr>
        <w:t xml:space="preserve">Stratospheric aerosol distributions have been monitored on a global scale since the 1970s with satellite instruments using a variety of remote sensing techniques. The first satellite aerosol extinction profile retrievals were from limb sounding solar occultation measurements, most notably from the NASA SAGE missions (Russell and McCormick, 1989; </w:t>
      </w:r>
      <w:r w:rsidRPr="00C0366D">
        <w:rPr>
          <w:rFonts w:cs="Times New Roman"/>
        </w:rPr>
        <w:t>Thomason and Taha, 2003</w:t>
      </w:r>
      <w:r>
        <w:rPr>
          <w:rFonts w:cs="Times New Roman"/>
        </w:rPr>
        <w:t xml:space="preserve">) [9, 10].  The solar occultation technique has provided a robust and reliable method to retrieve aerosol </w:t>
      </w:r>
      <w:ins w:id="27" w:author="Elash, Brenden" w:date="2016-10-27T20:46:00Z">
        <w:r w:rsidR="00700195">
          <w:rPr>
            <w:rFonts w:cs="Times New Roman"/>
          </w:rPr>
          <w:t xml:space="preserve">extinction </w:t>
        </w:r>
      </w:ins>
      <w:r>
        <w:rPr>
          <w:rFonts w:cs="Times New Roman"/>
        </w:rPr>
        <w:t xml:space="preserve">by directly measuring the atmospheric </w:t>
      </w:r>
      <w:del w:id="28" w:author="Elash, Brenden" w:date="2016-10-27T20:46:00Z">
        <w:r w:rsidDel="00700195">
          <w:rPr>
            <w:rFonts w:cs="Times New Roman"/>
          </w:rPr>
          <w:delText>optical depth</w:delText>
        </w:r>
      </w:del>
      <w:ins w:id="29" w:author="Elash, Brenden" w:date="2016-10-27T20:46:00Z">
        <w:r w:rsidR="00700195">
          <w:rPr>
            <w:rFonts w:cs="Times New Roman"/>
          </w:rPr>
          <w:t>transmittance</w:t>
        </w:r>
      </w:ins>
      <w:r>
        <w:rPr>
          <w:rFonts w:cs="Times New Roman"/>
        </w:rPr>
        <w:t xml:space="preserve">. However, the </w:t>
      </w:r>
      <w:del w:id="30" w:author="Elash, Brenden" w:date="2016-10-27T20:46:00Z">
        <w:r w:rsidDel="00700195">
          <w:rPr>
            <w:rFonts w:cs="Times New Roman"/>
          </w:rPr>
          <w:delText>sampling rate</w:delText>
        </w:r>
      </w:del>
      <w:ins w:id="31" w:author="Elash, Brenden" w:date="2016-10-27T20:46:00Z">
        <w:r w:rsidR="00700195">
          <w:rPr>
            <w:rFonts w:cs="Times New Roman"/>
          </w:rPr>
          <w:t>measuring frequency</w:t>
        </w:r>
      </w:ins>
      <w:r>
        <w:rPr>
          <w:rFonts w:cs="Times New Roman"/>
        </w:rPr>
        <w:t xml:space="preserve"> of occultation measurements is </w:t>
      </w:r>
      <w:del w:id="32" w:author="Elash, Brenden" w:date="2016-10-29T18:55:00Z">
        <w:r w:rsidDel="0092014B">
          <w:rPr>
            <w:rFonts w:cs="Times New Roman"/>
          </w:rPr>
          <w:delText xml:space="preserve">somewhat </w:delText>
        </w:r>
      </w:del>
      <w:r>
        <w:rPr>
          <w:rFonts w:cs="Times New Roman"/>
        </w:rPr>
        <w:t>limited due the necessity of a sunrise or sunset and typically requires months to cover a large range of latitudes. Limb scatter measurements, such as from OSIRIS (</w:t>
      </w:r>
      <w:r w:rsidRPr="0005362D">
        <w:rPr>
          <w:rFonts w:cs="Times New Roman"/>
        </w:rPr>
        <w:t>Llewellyn et al., 2004</w:t>
      </w:r>
      <w:r>
        <w:rPr>
          <w:rFonts w:cs="Times New Roman"/>
        </w:rPr>
        <w:t>) [11], SCIAMACHY (</w:t>
      </w:r>
      <w:proofErr w:type="spellStart"/>
      <w:r w:rsidRPr="0005362D">
        <w:rPr>
          <w:rFonts w:cs="Times New Roman"/>
        </w:rPr>
        <w:t>Bovensmann</w:t>
      </w:r>
      <w:proofErr w:type="spellEnd"/>
      <w:r w:rsidRPr="0005362D">
        <w:rPr>
          <w:rFonts w:cs="Times New Roman"/>
        </w:rPr>
        <w:t xml:space="preserve"> et al., 1999</w:t>
      </w:r>
      <w:r>
        <w:rPr>
          <w:rFonts w:cs="Times New Roman"/>
        </w:rPr>
        <w:t xml:space="preserve">) [12], and most recently </w:t>
      </w:r>
      <w:del w:id="33" w:author="Elash, Brenden" w:date="2016-10-27T20:48:00Z">
        <w:r w:rsidDel="00700195">
          <w:rPr>
            <w:rFonts w:cs="Times New Roman"/>
          </w:rPr>
          <w:delText xml:space="preserve">by </w:delText>
        </w:r>
      </w:del>
      <w:ins w:id="34" w:author="Elash, Brenden" w:date="2016-10-27T20:48:00Z">
        <w:r w:rsidR="00700195">
          <w:rPr>
            <w:rFonts w:cs="Times New Roman"/>
          </w:rPr>
          <w:t xml:space="preserve">from </w:t>
        </w:r>
      </w:ins>
      <w:r>
        <w:rPr>
          <w:rFonts w:cs="Times New Roman"/>
        </w:rPr>
        <w:t>OMPS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xml:space="preserve">, 2013) [13], have better coverage by only requiring the sunlit conditions at the tangent point, but the retrieval of aerosol is more complex requiring computationally heavy forward modelling and inversion compared to occultation (Bourassa et al., 2007, Bourassa et al., 2012b, </w:t>
      </w:r>
      <w:proofErr w:type="spellStart"/>
      <w:r>
        <w:rPr>
          <w:rFonts w:cs="Times New Roman"/>
        </w:rPr>
        <w:t>Rieger</w:t>
      </w:r>
      <w:proofErr w:type="spellEnd"/>
      <w:r>
        <w:rPr>
          <w:rFonts w:cs="Times New Roman"/>
        </w:rPr>
        <w:t xml:space="preserve"> et al., 2014) [14, 15, 16]. It is worthwhile to note the success of limb scatter aerosol measurements: The combination of the SAGE II and OSIRIS datasets have recently been used to successfully create a single long term merged time series depicting the evolution of the stratospheric aerosol layer (</w:t>
      </w:r>
      <w:proofErr w:type="spellStart"/>
      <w:r>
        <w:rPr>
          <w:rFonts w:cs="Times New Roman"/>
        </w:rPr>
        <w:t>Rieger</w:t>
      </w:r>
      <w:proofErr w:type="spellEnd"/>
      <w:r>
        <w:rPr>
          <w:rFonts w:cs="Times New Roman"/>
        </w:rPr>
        <w:t xml:space="preserve"> et al., 2015)</w:t>
      </w:r>
      <w:r w:rsidR="00C1340C">
        <w:rPr>
          <w:rFonts w:cs="Times New Roman"/>
        </w:rPr>
        <w:t xml:space="preserve"> [17]</w:t>
      </w:r>
      <w:r>
        <w:rPr>
          <w:rFonts w:cs="Times New Roman"/>
        </w:rPr>
        <w:t>, and OSIRIS measurements have been used as one of primary extensions of the stratospheric aerosol record for the CMIP6 study (Thomason et al., in preparation)</w:t>
      </w:r>
      <w:r w:rsidR="00C1340C">
        <w:rPr>
          <w:rFonts w:cs="Times New Roman"/>
        </w:rPr>
        <w:t xml:space="preserve"> [18]</w:t>
      </w:r>
      <w:r>
        <w:rPr>
          <w:rFonts w:cs="Times New Roman"/>
        </w:rPr>
        <w:t xml:space="preserve">. </w:t>
      </w:r>
      <w:r w:rsidRPr="004F6187">
        <w:rPr>
          <w:rFonts w:cs="Times New Roman"/>
        </w:rPr>
        <w:t xml:space="preserve"> </w:t>
      </w:r>
      <w:r>
        <w:rPr>
          <w:rFonts w:cs="Times New Roman"/>
        </w:rPr>
        <w:t xml:space="preserve"> </w:t>
      </w:r>
    </w:p>
    <w:p w14:paraId="73791C36" w14:textId="545C359B" w:rsidR="0018177D" w:rsidRPr="009D1BC5" w:rsidRDefault="0018177D" w:rsidP="0018177D">
      <w:pPr>
        <w:spacing w:line="276" w:lineRule="auto"/>
        <w:jc w:val="both"/>
      </w:pPr>
      <w:r>
        <w:rPr>
          <w:rFonts w:cs="Times New Roman"/>
        </w:rPr>
        <w:t xml:space="preserve">OSIRIS, SCIAMACHY, and OMPS-LP measure the spectral radiance of the scattered sunlight from the limb and use non-linear inversion techniques to retrieve aerosol extinction profiles (Bourassa et al., 2012b; Ernst et al., 2012,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2013)</w:t>
      </w:r>
      <w:r w:rsidR="00C1340C">
        <w:rPr>
          <w:rFonts w:cs="Times New Roman"/>
        </w:rPr>
        <w:t xml:space="preserve"> [15, 19, 13]</w:t>
      </w:r>
      <w:r>
        <w:rPr>
          <w:rFonts w:cs="Times New Roman"/>
        </w:rPr>
        <w:t xml:space="preserve">.  For these retrievals, some assumptions regarding particle size distributions and/or composition are always required in the forward model. Most importantly for this study, currently none of these retrievals account for any polarization sensitivity in their respective measurements. However, these instruments have been specifically designed to measure the total radiance by minimizing the instrument sensitivity to polarization. Recently proposed instruments with the capability to measure aerosol using limb scattering include the </w:t>
      </w:r>
      <w:del w:id="35" w:author="Elash, Brenden" w:date="2016-10-27T20:49:00Z">
        <w:r w:rsidDel="00700195">
          <w:rPr>
            <w:rFonts w:cs="Times New Roman"/>
          </w:rPr>
          <w:delText xml:space="preserve">Belgium </w:delText>
        </w:r>
      </w:del>
      <w:ins w:id="36" w:author="Elash, Brenden" w:date="2016-10-27T20:49:00Z">
        <w:r w:rsidR="00700195">
          <w:rPr>
            <w:rFonts w:cs="Times New Roman"/>
          </w:rPr>
          <w:t xml:space="preserve">Belgian </w:t>
        </w:r>
      </w:ins>
      <w:r>
        <w:rPr>
          <w:rFonts w:cs="Times New Roman"/>
        </w:rPr>
        <w:t xml:space="preserve">instrument </w:t>
      </w:r>
      <w:r w:rsidRPr="004F6187">
        <w:rPr>
          <w:rFonts w:cs="Times New Roman"/>
        </w:rPr>
        <w:t>Atmospheric Limb Tracker for the Investigation of the Upcoming Stratosphere (ALTIUS)</w:t>
      </w:r>
      <w:r>
        <w:rPr>
          <w:rFonts w:cs="Times New Roman"/>
        </w:rPr>
        <w:t xml:space="preserve"> </w:t>
      </w:r>
      <w:r w:rsidRPr="004F6187">
        <w:rPr>
          <w:rFonts w:cs="Times New Roman"/>
        </w:rPr>
        <w:t>(</w:t>
      </w:r>
      <w:proofErr w:type="spellStart"/>
      <w:r w:rsidRPr="004F6187">
        <w:rPr>
          <w:rFonts w:cs="Times New Roman"/>
        </w:rPr>
        <w:t>Dekemper</w:t>
      </w:r>
      <w:proofErr w:type="spellEnd"/>
      <w:r w:rsidRPr="004F6187">
        <w:rPr>
          <w:rFonts w:cs="Times New Roman"/>
        </w:rPr>
        <w:t xml:space="preserve"> et al., 2012</w:t>
      </w:r>
      <w:ins w:id="37" w:author="Elash, Brenden" w:date="2016-10-30T13:35:00Z">
        <w:r w:rsidR="00CA2EAD">
          <w:rPr>
            <w:rFonts w:cs="Times New Roman"/>
          </w:rPr>
          <w:t xml:space="preserve">; </w:t>
        </w:r>
        <w:proofErr w:type="spellStart"/>
        <w:r w:rsidR="00CA2EAD" w:rsidRPr="000558D5">
          <w:t>Fussen</w:t>
        </w:r>
        <w:proofErr w:type="spellEnd"/>
        <w:r w:rsidR="00CA2EAD">
          <w:t xml:space="preserve"> et al., 2016</w:t>
        </w:r>
      </w:ins>
      <w:r w:rsidRPr="004F6187">
        <w:rPr>
          <w:rFonts w:cs="Times New Roman"/>
        </w:rPr>
        <w:t>)</w:t>
      </w:r>
      <w:r>
        <w:rPr>
          <w:rFonts w:cs="Times New Roman"/>
        </w:rPr>
        <w:t xml:space="preserve"> </w:t>
      </w:r>
      <w:r w:rsidR="00C1340C">
        <w:rPr>
          <w:rFonts w:cs="Times New Roman"/>
        </w:rPr>
        <w:t>[20</w:t>
      </w:r>
      <w:ins w:id="38" w:author="Elash, Brenden" w:date="2016-10-30T13:35:00Z">
        <w:r w:rsidR="00CA2EAD">
          <w:rPr>
            <w:rFonts w:cs="Times New Roman"/>
          </w:rPr>
          <w:t>, 21</w:t>
        </w:r>
      </w:ins>
      <w:r w:rsidR="00C1340C">
        <w:rPr>
          <w:rFonts w:cs="Times New Roman"/>
        </w:rPr>
        <w:t xml:space="preserve">] </w:t>
      </w:r>
      <w:r>
        <w:rPr>
          <w:rFonts w:cs="Times New Roman"/>
        </w:rPr>
        <w:t>and the Aerosol Limb Imager (ALI), a Canadian endeavour (</w:t>
      </w:r>
      <w:proofErr w:type="spellStart"/>
      <w:r>
        <w:rPr>
          <w:rFonts w:cs="Times New Roman"/>
        </w:rPr>
        <w:t>Elash</w:t>
      </w:r>
      <w:proofErr w:type="spellEnd"/>
      <w:r>
        <w:rPr>
          <w:rFonts w:cs="Times New Roman"/>
        </w:rPr>
        <w:t xml:space="preserve"> et al., 2016)</w:t>
      </w:r>
      <w:r w:rsidR="00C1340C">
        <w:rPr>
          <w:rFonts w:cs="Times New Roman"/>
        </w:rPr>
        <w:t xml:space="preserve"> [</w:t>
      </w:r>
      <w:del w:id="39" w:author="Elash, Brenden" w:date="2016-10-30T13:30:00Z">
        <w:r w:rsidR="00C1340C" w:rsidDel="000558D5">
          <w:rPr>
            <w:rFonts w:cs="Times New Roman"/>
          </w:rPr>
          <w:delText>21</w:delText>
        </w:r>
      </w:del>
      <w:ins w:id="40" w:author="Elash, Brenden" w:date="2016-10-30T13:30:00Z">
        <w:r w:rsidR="000558D5">
          <w:rPr>
            <w:rFonts w:cs="Times New Roman"/>
          </w:rPr>
          <w:t>22</w:t>
        </w:r>
      </w:ins>
      <w:r w:rsidR="00C1340C">
        <w:rPr>
          <w:rFonts w:cs="Times New Roman"/>
        </w:rPr>
        <w:t>]</w:t>
      </w:r>
      <w:r>
        <w:rPr>
          <w:rFonts w:cs="Times New Roman"/>
        </w:rPr>
        <w:t>. Both instruments image the limb and use acousto-optic tunable filters to select the measured wavelength. The use of the acousto-optic filter inherently means that the measured image is of the linearly polarized radiance</w:t>
      </w:r>
      <w:ins w:id="41" w:author="Elash, Brenden" w:date="2016-10-30T13:38:00Z">
        <w:r w:rsidR="008D4FCC">
          <w:rPr>
            <w:rFonts w:cs="Times New Roman"/>
          </w:rPr>
          <w:t xml:space="preserve"> due to the phonon-phonon interaction </w:t>
        </w:r>
      </w:ins>
      <w:ins w:id="42" w:author="Elash, Brenden" w:date="2016-10-30T13:40:00Z">
        <w:r w:rsidR="008D4FCC">
          <w:rPr>
            <w:rFonts w:cs="Times New Roman"/>
          </w:rPr>
          <w:t xml:space="preserve">that </w:t>
        </w:r>
      </w:ins>
      <w:ins w:id="43" w:author="Elash, Brenden" w:date="2016-10-30T13:41:00Z">
        <w:r w:rsidR="008D4FCC">
          <w:rPr>
            <w:rFonts w:cs="Times New Roman"/>
          </w:rPr>
          <w:t xml:space="preserve">selects the </w:t>
        </w:r>
      </w:ins>
      <w:ins w:id="44" w:author="Elash, Brenden" w:date="2016-10-30T13:40:00Z">
        <w:r w:rsidR="008D4FCC">
          <w:rPr>
            <w:rFonts w:cs="Times New Roman"/>
          </w:rPr>
          <w:t xml:space="preserve">filtered </w:t>
        </w:r>
      </w:ins>
      <w:ins w:id="45" w:author="Elash, Brenden" w:date="2016-10-30T13:41:00Z">
        <w:r w:rsidR="008D4FCC">
          <w:rPr>
            <w:rFonts w:cs="Times New Roman"/>
          </w:rPr>
          <w:t>wavelength</w:t>
        </w:r>
      </w:ins>
      <w:r>
        <w:rPr>
          <w:rFonts w:cs="Times New Roman"/>
        </w:rPr>
        <w:t>. Although it has been previously shown that the retrieval of stratospheric aerosol extinction profiles from polarized scattered sunlight measurements are possible (</w:t>
      </w:r>
      <w:proofErr w:type="spellStart"/>
      <w:r>
        <w:rPr>
          <w:rFonts w:cs="Times New Roman"/>
        </w:rPr>
        <w:t>Elash</w:t>
      </w:r>
      <w:proofErr w:type="spellEnd"/>
      <w:r>
        <w:rPr>
          <w:rFonts w:cs="Times New Roman"/>
        </w:rPr>
        <w:t xml:space="preserve"> et al., 2016; </w:t>
      </w:r>
      <w:proofErr w:type="spellStart"/>
      <w:r>
        <w:rPr>
          <w:rFonts w:cs="Times New Roman"/>
        </w:rPr>
        <w:t>McLinden</w:t>
      </w:r>
      <w:proofErr w:type="spellEnd"/>
      <w:r>
        <w:rPr>
          <w:rFonts w:cs="Times New Roman"/>
        </w:rPr>
        <w:t xml:space="preserve"> et al., 1999)</w:t>
      </w:r>
      <w:r w:rsidR="00C1340C">
        <w:rPr>
          <w:rFonts w:cs="Times New Roman"/>
        </w:rPr>
        <w:t xml:space="preserve"> [</w:t>
      </w:r>
      <w:del w:id="46" w:author="Elash, Brenden" w:date="2016-10-30T13:30:00Z">
        <w:r w:rsidR="00C1340C" w:rsidDel="000558D5">
          <w:rPr>
            <w:rFonts w:cs="Times New Roman"/>
          </w:rPr>
          <w:delText>21</w:delText>
        </w:r>
      </w:del>
      <w:ins w:id="47" w:author="Elash, Brenden" w:date="2016-10-30T13:30:00Z">
        <w:r w:rsidR="000558D5">
          <w:rPr>
            <w:rFonts w:cs="Times New Roman"/>
          </w:rPr>
          <w:t>22</w:t>
        </w:r>
      </w:ins>
      <w:r w:rsidR="00C1340C">
        <w:rPr>
          <w:rFonts w:cs="Times New Roman"/>
        </w:rPr>
        <w:t xml:space="preserve">, </w:t>
      </w:r>
      <w:del w:id="48" w:author="Elash, Brenden" w:date="2016-10-30T13:30:00Z">
        <w:r w:rsidR="00C1340C" w:rsidDel="000558D5">
          <w:rPr>
            <w:rFonts w:cs="Times New Roman"/>
          </w:rPr>
          <w:delText>22</w:delText>
        </w:r>
      </w:del>
      <w:ins w:id="49" w:author="Elash, Brenden" w:date="2016-10-30T13:30:00Z">
        <w:r w:rsidR="000558D5">
          <w:rPr>
            <w:rFonts w:cs="Times New Roman"/>
          </w:rPr>
          <w:t>23</w:t>
        </w:r>
      </w:ins>
      <w:r w:rsidR="00C1340C">
        <w:rPr>
          <w:rFonts w:cs="Times New Roman"/>
        </w:rPr>
        <w:t>]</w:t>
      </w:r>
      <w:r>
        <w:rPr>
          <w:rFonts w:cs="Times New Roman"/>
        </w:rPr>
        <w:t xml:space="preserve">, the full impact of the polarized measurement has not been systematically studied.  In this work we perform an analysis with simulated polarized measurements to determine first if there are any clear advantages or disadvantages to making the linearly polarized measurement.  Further, we investigate which linear polarization and viewing geometries have the largest sensitivities to aerosol, and how the polarized measurements affect the accuracy and precision of the retrieved aerosol product. </w:t>
      </w:r>
    </w:p>
    <w:p w14:paraId="7FA79375" w14:textId="5D3E08C3" w:rsidR="00A91E3D" w:rsidRDefault="00A91E3D" w:rsidP="00A91E3D">
      <w:pPr>
        <w:pStyle w:val="Heading1"/>
        <w:rPr>
          <w:b/>
        </w:rPr>
      </w:pPr>
      <w:r w:rsidRPr="00A91E3D">
        <w:rPr>
          <w:b/>
        </w:rPr>
        <w:lastRenderedPageBreak/>
        <w:t xml:space="preserve">2 </w:t>
      </w:r>
      <w:r w:rsidR="00176EF4">
        <w:rPr>
          <w:b/>
        </w:rPr>
        <w:t xml:space="preserve">Background and Forward </w:t>
      </w:r>
      <w:r w:rsidRPr="00A91E3D">
        <w:rPr>
          <w:b/>
        </w:rPr>
        <w:t xml:space="preserve">Model </w:t>
      </w:r>
    </w:p>
    <w:p w14:paraId="5AD0F3E7" w14:textId="183E619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ins w:id="50" w:author="Elash, Brenden" w:date="2016-10-27T20:51:00Z">
        <w:r w:rsidR="00700195">
          <w:t>SASKTRAN High Resolution (</w:t>
        </w:r>
      </w:ins>
      <w:r w:rsidR="00F2088C">
        <w:rPr>
          <w:rFonts w:eastAsiaTheme="minorEastAsia"/>
        </w:rPr>
        <w:t>SASKTRAN</w:t>
      </w:r>
      <w:r w:rsidR="007E6859">
        <w:rPr>
          <w:rFonts w:eastAsiaTheme="minorEastAsia"/>
        </w:rPr>
        <w:t>-HR</w:t>
      </w:r>
      <w:ins w:id="51" w:author="Elash, Brenden" w:date="2016-10-27T20:51:00Z">
        <w:r w:rsidR="00700195">
          <w:rPr>
            <w:rFonts w:eastAsiaTheme="minorEastAsia"/>
          </w:rPr>
          <w:t>)</w:t>
        </w:r>
      </w:ins>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08884931"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w:t>
      </w:r>
      <w:del w:id="52" w:author="Elash, Brenden" w:date="2016-10-27T20:52:00Z">
        <w:r w:rsidR="00156E8C" w:rsidDel="003234EA">
          <w:rPr>
            <w:rFonts w:eastAsiaTheme="minorEastAsia"/>
          </w:rPr>
          <w:delText xml:space="preserve">terms </w:delText>
        </w:r>
      </w:del>
      <w:ins w:id="53" w:author="Elash, Brenden" w:date="2016-10-27T20:52:00Z">
        <w:r w:rsidR="003234EA">
          <w:rPr>
            <w:rFonts w:eastAsiaTheme="minorEastAsia"/>
          </w:rPr>
          <w:t xml:space="preserve">coefficients </w:t>
        </w:r>
      </w:ins>
      <w:r w:rsidR="00156E8C">
        <w:rPr>
          <w:rFonts w:eastAsiaTheme="minorEastAsia"/>
        </w:rPr>
        <w:t xml:space="preserve">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2316CE"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2316CE"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26E64044"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ins w:id="54" w:author="Elash, Brenden" w:date="2016-10-27T20:52:00Z">
        <w:r w:rsidR="003234EA">
          <w:rPr>
            <w:rFonts w:eastAsiaTheme="minorEastAsia"/>
          </w:rPr>
          <w:t xml:space="preserve">4 by 4 </w:t>
        </w:r>
      </w:ins>
      <w:r w:rsidR="00307115">
        <w:rPr>
          <w:rFonts w:eastAsiaTheme="minorEastAsia"/>
        </w:rPr>
        <w:t xml:space="preserve">scattering </w:t>
      </w:r>
      <w:r w:rsidR="007C6CFC">
        <w:rPr>
          <w:rFonts w:eastAsiaTheme="minorEastAsia"/>
        </w:rPr>
        <w:t xml:space="preserve">matrix is </w:t>
      </w:r>
      <w:del w:id="55" w:author="Elash, Brenden" w:date="2016-10-27T20:53:00Z">
        <w:r w:rsidR="007C6CFC" w:rsidDel="003234EA">
          <w:rPr>
            <w:rFonts w:eastAsiaTheme="minorEastAsia"/>
          </w:rPr>
          <w:delText xml:space="preserve">a 4 by 4 </w:delText>
        </w:r>
      </w:del>
      <w:r w:rsidR="007C6CFC">
        <w:rPr>
          <w:rFonts w:eastAsiaTheme="minorEastAsia"/>
        </w:rPr>
        <w:t xml:space="preserve">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 xml:space="preserve">the probability that an incoming ray will be scattered at a scattering angle, </w:t>
      </w:r>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ins w:id="56" w:author="Elash, Brenden" w:date="2016-10-30T13:47:00Z">
        <w:r w:rsidR="001B6AEB">
          <w:rPr>
            <w:rFonts w:eastAsiaTheme="minorEastAsia"/>
          </w:rPr>
          <w:t xml:space="preserve">. </w:t>
        </w:r>
      </w:ins>
    </w:p>
    <w:p w14:paraId="6A9E2783" w14:textId="78E8D12E" w:rsidR="007C6CFC" w:rsidRDefault="00307115" w:rsidP="00E55220">
      <w:pPr>
        <w:jc w:val="both"/>
      </w:pPr>
      <w:r>
        <w:lastRenderedPageBreak/>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t xml:space="preserve">scattering </w:t>
      </w:r>
      <w:r w:rsidR="004347A7">
        <w:t xml:space="preserve">matrix </w:t>
      </w:r>
      <w:r w:rsidR="00815D67">
        <w:t xml:space="preserve">that </w:t>
      </w:r>
      <w:r w:rsidR="004347A7">
        <w:t xml:space="preserve">is determined from the </w:t>
      </w:r>
      <w:r w:rsidR="0021758C">
        <w:t>Rayleigh-</w:t>
      </w:r>
      <w:proofErr w:type="spellStart"/>
      <w:r w:rsidR="0021758C">
        <w:t>Ga</w:t>
      </w:r>
      <w:del w:id="57" w:author="Elash, Brenden" w:date="2016-10-27T20:53:00Z">
        <w:r w:rsidR="0021758C" w:rsidDel="003234EA">
          <w:delText>i</w:delText>
        </w:r>
      </w:del>
      <w:r w:rsidR="0021758C">
        <w:t>ns</w:t>
      </w:r>
      <w:proofErr w:type="spellEnd"/>
      <w:r w:rsidR="0021758C">
        <w:t xml:space="preserve"> approximation (</w:t>
      </w:r>
      <w:proofErr w:type="spellStart"/>
      <w:r w:rsidR="0021758C">
        <w:t>Mishchenko</w:t>
      </w:r>
      <w:proofErr w:type="spellEnd"/>
      <w:r w:rsidR="0021758C">
        <w:t xml:space="preserve"> et al., 2002</w:t>
      </w:r>
      <w:r w:rsidR="007F6843">
        <w:t>)</w:t>
      </w:r>
      <w:r w:rsidR="00991875">
        <w:t xml:space="preserve"> </w:t>
      </w:r>
      <w:r w:rsidR="00C1340C">
        <w:t>[</w:t>
      </w:r>
      <w:del w:id="58" w:author="Elash, Brenden" w:date="2016-10-30T13:30:00Z">
        <w:r w:rsidR="00C1340C" w:rsidDel="000558D5">
          <w:delText>23</w:delText>
        </w:r>
      </w:del>
      <w:ins w:id="59" w:author="Elash, Brenden" w:date="2016-10-30T13:30:00Z">
        <w:r w:rsidR="000558D5">
          <w:t>24</w:t>
        </w:r>
      </w:ins>
      <w:r w:rsidR="00C1340C">
        <w:t xml:space="preserve">] </w:t>
      </w:r>
      <w:r w:rsidR="00991875">
        <w:t>given by</w:t>
      </w:r>
    </w:p>
    <w:p w14:paraId="3CC2CD95" w14:textId="51CEFC2B" w:rsidR="00991875" w:rsidRPr="00CE3CB4" w:rsidRDefault="002316CE"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55E8B63B"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2F076914"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xml:space="preserve">, 1957) </w:t>
      </w:r>
      <w:r w:rsidR="00C1340C">
        <w:rPr>
          <w:rFonts w:eastAsiaTheme="minorEastAsia"/>
        </w:rPr>
        <w:t>[</w:t>
      </w:r>
      <w:del w:id="60" w:author="Elash, Brenden" w:date="2016-10-30T13:29:00Z">
        <w:r w:rsidR="00C1340C" w:rsidDel="000558D5">
          <w:rPr>
            <w:rFonts w:eastAsiaTheme="minorEastAsia"/>
          </w:rPr>
          <w:delText>24</w:delText>
        </w:r>
      </w:del>
      <w:ins w:id="61" w:author="Elash, Brenden" w:date="2016-10-30T13:29:00Z">
        <w:r w:rsidR="000558D5">
          <w:rPr>
            <w:rFonts w:eastAsiaTheme="minorEastAsia"/>
          </w:rPr>
          <w:t>25</w:t>
        </w:r>
      </w:ins>
      <w:r w:rsidR="00C1340C">
        <w:rPr>
          <w:rFonts w:eastAsiaTheme="minorEastAsia"/>
        </w:rPr>
        <w:t xml:space="preserve">] </w:t>
      </w:r>
      <w:r>
        <w:rPr>
          <w:rFonts w:eastAsiaTheme="minorEastAsia"/>
        </w:rPr>
        <w:t>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4302CB82"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C1340C">
        <w:rPr>
          <w:rFonts w:eastAsiaTheme="minorEastAsia"/>
        </w:rPr>
        <w:t xml:space="preserve"> [</w:t>
      </w:r>
      <w:del w:id="62" w:author="Elash, Brenden" w:date="2016-10-30T13:29:00Z">
        <w:r w:rsidR="00C1340C" w:rsidDel="000558D5">
          <w:rPr>
            <w:rFonts w:eastAsiaTheme="minorEastAsia"/>
          </w:rPr>
          <w:delText>25</w:delText>
        </w:r>
      </w:del>
      <w:ins w:id="63" w:author="Elash, Brenden" w:date="2016-10-30T13:29:00Z">
        <w:r w:rsidR="000558D5">
          <w:rPr>
            <w:rFonts w:eastAsiaTheme="minorEastAsia"/>
          </w:rPr>
          <w:t>26</w:t>
        </w:r>
      </w:ins>
      <w:r w:rsidR="00C1340C">
        <w:rPr>
          <w:rFonts w:eastAsiaTheme="minorEastAsia"/>
        </w:rPr>
        <w:t>]</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1980)</w:t>
      </w:r>
      <w:r w:rsidR="00C1340C">
        <w:rPr>
          <w:rFonts w:eastAsiaTheme="minorEastAsia"/>
        </w:rPr>
        <w:t xml:space="preserve"> [</w:t>
      </w:r>
      <w:del w:id="64" w:author="Elash, Brenden" w:date="2016-10-30T13:28:00Z">
        <w:r w:rsidR="00C1340C" w:rsidDel="000558D5">
          <w:rPr>
            <w:rFonts w:eastAsiaTheme="minorEastAsia"/>
          </w:rPr>
          <w:delText>26</w:delText>
        </w:r>
      </w:del>
      <w:ins w:id="65" w:author="Elash, Brenden" w:date="2016-10-30T13:28:00Z">
        <w:r w:rsidR="000558D5">
          <w:rPr>
            <w:rFonts w:eastAsiaTheme="minorEastAsia"/>
          </w:rPr>
          <w:t>27</w:t>
        </w:r>
      </w:ins>
      <w:r w:rsidR="00C1340C">
        <w:rPr>
          <w:rFonts w:eastAsiaTheme="minorEastAsia"/>
        </w:rPr>
        <w:t>]</w:t>
      </w:r>
      <w:r w:rsidR="007F6843">
        <w:rPr>
          <w:rFonts w:eastAsiaTheme="minorEastAsia"/>
        </w:rPr>
        <w:t xml:space="preserve">.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r w:rsidR="00C1340C">
        <w:rPr>
          <w:rFonts w:eastAsiaTheme="minorEastAsia"/>
        </w:rPr>
        <w:t xml:space="preserve"> [</w:t>
      </w:r>
      <w:del w:id="66" w:author="Elash, Brenden" w:date="2016-10-30T13:29:00Z">
        <w:r w:rsidR="00C1340C" w:rsidDel="000558D5">
          <w:rPr>
            <w:rFonts w:eastAsiaTheme="minorEastAsia"/>
          </w:rPr>
          <w:delText>24</w:delText>
        </w:r>
      </w:del>
      <w:ins w:id="67" w:author="Elash, Brenden" w:date="2016-10-30T13:29:00Z">
        <w:r w:rsidR="000558D5">
          <w:rPr>
            <w:rFonts w:eastAsiaTheme="minorEastAsia"/>
          </w:rPr>
          <w:t>25</w:t>
        </w:r>
      </w:ins>
      <w:r w:rsidR="00C1340C">
        <w:rPr>
          <w:rFonts w:eastAsiaTheme="minorEastAsia"/>
        </w:rPr>
        <w:t>]</w:t>
      </w:r>
      <w:r w:rsidR="00F9146B">
        <w:rPr>
          <w:rFonts w:eastAsiaTheme="minorEastAsia"/>
        </w:rPr>
        <w:t>.</w:t>
      </w:r>
    </w:p>
    <w:p w14:paraId="7371C922" w14:textId="4A092A0F"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w:t>
      </w:r>
      <w:ins w:id="68" w:author="Elash, Brenden" w:date="2016-10-30T13:52:00Z">
        <w:r w:rsidR="001B6AEB">
          <w:rPr>
            <w:rFonts w:eastAsiaTheme="minorEastAsia"/>
          </w:rPr>
          <w:t>For reference, t</w:t>
        </w:r>
        <w:r w:rsidR="001B6AEB" w:rsidRPr="001B6AEB">
          <w:rPr>
            <w:rFonts w:eastAsiaTheme="minorEastAsia"/>
          </w:rPr>
          <w:t>he Solar Scatt</w:t>
        </w:r>
        <w:r w:rsidR="00F34F94">
          <w:rPr>
            <w:rFonts w:eastAsiaTheme="minorEastAsia"/>
          </w:rPr>
          <w:t xml:space="preserve">ering Angle (SSA) is </w:t>
        </w:r>
        <w:r w:rsidR="001B6AEB" w:rsidRPr="001B6AEB">
          <w:rPr>
            <w:rFonts w:eastAsiaTheme="minorEastAsia"/>
          </w:rPr>
          <w:t xml:space="preserve">defined to be the angle between the direction </w:t>
        </w:r>
      </w:ins>
      <w:ins w:id="69" w:author="Elash, Brenden" w:date="2016-11-14T21:13:00Z">
        <w:r w:rsidR="00070D9E">
          <w:rPr>
            <w:rFonts w:eastAsiaTheme="minorEastAsia"/>
          </w:rPr>
          <w:t>to</w:t>
        </w:r>
      </w:ins>
      <w:ins w:id="70" w:author="Elash, Brenden" w:date="2016-10-30T13:52:00Z">
        <w:r w:rsidR="001B6AEB" w:rsidRPr="001B6AEB">
          <w:rPr>
            <w:rFonts w:eastAsiaTheme="minorEastAsia"/>
          </w:rPr>
          <w:t xml:space="preserve"> the sun and the line of sight</w:t>
        </w:r>
      </w:ins>
      <w:ins w:id="71" w:author="Elash, Brenden" w:date="2016-10-30T15:11:00Z">
        <w:r w:rsidR="009A71C6">
          <w:rPr>
            <w:rFonts w:eastAsiaTheme="minorEastAsia"/>
          </w:rPr>
          <w:t>.</w:t>
        </w:r>
      </w:ins>
      <w:ins w:id="72" w:author="Elash, Brenden" w:date="2016-10-30T13:52:00Z">
        <w:r w:rsidR="001B6AEB" w:rsidRPr="001B6AEB">
          <w:rPr>
            <w:rFonts w:eastAsiaTheme="minorEastAsia"/>
          </w:rPr>
          <w:t xml:space="preserve"> </w:t>
        </w:r>
      </w:ins>
      <w:r w:rsidR="00DC691D">
        <w:rPr>
          <w:rFonts w:eastAsiaTheme="minorEastAsia"/>
        </w:rPr>
        <w:t xml:space="preserve">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del w:id="73" w:author="Elash, Brenden" w:date="2016-11-03T19:48:00Z">
        <w:r w:rsidR="006A41C9" w:rsidDel="00F34F94">
          <w:rPr>
            <w:rFonts w:eastAsiaTheme="minorEastAsia"/>
          </w:rPr>
          <w:delText xml:space="preserve">solar </w:delText>
        </w:r>
        <w:r w:rsidR="0020321F" w:rsidDel="00F34F94">
          <w:rPr>
            <w:rFonts w:eastAsiaTheme="minorEastAsia"/>
          </w:rPr>
          <w:delText>scatter</w:delText>
        </w:r>
        <w:r w:rsidR="00DC691D" w:rsidDel="00F34F94">
          <w:rPr>
            <w:rFonts w:eastAsiaTheme="minorEastAsia"/>
          </w:rPr>
          <w:delText>ing</w:delText>
        </w:r>
        <w:r w:rsidR="0020321F" w:rsidDel="00F34F94">
          <w:rPr>
            <w:rFonts w:eastAsiaTheme="minorEastAsia"/>
          </w:rPr>
          <w:delText xml:space="preserve"> angle </w:delText>
        </w:r>
        <w:r w:rsidR="006A41C9" w:rsidDel="00F34F94">
          <w:rPr>
            <w:rFonts w:eastAsiaTheme="minorEastAsia"/>
          </w:rPr>
          <w:delText>(</w:delText>
        </w:r>
      </w:del>
      <w:r w:rsidR="006A41C9">
        <w:rPr>
          <w:rFonts w:eastAsiaTheme="minorEastAsia"/>
        </w:rPr>
        <w:t>SSA</w:t>
      </w:r>
      <w:del w:id="74" w:author="Elash, Brenden" w:date="2016-11-03T19:48:00Z">
        <w:r w:rsidR="006A41C9" w:rsidDel="00F34F94">
          <w:rPr>
            <w:rFonts w:eastAsiaTheme="minorEastAsia"/>
          </w:rPr>
          <w:delText>)</w:delText>
        </w:r>
      </w:del>
      <w:r w:rsidR="006A41C9">
        <w:rPr>
          <w:rFonts w:eastAsiaTheme="minorEastAsia"/>
        </w:rPr>
        <w:t xml:space="preserve"> </w:t>
      </w:r>
      <w:r w:rsidR="0020321F">
        <w:rPr>
          <w:rFonts w:eastAsiaTheme="minorEastAsia"/>
        </w:rPr>
        <w:t>of 90 degrees from the incoming solar beam</w:t>
      </w:r>
      <w:r w:rsidR="00EC0168">
        <w:rPr>
          <w:rFonts w:eastAsiaTheme="minorEastAsia"/>
        </w:rPr>
        <w:t xml:space="preserve">. </w:t>
      </w:r>
      <w:ins w:id="75" w:author="Elash, Brenden" w:date="2016-10-30T15:12:00Z">
        <w:r w:rsidR="00136077">
          <w:rPr>
            <w:rFonts w:eastAsiaTheme="minorEastAsia"/>
          </w:rPr>
          <w:t>Not</w:t>
        </w:r>
      </w:ins>
      <w:ins w:id="76" w:author="Elash, Brenden" w:date="2016-11-03T19:51:00Z">
        <w:r w:rsidR="00F34F94">
          <w:rPr>
            <w:rFonts w:eastAsiaTheme="minorEastAsia"/>
          </w:rPr>
          <w:t>e</w:t>
        </w:r>
      </w:ins>
      <w:ins w:id="77" w:author="Elash, Brenden" w:date="2016-10-30T15:12:00Z">
        <w:r w:rsidR="00136077">
          <w:rPr>
            <w:rFonts w:eastAsiaTheme="minorEastAsia"/>
          </w:rPr>
          <w:t xml:space="preserve"> that the horizontal and vertical polarization</w:t>
        </w:r>
      </w:ins>
      <w:ins w:id="78" w:author="Elash, Brenden" w:date="2016-11-03T19:48:00Z">
        <w:r w:rsidR="00F34F94">
          <w:rPr>
            <w:rFonts w:eastAsiaTheme="minorEastAsia"/>
          </w:rPr>
          <w:t>s</w:t>
        </w:r>
      </w:ins>
      <w:ins w:id="79" w:author="Elash, Brenden" w:date="2016-10-30T15:12:00Z">
        <w:r w:rsidR="00136077">
          <w:rPr>
            <w:rFonts w:eastAsiaTheme="minorEastAsia"/>
          </w:rPr>
          <w:t xml:space="preserve"> are given by</w:t>
        </w:r>
      </w:ins>
      <w:ins w:id="80" w:author="Elash, Brenden" w:date="2016-10-30T15:13:00Z">
        <w:r w:rsidR="00136077">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a</w:t>
        </w:r>
      </w:ins>
      <w:ins w:id="81" w:author="Elash, Brenden" w:date="2016-11-03T19:48:00Z">
        <w:r w:rsidR="00F34F94">
          <w:rPr>
            <w:rFonts w:eastAsiaTheme="minorEastAsia"/>
          </w:rPr>
          <w:t>n</w:t>
        </w:r>
      </w:ins>
      <w:ins w:id="82" w:author="Elash, Brenden" w:date="2016-10-30T15:13:00Z">
        <w:r w:rsidR="00136077">
          <w:rPr>
            <w:rFonts w:eastAsiaTheme="minorEastAsia"/>
          </w:rPr>
          <w:t xml:space="preserve">d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respectively.</w:t>
        </w:r>
      </w:ins>
      <w:ins w:id="83" w:author="Elash, Brenden" w:date="2016-10-30T15:12:00Z">
        <w:r w:rsidR="00136077">
          <w:rPr>
            <w:rFonts w:eastAsiaTheme="minorEastAsia"/>
          </w:rPr>
          <w:t xml:space="preserve"> </w:t>
        </w:r>
      </w:ins>
      <w:r w:rsidR="00EC0168">
        <w:rPr>
          <w:rFonts w:eastAsiaTheme="minorEastAsia"/>
        </w:rPr>
        <w:t>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del w:id="84" w:author="Elash, Brenden" w:date="2016-11-03T19:49:00Z">
        <w:r w:rsidR="00333698" w:rsidDel="00F34F94">
          <w:rPr>
            <w:rFonts w:eastAsiaTheme="minorEastAsia"/>
          </w:rPr>
          <w:delText xml:space="preserve">solar </w:delText>
        </w:r>
        <w:r w:rsidR="008E0043" w:rsidDel="00F34F94">
          <w:rPr>
            <w:rFonts w:eastAsiaTheme="minorEastAsia"/>
          </w:rPr>
          <w:delText>scatter</w:delText>
        </w:r>
        <w:r w:rsidR="00F47A45" w:rsidDel="00F34F94">
          <w:rPr>
            <w:rFonts w:eastAsiaTheme="minorEastAsia"/>
          </w:rPr>
          <w:delText>ing</w:delText>
        </w:r>
        <w:r w:rsidR="008E0043" w:rsidDel="00F34F94">
          <w:rPr>
            <w:rFonts w:eastAsiaTheme="minorEastAsia"/>
          </w:rPr>
          <w:delText xml:space="preserve"> angle</w:delText>
        </w:r>
      </w:del>
      <w:ins w:id="85" w:author="Elash, Brenden" w:date="2016-11-03T19:49:00Z">
        <w:r w:rsidR="00F34F94">
          <w:rPr>
            <w:rFonts w:eastAsiaTheme="minorEastAsia"/>
          </w:rPr>
          <w:t>SSA</w:t>
        </w:r>
      </w:ins>
      <w:r w:rsidR="008E0043">
        <w:rPr>
          <w:rFonts w:eastAsiaTheme="minorEastAsia"/>
        </w:rPr>
        <w:t>s of 0 and 180 degrees</w:t>
      </w:r>
      <w:del w:id="86" w:author="Elash, Brenden" w:date="2016-11-14T21:14:00Z">
        <w:r w:rsidR="004064B8" w:rsidDel="00070D9E">
          <w:rPr>
            <w:rFonts w:eastAsiaTheme="minorEastAsia"/>
          </w:rPr>
          <w:delText xml:space="preserve"> assuming horizontal atmospheric unity</w:delText>
        </w:r>
      </w:del>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w:t>
      </w:r>
      <w:r w:rsidR="009B6D7C">
        <w:rPr>
          <w:rFonts w:eastAsiaTheme="minorEastAsia"/>
        </w:rPr>
        <w:lastRenderedPageBreak/>
        <w:t xml:space="preserve">shown in the top of Figure </w:t>
      </w:r>
      <w:r w:rsidR="00D56D31">
        <w:rPr>
          <w:rFonts w:eastAsiaTheme="minorEastAsia"/>
        </w:rPr>
        <w:t>1</w:t>
      </w:r>
      <w:r w:rsidR="009B6D7C">
        <w:rPr>
          <w:rFonts w:eastAsiaTheme="minorEastAsia"/>
        </w:rPr>
        <w:t xml:space="preserve">. The strong polarized nature can be </w:t>
      </w:r>
      <w:del w:id="87" w:author="Elash, Brenden" w:date="2016-10-27T20:55:00Z">
        <w:r w:rsidR="009B6D7C" w:rsidDel="003234EA">
          <w:rPr>
            <w:rFonts w:eastAsiaTheme="minorEastAsia"/>
          </w:rPr>
          <w:delText xml:space="preserve">noted </w:delText>
        </w:r>
      </w:del>
      <w:ins w:id="88" w:author="Elash, Brenden" w:date="2016-10-27T20:55:00Z">
        <w:r w:rsidR="003234EA">
          <w:rPr>
            <w:rFonts w:eastAsiaTheme="minorEastAsia"/>
          </w:rPr>
          <w:t xml:space="preserve">noticed </w:t>
        </w:r>
      </w:ins>
      <w:r w:rsidR="009B6D7C">
        <w:rPr>
          <w:rFonts w:eastAsiaTheme="minorEastAsia"/>
        </w:rPr>
        <w:t xml:space="preserve">around </w:t>
      </w:r>
      <w:ins w:id="89" w:author="Elash, Brenden" w:date="2016-10-27T20:55:00Z">
        <w:r w:rsidR="003234EA">
          <w:rPr>
            <w:rFonts w:eastAsiaTheme="minorEastAsia"/>
          </w:rPr>
          <w:t xml:space="preserve">the </w:t>
        </w:r>
      </w:ins>
      <w:r w:rsidR="009B6D7C">
        <w:rPr>
          <w:rFonts w:eastAsiaTheme="minorEastAsia"/>
        </w:rPr>
        <w:t>SSA of 90 degrees where the radiance is almost complete</w:t>
      </w:r>
      <w:ins w:id="90" w:author="Elash, Brenden" w:date="2016-10-27T20:55:00Z">
        <w:r w:rsidR="003234EA">
          <w:rPr>
            <w:rFonts w:eastAsiaTheme="minorEastAsia"/>
          </w:rPr>
          <w:t>ly</w:t>
        </w:r>
      </w:ins>
      <w:r w:rsidR="009B6D7C">
        <w:rPr>
          <w:rFonts w:eastAsiaTheme="minorEastAsia"/>
        </w:rPr>
        <w:t xml:space="preserve"> horizontally polarized. </w:t>
      </w:r>
    </w:p>
    <w:p w14:paraId="554DAC00" w14:textId="34B69EBE" w:rsidR="00A35C11"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w:t>
      </w:r>
      <w:del w:id="91" w:author="Elash, Brenden" w:date="2016-10-27T20:56:00Z">
        <w:r w:rsidR="00E2025D" w:rsidDel="003234EA">
          <w:rPr>
            <w:rFonts w:eastAsiaTheme="minorEastAsia"/>
          </w:rPr>
          <w:delText>according to</w:delText>
        </w:r>
      </w:del>
      <w:ins w:id="92" w:author="Elash, Brenden" w:date="2016-10-27T20:56:00Z">
        <w:r w:rsidR="003234EA">
          <w:rPr>
            <w:rFonts w:eastAsiaTheme="minorEastAsia"/>
          </w:rPr>
          <w:t>determined by</w:t>
        </w:r>
      </w:ins>
      <w:r w:rsidR="00E2025D">
        <w:rPr>
          <w:rFonts w:eastAsiaTheme="minorEastAsia"/>
        </w:rPr>
        <w:t xml:space="preserve">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w:t>
      </w:r>
      <w:ins w:id="93" w:author="Elash, Brenden" w:date="2016-10-27T20:57:00Z">
        <w:r w:rsidR="003234EA">
          <w:rPr>
            <w:rFonts w:eastAsiaTheme="minorEastAsia"/>
          </w:rPr>
          <w:t xml:space="preserve">the </w:t>
        </w:r>
      </w:ins>
      <w:r w:rsidR="009B6D7C">
        <w:rPr>
          <w:rFonts w:eastAsiaTheme="minorEastAsia"/>
        </w:rPr>
        <w:t>one without</w:t>
      </w:r>
      <w:r w:rsidR="00DD60AA">
        <w:rPr>
          <w:rFonts w:eastAsiaTheme="minorEastAsia"/>
        </w:rPr>
        <w:t xml:space="preserve">, </w:t>
      </w:r>
      <w:ins w:id="94" w:author="Elash, Brenden" w:date="2016-10-27T20:57:00Z">
        <w:r w:rsidR="003234EA">
          <w:rPr>
            <w:rFonts w:eastAsiaTheme="minorEastAsia"/>
          </w:rPr>
          <w:t xml:space="preserve">demonstrating that </w:t>
        </w:r>
      </w:ins>
      <w:r w:rsidR="00DD60AA">
        <w:rPr>
          <w:rFonts w:eastAsiaTheme="minorEastAsia"/>
        </w:rPr>
        <w:t xml:space="preserve">this effect has a weak dependence on </w:t>
      </w:r>
      <w:del w:id="95" w:author="Elash, Brenden" w:date="2016-11-03T19:49:00Z">
        <w:r w:rsidR="00DD60AA" w:rsidDel="00F34F94">
          <w:rPr>
            <w:rFonts w:eastAsiaTheme="minorEastAsia"/>
          </w:rPr>
          <w:delText>solar scattering angle</w:delText>
        </w:r>
      </w:del>
      <w:ins w:id="96" w:author="Elash, Brenden" w:date="2016-11-03T19:49:00Z">
        <w:r w:rsidR="00F34F94">
          <w:rPr>
            <w:rFonts w:eastAsiaTheme="minorEastAsia"/>
          </w:rPr>
          <w:t>SSA</w:t>
        </w:r>
      </w:ins>
      <w:r w:rsidR="00DD60AA">
        <w:rPr>
          <w:rFonts w:eastAsiaTheme="minorEastAsia"/>
        </w:rPr>
        <w:t>,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w:t>
      </w:r>
      <w:ins w:id="97" w:author="Elash, Brenden" w:date="2016-10-27T20:59:00Z">
        <w:r w:rsidR="003234EA">
          <w:rPr>
            <w:rFonts w:eastAsiaTheme="minorEastAsia"/>
          </w:rPr>
          <w:t xml:space="preserve">the </w:t>
        </w:r>
      </w:ins>
      <w:r w:rsidR="004F6451">
        <w:rPr>
          <w:rFonts w:eastAsiaTheme="minorEastAsia"/>
        </w:rPr>
        <w:t xml:space="preserve">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6F71BA95" w:rsidR="005004D6" w:rsidRDefault="007F2A08" w:rsidP="005004D6">
      <w:pPr>
        <w:jc w:val="center"/>
      </w:pPr>
      <w:r>
        <w:rPr>
          <w:noProof/>
          <w:lang w:val="en-US"/>
        </w:rPr>
        <w:pict w14:anchorId="3EDBF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75pt">
            <v:imagedata r:id="rId6" o:title="Fig"/>
          </v:shape>
        </w:pict>
      </w:r>
    </w:p>
    <w:p w14:paraId="70381B46" w14:textId="20F226B4" w:rsidR="005004D6" w:rsidRPr="005004D6" w:rsidRDefault="005004D6" w:rsidP="005004D6">
      <w:r>
        <w:t xml:space="preserve">Figure 1: (Top) The fraction of a linear polarization (left is horizontal and right is vertical) over the total radiance for molecular air density. (Bottom) </w:t>
      </w:r>
      <w:r w:rsidRPr="006C71EA">
        <w:t>The</w:t>
      </w:r>
      <w:r>
        <w:t xml:space="preserve"> change in the fraction of linear polarization between an </w:t>
      </w:r>
      <w:r>
        <w:lastRenderedPageBreak/>
        <w:t>atmosphere that contains aerosol and one with only molecular air density.</w:t>
      </w:r>
      <w:ins w:id="98" w:author="Elash, Brenden" w:date="2016-10-30T13:59:00Z">
        <w:r w:rsidR="007D38D0">
          <w:t xml:space="preserve"> This data was simulated with SASKTRAN including multiple scattering.</w:t>
        </w:r>
      </w:ins>
    </w:p>
    <w:p w14:paraId="0085387C" w14:textId="362C9369" w:rsidR="000E078B" w:rsidRDefault="007F37E9" w:rsidP="006A62A7">
      <w:pPr>
        <w:pStyle w:val="Heading2"/>
      </w:pPr>
      <w:r>
        <w:t>2.</w:t>
      </w:r>
      <w:r w:rsidR="001053F4">
        <w:t xml:space="preserve">2 </w:t>
      </w:r>
      <w:r w:rsidR="00F2088C">
        <w:rPr>
          <w:rFonts w:eastAsiaTheme="minorEastAsia"/>
        </w:rPr>
        <w:t xml:space="preserve">SASKTRAN-HR </w:t>
      </w:r>
      <w:r>
        <w:t>model</w:t>
      </w:r>
    </w:p>
    <w:p w14:paraId="11D4A670" w14:textId="6AD9E70A"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t>
      </w:r>
      <w:r w:rsidR="00C1340C">
        <w:t xml:space="preserve">[14, </w:t>
      </w:r>
      <w:del w:id="99" w:author="Elash, Brenden" w:date="2016-10-30T13:28:00Z">
        <w:r w:rsidR="00C1340C" w:rsidDel="000558D5">
          <w:delText>27</w:delText>
        </w:r>
      </w:del>
      <w:ins w:id="100" w:author="Elash, Brenden" w:date="2016-10-30T13:28:00Z">
        <w:r w:rsidR="000558D5">
          <w:t>28</w:t>
        </w:r>
      </w:ins>
      <w:r w:rsidR="00C1340C">
        <w:t xml:space="preserve">] </w:t>
      </w:r>
      <w:r>
        <w:t xml:space="preserve">was used in this study. The SASKTRAN framework handles built-in and user-specified atmospheric species optical properties and number density profiles, and </w:t>
      </w:r>
      <w:del w:id="101" w:author="Elash, Brenden" w:date="2016-10-27T20:59:00Z">
        <w:r w:rsidDel="003234EA">
          <w:delText xml:space="preserve">uses </w:delText>
        </w:r>
      </w:del>
      <w:ins w:id="102" w:author="Elash, Brenden" w:date="2016-10-27T20:59:00Z">
        <w:r w:rsidR="003234EA">
          <w:t xml:space="preserve">assumes </w:t>
        </w:r>
      </w:ins>
      <w:r>
        <w:t>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trajectory the first two scatter</w:t>
      </w:r>
      <w:ins w:id="103" w:author="Elash, Brenden" w:date="2016-11-14T21:24:00Z">
        <w:r w:rsidR="00201C2D">
          <w:t>ing events</w:t>
        </w:r>
      </w:ins>
      <w:del w:id="104" w:author="Elash, Brenden" w:date="2016-11-14T21:24:00Z">
        <w:r w:rsidDel="00201C2D">
          <w:delText>s</w:delText>
        </w:r>
      </w:del>
      <w:r>
        <w:t xml:space="preserve"> in the atmosphere (from the Sun) and the final scatter</w:t>
      </w:r>
      <w:ins w:id="105" w:author="Elash, Brenden" w:date="2016-11-14T21:24:00Z">
        <w:r w:rsidR="00201C2D">
          <w:t>ing event</w:t>
        </w:r>
      </w:ins>
      <w:r>
        <w:t xml:space="preserve"> into the instrument line of sight are treated in a fully polarized sense; any intervening scatter</w:t>
      </w:r>
      <w:ins w:id="106" w:author="Elash, Brenden" w:date="2016-11-14T21:24:00Z">
        <w:r w:rsidR="00201C2D">
          <w:t>ing event</w:t>
        </w:r>
      </w:ins>
      <w:r>
        <w:t xml:space="preserve">s treat the photon as randomly polarized. For example: If a photon scatters three times to enter the </w:t>
      </w:r>
      <w:r w:rsidR="00C7467C">
        <w:t>line of sight</w:t>
      </w:r>
      <w:r>
        <w:t>, each scatter</w:t>
      </w:r>
      <w:ins w:id="107" w:author="Elash, Brenden" w:date="2016-11-14T21:24:00Z">
        <w:r w:rsidR="00201C2D">
          <w:t>ing event</w:t>
        </w:r>
      </w:ins>
      <w:r>
        <w:t xml:space="preserve"> is treated in a fully polarized sense; if a photon scatters five times to enter the </w:t>
      </w:r>
      <w:r w:rsidR="00C7467C">
        <w:t>line of sight</w:t>
      </w:r>
      <w:r>
        <w:t>, the first two scatter</w:t>
      </w:r>
      <w:ins w:id="108" w:author="Elash, Brenden" w:date="2016-11-14T21:25:00Z">
        <w:r w:rsidR="00201C2D">
          <w:t>ing event</w:t>
        </w:r>
      </w:ins>
      <w:r>
        <w:t xml:space="preserve">s are polarized, the photon is then depolarized and </w:t>
      </w:r>
      <w:ins w:id="109" w:author="Elash, Brenden" w:date="2016-11-14T21:25:00Z">
        <w:r w:rsidR="00201C2D">
          <w:t xml:space="preserve">undergoes two </w:t>
        </w:r>
      </w:ins>
      <w:r>
        <w:t>scatter</w:t>
      </w:r>
      <w:ins w:id="110" w:author="Elash, Brenden" w:date="2016-11-14T21:25:00Z">
        <w:r w:rsidR="00201C2D">
          <w:t>ing events</w:t>
        </w:r>
      </w:ins>
      <w:del w:id="111" w:author="Elash, Brenden" w:date="2016-11-14T21:25:00Z">
        <w:r w:rsidDel="00201C2D">
          <w:delText>ed twice</w:delText>
        </w:r>
      </w:del>
      <w:r>
        <w:t>, and finally undergoes a polarized scatter</w:t>
      </w:r>
      <w:ins w:id="112" w:author="Elash, Brenden" w:date="2016-11-14T21:26:00Z">
        <w:r w:rsidR="00201C2D">
          <w:t>ing event</w:t>
        </w:r>
      </w:ins>
      <w:r>
        <w:t xml:space="preserve"> from its randomly polarized state into the </w:t>
      </w:r>
      <w:r w:rsidR="00C7467C">
        <w:t>line of sight</w:t>
      </w:r>
      <w:r>
        <w:t>. This pseudo-polarized approximation has been shown, through comparison against the highly accurate and fully polarized Monte Carlo module of the SASKTRAN-HR framework (Dueck et al., 2016)</w:t>
      </w:r>
      <w:r w:rsidR="00153295">
        <w:t xml:space="preserve"> [</w:t>
      </w:r>
      <w:del w:id="113" w:author="Elash, Brenden" w:date="2016-10-30T13:28:00Z">
        <w:r w:rsidR="00153295" w:rsidDel="000558D5">
          <w:delText>28</w:delText>
        </w:r>
      </w:del>
      <w:ins w:id="114" w:author="Elash, Brenden" w:date="2016-10-30T13:28:00Z">
        <w:r w:rsidR="000558D5">
          <w:t>29</w:t>
        </w:r>
      </w:ins>
      <w:r w:rsidR="00153295">
        <w:t>]</w:t>
      </w:r>
      <w:r>
        <w:t xml:space="preserve">, to approximate the full solution of the vector </w:t>
      </w:r>
      <w:r w:rsidR="00C7467C">
        <w:t xml:space="preserve">radiative transfer equation </w:t>
      </w:r>
      <w:r>
        <w:t xml:space="preserve">to sufficient accuracy for the wavelengths and geometries of interest in this work. </w:t>
      </w:r>
      <w:ins w:id="115" w:author="Elash, Brenden" w:date="2016-10-30T14:01:00Z">
        <w:r w:rsidR="007D38D0">
          <w:t xml:space="preserve">This pseudo-polarized approximation was used for quicker processing times. </w:t>
        </w:r>
      </w:ins>
      <w:r>
        <w:t>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ins w:id="116" w:author="Elash, Brenden" w:date="2016-11-14T21:29:00Z">
        <w:r w:rsidR="006A7053">
          <w:t xml:space="preserve"> </w:t>
        </w:r>
      </w:ins>
      <w:ins w:id="117" w:author="Elash, Brenden" w:date="2016-11-15T20:09:00Z">
        <w:r w:rsidR="007F2A08" w:rsidRPr="007F2A08">
          <w:rPr>
            <w:rFonts w:ascii="Calibri" w:hAnsi="Calibri"/>
            <w:color w:val="000000"/>
            <w:shd w:val="clear" w:color="auto" w:fill="FFFFFF"/>
          </w:rPr>
          <w:t xml:space="preserve">The assumption of a </w:t>
        </w:r>
        <w:proofErr w:type="spellStart"/>
        <w:r w:rsidR="007F2A08" w:rsidRPr="007F2A08">
          <w:rPr>
            <w:rFonts w:ascii="Calibri" w:hAnsi="Calibri"/>
            <w:color w:val="000000"/>
            <w:shd w:val="clear" w:color="auto" w:fill="FFFFFF"/>
          </w:rPr>
          <w:t>Lambertian</w:t>
        </w:r>
        <w:proofErr w:type="spellEnd"/>
        <w:r w:rsidR="007F2A08" w:rsidRPr="007F2A08">
          <w:rPr>
            <w:rFonts w:ascii="Calibri" w:hAnsi="Calibri"/>
            <w:color w:val="000000"/>
            <w:shd w:val="clear" w:color="auto" w:fill="FFFFFF"/>
          </w:rPr>
          <w:t xml:space="preserve"> surface is commonly used even though in many cases a </w:t>
        </w:r>
        <w:proofErr w:type="spellStart"/>
        <w:r w:rsidR="007F2A08" w:rsidRPr="007F2A08">
          <w:rPr>
            <w:rFonts w:ascii="Calibri" w:hAnsi="Calibri"/>
            <w:color w:val="000000"/>
            <w:shd w:val="clear" w:color="auto" w:fill="FFFFFF"/>
          </w:rPr>
          <w:t>Lambertian</w:t>
        </w:r>
        <w:proofErr w:type="spellEnd"/>
        <w:r w:rsidR="007F2A08" w:rsidRPr="007F2A08">
          <w:rPr>
            <w:rFonts w:ascii="Calibri" w:hAnsi="Calibri"/>
            <w:color w:val="000000"/>
            <w:shd w:val="clear" w:color="auto" w:fill="FFFFFF"/>
          </w:rPr>
          <w:t xml:space="preserve"> surface does not accurately describe surface polarized scattering</w:t>
        </w:r>
        <w:r w:rsidR="007F2A08">
          <w:rPr>
            <w:rFonts w:ascii="Calibri" w:hAnsi="Calibri"/>
            <w:color w:val="000000"/>
            <w:shd w:val="clear" w:color="auto" w:fill="FFFFFF"/>
          </w:rPr>
          <w:t xml:space="preserve"> </w:t>
        </w:r>
      </w:ins>
      <w:ins w:id="118" w:author="Elash, Brenden" w:date="2016-11-14T21:55:00Z">
        <w:r w:rsidR="006A7053">
          <w:rPr>
            <w:rFonts w:ascii="Calibri" w:hAnsi="Calibri"/>
            <w:color w:val="000000"/>
            <w:shd w:val="clear" w:color="auto" w:fill="FFFFFF"/>
          </w:rPr>
          <w:t>(</w:t>
        </w:r>
        <w:proofErr w:type="spellStart"/>
        <w:r w:rsidR="006A7053">
          <w:rPr>
            <w:rFonts w:ascii="Calibri" w:hAnsi="Calibri"/>
            <w:color w:val="000000"/>
            <w:shd w:val="clear" w:color="auto" w:fill="FFFFFF"/>
          </w:rPr>
          <w:t>Martonchik</w:t>
        </w:r>
        <w:proofErr w:type="spellEnd"/>
        <w:r w:rsidR="006A7053">
          <w:rPr>
            <w:rFonts w:ascii="Calibri" w:hAnsi="Calibri"/>
            <w:color w:val="000000"/>
            <w:shd w:val="clear" w:color="auto" w:fill="FFFFFF"/>
          </w:rPr>
          <w:t xml:space="preserve"> et al., 1998; Deuzé et al., 2000) [30, 31].</w:t>
        </w:r>
      </w:ins>
      <w:ins w:id="119" w:author="Elash, Brenden" w:date="2016-11-14T21:33:00Z">
        <w:r w:rsidR="00372A4B">
          <w:t xml:space="preserve"> </w:t>
        </w:r>
      </w:ins>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5D65E2C1"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153295">
        <w:t xml:space="preserve"> [16]</w:t>
      </w:r>
      <w:r w:rsidR="005D2709">
        <w:t xml:space="preserve">. </w:t>
      </w:r>
      <w:del w:id="120" w:author="Elash, Brenden" w:date="2016-10-27T21:01:00Z">
        <w:r w:rsidR="001A611E" w:rsidDel="003234EA">
          <w:delText>Th</w:delText>
        </w:r>
        <w:r w:rsidR="005D69CD" w:rsidDel="003234EA">
          <w:delText>ere is</w:delText>
        </w:r>
        <w:r w:rsidR="000D1D06" w:rsidDel="003234EA">
          <w:delText xml:space="preserve"> </w:delText>
        </w:r>
        <w:r w:rsidR="001305DB" w:rsidDel="003234EA">
          <w:delText xml:space="preserve">strong </w:delText>
        </w:r>
        <w:r w:rsidR="001A611E" w:rsidDel="003234EA">
          <w:delText>a</w:delText>
        </w:r>
      </w:del>
      <w:ins w:id="121" w:author="Elash, Brenden" w:date="2016-10-27T21:01:00Z">
        <w:r w:rsidR="003234EA">
          <w:t>A</w:t>
        </w:r>
      </w:ins>
      <w:r w:rsidR="001A611E">
        <w:t>erosol</w:t>
      </w:r>
      <w:ins w:id="122" w:author="Elash, Brenden" w:date="2016-11-03T19:52:00Z">
        <w:r w:rsidR="00F34F94">
          <w:t>s</w:t>
        </w:r>
      </w:ins>
      <w:r w:rsidR="001A611E">
        <w:t xml:space="preserve"> </w:t>
      </w:r>
      <w:r w:rsidR="000D1D06">
        <w:t>scatter</w:t>
      </w:r>
      <w:del w:id="123" w:author="Elash, Brenden" w:date="2016-10-27T21:01:00Z">
        <w:r w:rsidR="000D1D06" w:rsidDel="003234EA">
          <w:delText>ing</w:delText>
        </w:r>
      </w:del>
      <w:ins w:id="124" w:author="Elash, Brenden" w:date="2016-10-27T21:01:00Z">
        <w:r w:rsidR="003234EA">
          <w:t xml:space="preserve"> strongly</w:t>
        </w:r>
      </w:ins>
      <w:r w:rsidR="000D1D06">
        <w:t xml:space="preserve"> in the forward direction </w:t>
      </w:r>
      <w:del w:id="125" w:author="Elash, Brenden" w:date="2016-10-27T21:02:00Z">
        <w:r w:rsidR="001305DB" w:rsidDel="00AD620B">
          <w:delText xml:space="preserve">and </w:delText>
        </w:r>
        <w:r w:rsidR="005D69CD" w:rsidDel="00AD620B">
          <w:delText xml:space="preserve">so this </w:delText>
        </w:r>
        <w:r w:rsidR="000D1D06" w:rsidDel="00AD620B">
          <w:delText>result</w:delText>
        </w:r>
        <w:r w:rsidR="001305DB" w:rsidDel="00AD620B">
          <w:delText>s</w:delText>
        </w:r>
      </w:del>
      <w:ins w:id="126" w:author="Elash, Brenden" w:date="2016-10-27T21:02:00Z">
        <w:r w:rsidR="00AD620B">
          <w:t>resulting</w:t>
        </w:r>
      </w:ins>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7B9FDC56" w14:textId="3FC36985" w:rsidR="003234C1" w:rsidRDefault="003234C1" w:rsidP="008E72BB">
      <w:pPr>
        <w:spacing w:line="276" w:lineRule="auto"/>
        <w:jc w:val="both"/>
      </w:pPr>
      <w:r>
        <w:t>To probe the space of possible aerosol measurement scenarios, two aerosol extinction coefficient profiles and four particle size distributions were used. The two extinction profiles, nominally specified at 750 nm, correspond to a background aerosol case, typical of the volcanically quiet period of the early 2000’s (Deshler et al., 2003) [</w:t>
      </w:r>
      <w:del w:id="127" w:author="Elash, Brenden" w:date="2016-10-30T13:27:00Z">
        <w:r w:rsidDel="000558D5">
          <w:delText>29</w:delText>
        </w:r>
      </w:del>
      <w:ins w:id="128" w:author="Elash, Brenden" w:date="2016-10-30T13:27:00Z">
        <w:r>
          <w:t>3</w:t>
        </w:r>
      </w:ins>
      <w:ins w:id="129" w:author="Elash, Brenden" w:date="2016-11-14T21:39:00Z">
        <w:r w:rsidR="00372A4B">
          <w:t>2</w:t>
        </w:r>
      </w:ins>
      <w:r>
        <w:t xml:space="preserve">], and a volcanically enhanced case which was taken from OSIRIS </w:t>
      </w:r>
      <w:r>
        <w:lastRenderedPageBreak/>
        <w:t xml:space="preserve">measurements two months after the </w:t>
      </w:r>
      <w:proofErr w:type="spellStart"/>
      <w:r>
        <w:t>Nabro</w:t>
      </w:r>
      <w:proofErr w:type="spellEnd"/>
      <w:r>
        <w:t xml:space="preserve"> eruption in 2012 (Bourassa et al., 2012c) [</w:t>
      </w:r>
      <w:del w:id="130" w:author="Elash, Brenden" w:date="2016-10-30T13:27:00Z">
        <w:r w:rsidDel="000558D5">
          <w:delText>30</w:delText>
        </w:r>
      </w:del>
      <w:ins w:id="131" w:author="Elash, Brenden" w:date="2016-10-30T13:27:00Z">
        <w:r>
          <w:t>3</w:t>
        </w:r>
      </w:ins>
      <w:ins w:id="132" w:author="Elash, Brenden" w:date="2016-11-14T21:37:00Z">
        <w:r w:rsidR="00372A4B">
          <w:t>3</w:t>
        </w:r>
      </w:ins>
      <w:r>
        <w:t>]. Both profiles are shown in Figure 2. The four particle size distributions were also chosen to represent typical background and volcanically enhanced cases.  The background cases are both single mode lognormal distributions with somewhat different, but still typically observed, size parameters.  A bi-modal lognormal particle size distribution was used for the volcanically enhanced cases, with one fine mode and one coarse mode, each comprising an equal fraction of the total extinction.  All of the parameters of the size distributions are detailed in Table 1. These selected distributions are based on in-situ balloon particle counter measurements from Laramie, Wyoming (Deshler et al., 2003) [</w:t>
      </w:r>
      <w:del w:id="133" w:author="Elash, Brenden" w:date="2016-10-30T13:27:00Z">
        <w:r w:rsidDel="000558D5">
          <w:delText>29</w:delText>
        </w:r>
      </w:del>
      <w:ins w:id="134" w:author="Elash, Brenden" w:date="2016-10-30T13:27:00Z">
        <w:r>
          <w:t>3</w:t>
        </w:r>
      </w:ins>
      <w:ins w:id="135" w:author="Elash, Brenden" w:date="2016-11-14T21:39:00Z">
        <w:r w:rsidR="00372A4B">
          <w:t>2</w:t>
        </w:r>
      </w:ins>
      <w:r>
        <w:t>].  The size distributions were used for translating the extinction profiles, which are specified at 750 nm, to other wavelengths by scaling the extinction by the ratio of the Mie scattering cross sections corresponding to the size distribution at the two wavelengths.</w:t>
      </w:r>
    </w:p>
    <w:p w14:paraId="2F7BFB1C" w14:textId="6B997490" w:rsidR="005004D6" w:rsidRDefault="007F2A08" w:rsidP="005004D6">
      <w:pPr>
        <w:jc w:val="center"/>
      </w:pPr>
      <w:r>
        <w:rPr>
          <w:noProof/>
          <w:lang w:val="en-US"/>
        </w:rPr>
        <w:pict w14:anchorId="7919ADF2">
          <v:shape id="_x0000_i1026" type="#_x0000_t75" style="width:336.75pt;height:262.5pt">
            <v:imagedata r:id="rId7" o:title="Fig"/>
          </v:shape>
        </w:pict>
      </w:r>
    </w:p>
    <w:p w14:paraId="1FD845B4" w14:textId="04ECCA05" w:rsidR="003105BA" w:rsidRDefault="005004D6" w:rsidP="002316CE">
      <w:pPr>
        <w:spacing w:line="276" w:lineRule="auto"/>
      </w:pPr>
      <w:r>
        <w:t xml:space="preserve">Figure 2: The two aerosol </w:t>
      </w:r>
      <w:ins w:id="136" w:author="Elash, Brenden" w:date="2016-10-27T21:03:00Z">
        <w:r w:rsidR="00AD620B">
          <w:t xml:space="preserve">extinction </w:t>
        </w:r>
      </w:ins>
      <w:r>
        <w:t xml:space="preserve">profiles used in this study. The blue </w:t>
      </w:r>
      <w:ins w:id="137" w:author="Elash, Brenden" w:date="2016-10-27T21:03:00Z">
        <w:r w:rsidR="00AD620B">
          <w:t xml:space="preserve">profile represents </w:t>
        </w:r>
      </w:ins>
      <w:del w:id="138" w:author="Elash, Brenden" w:date="2016-11-03T19:52:00Z">
        <w:r w:rsidDel="00F34F94">
          <w:delText>is</w:delText>
        </w:r>
      </w:del>
      <w:r>
        <w:t xml:space="preserve"> a background aerosol extinction levels, and the red curve is a representative aerosol profile after the </w:t>
      </w:r>
      <w:proofErr w:type="spellStart"/>
      <w:r>
        <w:t>Nabro</w:t>
      </w:r>
      <w:proofErr w:type="spellEnd"/>
      <w:r>
        <w:t xml:space="preserve"> eruption.</w:t>
      </w:r>
      <w:ins w:id="139" w:author="Elash, Brenden" w:date="2016-10-30T15:15:00Z">
        <w:r w:rsidR="00136077">
          <w:t xml:space="preserve"> The aerosol optical depth</w:t>
        </w:r>
      </w:ins>
      <w:ins w:id="140" w:author="Elash, Brenden" w:date="2016-11-14T21:14:00Z">
        <w:r w:rsidR="00070D9E">
          <w:t>s</w:t>
        </w:r>
      </w:ins>
      <w:ins w:id="141" w:author="Elash, Brenden" w:date="2016-10-30T15:15:00Z">
        <w:r w:rsidR="00136077">
          <w:t xml:space="preserve"> are</w:t>
        </w:r>
      </w:ins>
      <w:ins w:id="142" w:author="Elash, Brenden" w:date="2016-10-30T15:28:00Z">
        <w:r w:rsidR="00A029BB">
          <w:t xml:space="preserve"> </w:t>
        </w:r>
        <w:r w:rsidR="00A029BB" w:rsidRPr="00A029BB">
          <w:t>3</w:t>
        </w:r>
        <w:r w:rsidR="00A029BB">
          <w:t>.</w:t>
        </w:r>
      </w:ins>
      <w:ins w:id="143" w:author="Elash, Brenden" w:date="2016-11-14T21:14:00Z">
        <w:r w:rsidR="00070D9E">
          <w:t>9</w:t>
        </w:r>
      </w:ins>
      <w:ins w:id="144" w:author="Elash, Brenden" w:date="2016-11-03T19:52:00Z">
        <w:r w:rsidR="00F34F94">
          <w:t>x</w:t>
        </w:r>
      </w:ins>
      <w:ins w:id="145" w:author="Elash, Brenden" w:date="2016-10-30T15:29:00Z">
        <w:r w:rsidR="00A029BB">
          <w:t>10</w:t>
        </w:r>
        <w:r w:rsidR="00A029BB">
          <w:rPr>
            <w:vertAlign w:val="superscript"/>
          </w:rPr>
          <w:t>-3</w:t>
        </w:r>
      </w:ins>
      <w:ins w:id="146" w:author="Elash, Brenden" w:date="2016-10-30T15:28:00Z">
        <w:r w:rsidR="00A029BB">
          <w:t xml:space="preserve"> and </w:t>
        </w:r>
        <w:r w:rsidR="00A029BB" w:rsidRPr="00A029BB">
          <w:t>1</w:t>
        </w:r>
      </w:ins>
      <w:ins w:id="147" w:author="Elash, Brenden" w:date="2016-10-30T15:29:00Z">
        <w:r w:rsidR="00A029BB">
          <w:t>.</w:t>
        </w:r>
      </w:ins>
      <w:ins w:id="148" w:author="Elash, Brenden" w:date="2016-10-30T15:28:00Z">
        <w:r w:rsidR="00A029BB" w:rsidRPr="00A029BB">
          <w:t>335</w:t>
        </w:r>
      </w:ins>
      <w:ins w:id="149" w:author="Elash, Brenden" w:date="2016-11-03T19:53:00Z">
        <w:r w:rsidR="00F34F94">
          <w:t>x</w:t>
        </w:r>
      </w:ins>
      <w:ins w:id="150" w:author="Elash, Brenden" w:date="2016-10-30T15:29:00Z">
        <w:r w:rsidR="00A029BB">
          <w:t>10</w:t>
        </w:r>
        <w:r w:rsidR="00A029BB">
          <w:rPr>
            <w:vertAlign w:val="superscript"/>
          </w:rPr>
          <w:t>-2</w:t>
        </w:r>
      </w:ins>
      <w:ins w:id="151" w:author="Elash, Brenden" w:date="2016-10-30T15:28:00Z">
        <w:r w:rsidR="00A029BB">
          <w:t xml:space="preserve"> for the background and </w:t>
        </w:r>
        <w:proofErr w:type="spellStart"/>
        <w:r w:rsidR="00A029BB">
          <w:t>Nabro</w:t>
        </w:r>
        <w:proofErr w:type="spellEnd"/>
        <w:r w:rsidR="00A029BB">
          <w:t xml:space="preserve"> profiles respectively.</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18177D">
        <w:tc>
          <w:tcPr>
            <w:tcW w:w="1558" w:type="dxa"/>
            <w:tcBorders>
              <w:top w:val="single" w:sz="4" w:space="0" w:color="auto"/>
              <w:bottom w:val="single" w:sz="4" w:space="0" w:color="auto"/>
            </w:tcBorders>
          </w:tcPr>
          <w:p w14:paraId="5BD13B75" w14:textId="77777777" w:rsidR="005004D6" w:rsidRDefault="005004D6" w:rsidP="0018177D">
            <w:r>
              <w:t>Particle size distributions</w:t>
            </w:r>
          </w:p>
        </w:tc>
        <w:tc>
          <w:tcPr>
            <w:tcW w:w="1272" w:type="dxa"/>
            <w:tcBorders>
              <w:top w:val="single" w:sz="4" w:space="0" w:color="auto"/>
              <w:bottom w:val="single" w:sz="4" w:space="0" w:color="auto"/>
            </w:tcBorders>
          </w:tcPr>
          <w:p w14:paraId="04E2D159" w14:textId="77777777" w:rsidR="005004D6" w:rsidRDefault="005004D6" w:rsidP="0018177D">
            <w:r>
              <w:t>Fine mode radius (µm)</w:t>
            </w:r>
          </w:p>
        </w:tc>
        <w:tc>
          <w:tcPr>
            <w:tcW w:w="1276" w:type="dxa"/>
            <w:tcBorders>
              <w:top w:val="single" w:sz="4" w:space="0" w:color="auto"/>
              <w:bottom w:val="single" w:sz="4" w:space="0" w:color="auto"/>
            </w:tcBorders>
          </w:tcPr>
          <w:p w14:paraId="0C8605A6" w14:textId="77777777" w:rsidR="005004D6" w:rsidRDefault="005004D6" w:rsidP="0018177D">
            <w:r>
              <w:t>Fine mode width</w:t>
            </w:r>
          </w:p>
        </w:tc>
        <w:tc>
          <w:tcPr>
            <w:tcW w:w="1418" w:type="dxa"/>
            <w:tcBorders>
              <w:top w:val="single" w:sz="4" w:space="0" w:color="auto"/>
              <w:bottom w:val="single" w:sz="4" w:space="0" w:color="auto"/>
            </w:tcBorders>
          </w:tcPr>
          <w:p w14:paraId="0C935B45" w14:textId="77777777" w:rsidR="005004D6" w:rsidRDefault="005004D6" w:rsidP="0018177D">
            <w:r>
              <w:t>Coarse mode radius (µm)</w:t>
            </w:r>
          </w:p>
        </w:tc>
        <w:tc>
          <w:tcPr>
            <w:tcW w:w="1417" w:type="dxa"/>
            <w:tcBorders>
              <w:top w:val="single" w:sz="4" w:space="0" w:color="auto"/>
              <w:bottom w:val="single" w:sz="4" w:space="0" w:color="auto"/>
            </w:tcBorders>
          </w:tcPr>
          <w:p w14:paraId="0C210EC2" w14:textId="77777777" w:rsidR="005004D6" w:rsidRDefault="005004D6" w:rsidP="0018177D">
            <w:r>
              <w:t>Coarse mode width</w:t>
            </w:r>
          </w:p>
        </w:tc>
        <w:tc>
          <w:tcPr>
            <w:tcW w:w="2409" w:type="dxa"/>
            <w:tcBorders>
              <w:top w:val="single" w:sz="4" w:space="0" w:color="auto"/>
              <w:bottom w:val="single" w:sz="4" w:space="0" w:color="auto"/>
            </w:tcBorders>
          </w:tcPr>
          <w:p w14:paraId="6B3FCDCA" w14:textId="77777777" w:rsidR="005004D6" w:rsidRDefault="005004D6" w:rsidP="0018177D">
            <w:r>
              <w:t>Percent extinction coarse mode (%)</w:t>
            </w:r>
          </w:p>
        </w:tc>
      </w:tr>
      <w:tr w:rsidR="005004D6" w14:paraId="451D113E" w14:textId="77777777" w:rsidTr="0018177D">
        <w:tc>
          <w:tcPr>
            <w:tcW w:w="1558" w:type="dxa"/>
            <w:tcBorders>
              <w:top w:val="single" w:sz="4" w:space="0" w:color="auto"/>
            </w:tcBorders>
          </w:tcPr>
          <w:p w14:paraId="256B3632" w14:textId="77777777" w:rsidR="005004D6" w:rsidRDefault="005004D6" w:rsidP="0018177D">
            <w:r>
              <w:t>1</w:t>
            </w:r>
          </w:p>
        </w:tc>
        <w:tc>
          <w:tcPr>
            <w:tcW w:w="1272" w:type="dxa"/>
            <w:tcBorders>
              <w:top w:val="single" w:sz="4" w:space="0" w:color="auto"/>
            </w:tcBorders>
          </w:tcPr>
          <w:p w14:paraId="1D0AD0EB" w14:textId="77777777" w:rsidR="005004D6" w:rsidRDefault="005004D6" w:rsidP="0018177D">
            <w:r>
              <w:t>0.04</w:t>
            </w:r>
          </w:p>
        </w:tc>
        <w:tc>
          <w:tcPr>
            <w:tcW w:w="1276" w:type="dxa"/>
            <w:tcBorders>
              <w:top w:val="single" w:sz="4" w:space="0" w:color="auto"/>
            </w:tcBorders>
          </w:tcPr>
          <w:p w14:paraId="42FD760D" w14:textId="77777777" w:rsidR="005004D6" w:rsidRDefault="005004D6" w:rsidP="0018177D">
            <w:r>
              <w:t>1.8</w:t>
            </w:r>
          </w:p>
        </w:tc>
        <w:tc>
          <w:tcPr>
            <w:tcW w:w="1418" w:type="dxa"/>
            <w:tcBorders>
              <w:top w:val="single" w:sz="4" w:space="0" w:color="auto"/>
            </w:tcBorders>
          </w:tcPr>
          <w:p w14:paraId="10A6B0C9" w14:textId="77777777" w:rsidR="005004D6" w:rsidRDefault="005004D6" w:rsidP="0018177D">
            <w:r>
              <w:t>--</w:t>
            </w:r>
          </w:p>
        </w:tc>
        <w:tc>
          <w:tcPr>
            <w:tcW w:w="1417" w:type="dxa"/>
            <w:tcBorders>
              <w:top w:val="single" w:sz="4" w:space="0" w:color="auto"/>
            </w:tcBorders>
          </w:tcPr>
          <w:p w14:paraId="65D8BD40" w14:textId="77777777" w:rsidR="005004D6" w:rsidRDefault="005004D6" w:rsidP="0018177D">
            <w:r>
              <w:t>--</w:t>
            </w:r>
          </w:p>
        </w:tc>
        <w:tc>
          <w:tcPr>
            <w:tcW w:w="2409" w:type="dxa"/>
            <w:tcBorders>
              <w:top w:val="single" w:sz="4" w:space="0" w:color="auto"/>
            </w:tcBorders>
          </w:tcPr>
          <w:p w14:paraId="46E11CDC" w14:textId="77777777" w:rsidR="005004D6" w:rsidRDefault="005004D6" w:rsidP="0018177D">
            <w:r>
              <w:t>0</w:t>
            </w:r>
          </w:p>
        </w:tc>
      </w:tr>
      <w:tr w:rsidR="005004D6" w14:paraId="3E52354D" w14:textId="77777777" w:rsidTr="0018177D">
        <w:tc>
          <w:tcPr>
            <w:tcW w:w="1558" w:type="dxa"/>
          </w:tcPr>
          <w:p w14:paraId="072B51E4" w14:textId="77777777" w:rsidR="005004D6" w:rsidRDefault="005004D6" w:rsidP="0018177D">
            <w:r>
              <w:t>2</w:t>
            </w:r>
          </w:p>
        </w:tc>
        <w:tc>
          <w:tcPr>
            <w:tcW w:w="1272" w:type="dxa"/>
          </w:tcPr>
          <w:p w14:paraId="23F14D8E" w14:textId="77777777" w:rsidR="005004D6" w:rsidRDefault="005004D6" w:rsidP="0018177D">
            <w:r>
              <w:t>0.12</w:t>
            </w:r>
          </w:p>
        </w:tc>
        <w:tc>
          <w:tcPr>
            <w:tcW w:w="1276" w:type="dxa"/>
          </w:tcPr>
          <w:p w14:paraId="7B38FD20" w14:textId="77777777" w:rsidR="005004D6" w:rsidRDefault="005004D6" w:rsidP="0018177D">
            <w:r>
              <w:t>1.25</w:t>
            </w:r>
          </w:p>
        </w:tc>
        <w:tc>
          <w:tcPr>
            <w:tcW w:w="1418" w:type="dxa"/>
          </w:tcPr>
          <w:p w14:paraId="5453ABD6" w14:textId="77777777" w:rsidR="005004D6" w:rsidRDefault="005004D6" w:rsidP="0018177D">
            <w:r>
              <w:t>--</w:t>
            </w:r>
          </w:p>
        </w:tc>
        <w:tc>
          <w:tcPr>
            <w:tcW w:w="1417" w:type="dxa"/>
          </w:tcPr>
          <w:p w14:paraId="28F40A49" w14:textId="77777777" w:rsidR="005004D6" w:rsidRDefault="005004D6" w:rsidP="0018177D">
            <w:r>
              <w:t>--</w:t>
            </w:r>
          </w:p>
        </w:tc>
        <w:tc>
          <w:tcPr>
            <w:tcW w:w="2409" w:type="dxa"/>
          </w:tcPr>
          <w:p w14:paraId="353B4852" w14:textId="77777777" w:rsidR="005004D6" w:rsidRDefault="005004D6" w:rsidP="0018177D">
            <w:r>
              <w:t>0</w:t>
            </w:r>
          </w:p>
        </w:tc>
      </w:tr>
      <w:tr w:rsidR="005004D6" w14:paraId="1BE89CE6" w14:textId="77777777" w:rsidTr="0018177D">
        <w:tc>
          <w:tcPr>
            <w:tcW w:w="1558" w:type="dxa"/>
          </w:tcPr>
          <w:p w14:paraId="72D397B2" w14:textId="77777777" w:rsidR="005004D6" w:rsidRDefault="005004D6" w:rsidP="0018177D">
            <w:r>
              <w:t>3</w:t>
            </w:r>
          </w:p>
        </w:tc>
        <w:tc>
          <w:tcPr>
            <w:tcW w:w="1272" w:type="dxa"/>
          </w:tcPr>
          <w:p w14:paraId="3A6F87DE" w14:textId="77777777" w:rsidR="005004D6" w:rsidRDefault="005004D6" w:rsidP="0018177D">
            <w:r>
              <w:t>0.04</w:t>
            </w:r>
          </w:p>
        </w:tc>
        <w:tc>
          <w:tcPr>
            <w:tcW w:w="1276" w:type="dxa"/>
          </w:tcPr>
          <w:p w14:paraId="63BC2165" w14:textId="77777777" w:rsidR="005004D6" w:rsidRDefault="005004D6" w:rsidP="0018177D">
            <w:r>
              <w:t>1.8</w:t>
            </w:r>
          </w:p>
        </w:tc>
        <w:tc>
          <w:tcPr>
            <w:tcW w:w="1418" w:type="dxa"/>
          </w:tcPr>
          <w:p w14:paraId="435A000D" w14:textId="77777777" w:rsidR="005004D6" w:rsidRDefault="005004D6" w:rsidP="0018177D">
            <w:r>
              <w:t>0.30</w:t>
            </w:r>
          </w:p>
        </w:tc>
        <w:tc>
          <w:tcPr>
            <w:tcW w:w="1417" w:type="dxa"/>
          </w:tcPr>
          <w:p w14:paraId="6EC0BCD3" w14:textId="77777777" w:rsidR="005004D6" w:rsidRDefault="005004D6" w:rsidP="0018177D">
            <w:r>
              <w:t>1.15</w:t>
            </w:r>
          </w:p>
        </w:tc>
        <w:tc>
          <w:tcPr>
            <w:tcW w:w="2409" w:type="dxa"/>
          </w:tcPr>
          <w:p w14:paraId="7318DD24" w14:textId="77777777" w:rsidR="005004D6" w:rsidRDefault="005004D6" w:rsidP="0018177D">
            <w:r>
              <w:t>50</w:t>
            </w:r>
          </w:p>
        </w:tc>
      </w:tr>
      <w:tr w:rsidR="005004D6" w14:paraId="12AEBB4F" w14:textId="77777777" w:rsidTr="0018177D">
        <w:tc>
          <w:tcPr>
            <w:tcW w:w="1558" w:type="dxa"/>
          </w:tcPr>
          <w:p w14:paraId="45D7EFE8" w14:textId="77777777" w:rsidR="005004D6" w:rsidRDefault="005004D6" w:rsidP="0018177D">
            <w:r>
              <w:t>4</w:t>
            </w:r>
          </w:p>
        </w:tc>
        <w:tc>
          <w:tcPr>
            <w:tcW w:w="1272" w:type="dxa"/>
          </w:tcPr>
          <w:p w14:paraId="081B74A5" w14:textId="77777777" w:rsidR="005004D6" w:rsidRDefault="005004D6" w:rsidP="0018177D">
            <w:r>
              <w:t>0.12</w:t>
            </w:r>
          </w:p>
        </w:tc>
        <w:tc>
          <w:tcPr>
            <w:tcW w:w="1276" w:type="dxa"/>
          </w:tcPr>
          <w:p w14:paraId="20569DDC" w14:textId="77777777" w:rsidR="005004D6" w:rsidRDefault="005004D6" w:rsidP="0018177D">
            <w:r>
              <w:t>1.25</w:t>
            </w:r>
          </w:p>
        </w:tc>
        <w:tc>
          <w:tcPr>
            <w:tcW w:w="1418" w:type="dxa"/>
          </w:tcPr>
          <w:p w14:paraId="35F2B213" w14:textId="77777777" w:rsidR="005004D6" w:rsidRDefault="005004D6" w:rsidP="0018177D">
            <w:r>
              <w:t>0.30</w:t>
            </w:r>
          </w:p>
        </w:tc>
        <w:tc>
          <w:tcPr>
            <w:tcW w:w="1417" w:type="dxa"/>
          </w:tcPr>
          <w:p w14:paraId="3AA662BC" w14:textId="77777777" w:rsidR="005004D6" w:rsidRDefault="005004D6" w:rsidP="0018177D">
            <w:r>
              <w:t>1.15</w:t>
            </w:r>
          </w:p>
        </w:tc>
        <w:tc>
          <w:tcPr>
            <w:tcW w:w="2409" w:type="dxa"/>
          </w:tcPr>
          <w:p w14:paraId="1C26AC5A" w14:textId="77777777" w:rsidR="005004D6" w:rsidRDefault="005004D6" w:rsidP="0018177D">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3747F42D" w:rsidR="000247F6" w:rsidRDefault="00355057" w:rsidP="003B47EB">
      <w:pPr>
        <w:spacing w:line="276" w:lineRule="auto"/>
        <w:jc w:val="both"/>
      </w:pPr>
      <w:r>
        <w:lastRenderedPageBreak/>
        <w:t xml:space="preserve">To </w:t>
      </w:r>
      <w:r w:rsidR="007370C4">
        <w:t>probe</w:t>
      </w:r>
      <w:r>
        <w:t xml:space="preserve"> the </w:t>
      </w:r>
      <w:r w:rsidR="001305DB">
        <w:t>range of possible viewing</w:t>
      </w:r>
      <w:r>
        <w:t xml:space="preserve"> geometr</w:t>
      </w:r>
      <w:r w:rsidR="001305DB">
        <w:t>ies</w:t>
      </w:r>
      <w:r w:rsidR="000247F6">
        <w:t xml:space="preserve"> from </w:t>
      </w:r>
      <w:ins w:id="152" w:author="Elash, Brenden" w:date="2016-10-27T21:05:00Z">
        <w:r w:rsidR="00AD620B">
          <w:t xml:space="preserve">a </w:t>
        </w:r>
      </w:ins>
      <w:r w:rsidR="000247F6">
        <w:t>low earth orbit</w:t>
      </w:r>
      <w:r w:rsidR="007370C4">
        <w:t>,</w:t>
      </w:r>
      <w:r>
        <w:t xml:space="preserve"> a range of Solar Zenith Angles (SZAs) and </w:t>
      </w:r>
      <w:del w:id="153" w:author="Elash, Brenden" w:date="2016-11-03T19:53:00Z">
        <w:r w:rsidDel="00F34F94">
          <w:delText>Solar Scattering Angles (</w:delText>
        </w:r>
      </w:del>
      <w:r>
        <w:t>SSA</w:t>
      </w:r>
      <w:del w:id="154" w:author="Elash, Brenden" w:date="2016-11-03T19:53:00Z">
        <w:r w:rsidDel="00F34F94">
          <w:delText>)</w:delText>
        </w:r>
      </w:del>
      <w:r>
        <w:t xml:space="preserve">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190F234F"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w:t>
      </w:r>
      <w:ins w:id="155" w:author="Elash, Brenden" w:date="2016-10-27T21:05:00Z">
        <w:r w:rsidR="00AD620B">
          <w:t xml:space="preserve">and </w:t>
        </w:r>
      </w:ins>
      <w:r w:rsidR="00CC3F26">
        <w:t>1500 nm</w:t>
      </w:r>
      <w:r w:rsidR="00EE54B2">
        <w:t xml:space="preserve">, which approximately </w:t>
      </w:r>
      <w:r w:rsidR="00217536">
        <w:t>cover</w:t>
      </w:r>
      <w:ins w:id="156" w:author="Elash, Brenden" w:date="2016-10-27T21:05:00Z">
        <w:r w:rsidR="00AD620B">
          <w:t>s</w:t>
        </w:r>
      </w:ins>
      <w:r w:rsidR="00217536">
        <w:t xml:space="preserve"> </w:t>
      </w:r>
      <w:del w:id="157" w:author="Elash, Brenden" w:date="2016-10-27T21:05:00Z">
        <w:r w:rsidR="00EE54B2" w:rsidDel="00AD620B">
          <w:delText xml:space="preserve">for </w:delText>
        </w:r>
      </w:del>
      <w:r w:rsidR="00EE54B2">
        <w:t xml:space="preserve">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153295">
        <w:rPr>
          <w:rFonts w:cs="Times New Roman"/>
        </w:rPr>
        <w:t xml:space="preserve"> [15, 19]</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w:t>
      </w:r>
      <w:r w:rsidR="00153295">
        <w:t xml:space="preserve">[16] </w:t>
      </w:r>
      <w:r w:rsidR="00EE54B2">
        <w:t>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0E09132C"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w:t>
      </w:r>
      <w:ins w:id="158" w:author="Elash, Brenden" w:date="2016-10-30T13:34:00Z">
        <w:r w:rsidR="00CA2EAD">
          <w:t>,</w:t>
        </w:r>
      </w:ins>
      <w:r w:rsidR="0091520A">
        <w:t xml:space="preserve"> 2012</w:t>
      </w:r>
      <w:ins w:id="159" w:author="Elash, Brenden" w:date="2016-10-30T13:34:00Z">
        <w:r w:rsidR="00CA2EAD">
          <w:t>;</w:t>
        </w:r>
        <w:r w:rsidR="0056678C">
          <w:t xml:space="preserve"> </w:t>
        </w:r>
        <w:proofErr w:type="spellStart"/>
        <w:r w:rsidR="0056678C" w:rsidRPr="000558D5">
          <w:t>Fussen</w:t>
        </w:r>
        <w:proofErr w:type="spellEnd"/>
        <w:r w:rsidR="0056678C">
          <w:t xml:space="preserve"> et al.</w:t>
        </w:r>
        <w:r w:rsidR="00CA2EAD">
          <w:t>, 2016</w:t>
        </w:r>
      </w:ins>
      <w:r w:rsidR="0091520A">
        <w:t xml:space="preserve">) </w:t>
      </w:r>
      <w:r w:rsidR="00153295">
        <w:t>[20</w:t>
      </w:r>
      <w:ins w:id="160" w:author="Elash, Brenden" w:date="2016-10-30T13:34:00Z">
        <w:r w:rsidR="00CA2EAD">
          <w:t>, 21</w:t>
        </w:r>
      </w:ins>
      <w:r w:rsidR="00153295">
        <w:t xml:space="preserve">] </w:t>
      </w:r>
      <w:r w:rsidR="0091520A">
        <w:t>and ALI (</w:t>
      </w:r>
      <w:proofErr w:type="spellStart"/>
      <w:r w:rsidR="0091520A">
        <w:t>Elash</w:t>
      </w:r>
      <w:proofErr w:type="spellEnd"/>
      <w:r w:rsidR="0091520A">
        <w:t xml:space="preserve"> et al., </w:t>
      </w:r>
      <w:r w:rsidR="00867F40">
        <w:t>2016</w:t>
      </w:r>
      <w:r w:rsidR="0091520A">
        <w:t xml:space="preserve">) </w:t>
      </w:r>
      <w:r w:rsidR="00153295">
        <w:t>[</w:t>
      </w:r>
      <w:del w:id="161" w:author="Elash, Brenden" w:date="2016-10-30T13:31:00Z">
        <w:r w:rsidR="00153295" w:rsidDel="000558D5">
          <w:delText>21</w:delText>
        </w:r>
      </w:del>
      <w:ins w:id="162" w:author="Elash, Brenden" w:date="2016-10-30T13:31:00Z">
        <w:r w:rsidR="000558D5">
          <w:t>22</w:t>
        </w:r>
      </w:ins>
      <w:r w:rsidR="00153295">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0E138E72"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w:t>
      </w:r>
      <w:del w:id="163" w:author="Elash, Brenden" w:date="2016-10-27T21:06:00Z">
        <w:r w:rsidDel="00AD620B">
          <w:delText>the following</w:delText>
        </w:r>
      </w:del>
      <w:ins w:id="164" w:author="Elash, Brenden" w:date="2016-10-27T21:06:00Z">
        <w:r w:rsidR="00AD620B">
          <w:t>follows</w:t>
        </w:r>
      </w:ins>
      <w:r>
        <w:t xml:space="preserve">: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lastRenderedPageBreak/>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 xml:space="preserve">i.e. that due to Rayleigh scattering only,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r w:rsidR="00B00295">
        <w:rPr>
          <w:rFonts w:eastAsiaTheme="minorEastAsia"/>
        </w:rPr>
        <w:t>,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0FC2457C" w:rsidR="00211145" w:rsidRDefault="00196FF4" w:rsidP="008E72BB">
      <w:pPr>
        <w:spacing w:line="276" w:lineRule="auto"/>
        <w:jc w:val="both"/>
        <w:rPr>
          <w:rFonts w:eastAsiaTheme="minorEastAsia"/>
        </w:rPr>
      </w:pPr>
      <w:r>
        <w:rPr>
          <w:rFonts w:eastAsiaTheme="minorEastAsia"/>
        </w:rPr>
        <w:t>D</w:t>
      </w:r>
      <w:r w:rsidR="006342F2">
        <w:rPr>
          <w:rFonts w:eastAsiaTheme="minorEastAsia"/>
        </w:rPr>
        <w:t xml:space="preserve">ue to </w:t>
      </w:r>
      <w:ins w:id="165" w:author="Elash, Brenden" w:date="2016-10-27T21:06:00Z">
        <w:r w:rsidR="00AD620B">
          <w:rPr>
            <w:rFonts w:eastAsiaTheme="minorEastAsia"/>
          </w:rPr>
          <w:t xml:space="preserve">the </w:t>
        </w:r>
      </w:ins>
      <w:r w:rsidR="006342F2">
        <w:rPr>
          <w:rFonts w:eastAsiaTheme="minorEastAsia"/>
        </w:rPr>
        <w:t>non-</w:t>
      </w:r>
      <w:del w:id="166" w:author="Elash, Brenden" w:date="2016-11-14T21:15:00Z">
        <w:r w:rsidR="006342F2" w:rsidDel="00070D9E">
          <w:rPr>
            <w:rFonts w:eastAsiaTheme="minorEastAsia"/>
          </w:rPr>
          <w:delText>linearities</w:delText>
        </w:r>
      </w:del>
      <w:r w:rsidR="006342F2">
        <w:rPr>
          <w:rFonts w:eastAsiaTheme="minorEastAsia"/>
        </w:rPr>
        <w:t xml:space="preserve"> </w:t>
      </w:r>
      <w:ins w:id="167" w:author="Elash, Brenden" w:date="2016-11-14T21:15:00Z">
        <w:r w:rsidR="00070D9E">
          <w:rPr>
            <w:rFonts w:eastAsiaTheme="minorEastAsia"/>
          </w:rPr>
          <w:t xml:space="preserve">linear </w:t>
        </w:r>
      </w:ins>
      <w:ins w:id="168" w:author="Elash, Brenden" w:date="2016-10-27T21:07:00Z">
        <w:r w:rsidR="00AD620B">
          <w:rPr>
            <w:rFonts w:eastAsiaTheme="minorEastAsia"/>
          </w:rPr>
          <w:t xml:space="preserve">behavior of </w:t>
        </w:r>
      </w:ins>
      <w:del w:id="169" w:author="Elash, Brenden" w:date="2016-10-27T21:07:00Z">
        <w:r w:rsidR="006342F2" w:rsidDel="00AD620B">
          <w:rPr>
            <w:rFonts w:eastAsiaTheme="minorEastAsia"/>
          </w:rPr>
          <w:delText>from</w:delText>
        </w:r>
      </w:del>
      <w:r w:rsidR="006342F2">
        <w:rPr>
          <w:rFonts w:eastAsiaTheme="minorEastAsia"/>
        </w:rPr>
        <w:t xml:space="preserve">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w:t>
      </w:r>
      <w:ins w:id="170" w:author="Elash, Brenden" w:date="2016-10-27T21:07:00Z">
        <w:r w:rsidR="00AD620B" w:rsidRPr="00AD620B">
          <w:rPr>
            <w:rFonts w:eastAsiaTheme="minorEastAsia"/>
          </w:rPr>
          <w:t xml:space="preserve">the atmosphere is </w:t>
        </w:r>
        <w:r w:rsidR="00AD620B">
          <w:rPr>
            <w:rFonts w:eastAsiaTheme="minorEastAsia"/>
          </w:rPr>
          <w:t xml:space="preserve">quite </w:t>
        </w:r>
        <w:r w:rsidR="00AD620B" w:rsidRPr="00AD620B">
          <w:rPr>
            <w:rFonts w:eastAsiaTheme="minorEastAsia"/>
          </w:rPr>
          <w:t xml:space="preserve">optically </w:t>
        </w:r>
        <w:r w:rsidR="00AD620B">
          <w:rPr>
            <w:rFonts w:eastAsiaTheme="minorEastAsia"/>
          </w:rPr>
          <w:t>t</w:t>
        </w:r>
        <w:r w:rsidR="00AD620B" w:rsidRPr="00AD620B">
          <w:rPr>
            <w:rFonts w:eastAsiaTheme="minorEastAsia"/>
          </w:rPr>
          <w:t xml:space="preserve">hin at the considered wavelengths </w:t>
        </w:r>
      </w:ins>
      <w:del w:id="171" w:author="Elash, Brenden" w:date="2016-10-27T21:08:00Z">
        <w:r w:rsidR="006342F2" w:rsidDel="00AD620B">
          <w:rPr>
            <w:rFonts w:eastAsiaTheme="minorEastAsia"/>
          </w:rPr>
          <w:delText>the wavelengths</w:delText>
        </w:r>
        <w:r w:rsidR="00784B3F" w:rsidDel="00AD620B">
          <w:rPr>
            <w:rFonts w:eastAsiaTheme="minorEastAsia"/>
          </w:rPr>
          <w:delText xml:space="preserve"> under study</w:delText>
        </w:r>
        <w:r w:rsidR="006342F2" w:rsidDel="00AD620B">
          <w:rPr>
            <w:rFonts w:eastAsiaTheme="minorEastAsia"/>
          </w:rPr>
          <w:delText xml:space="preserve"> are quite optically thin </w:delText>
        </w:r>
      </w:del>
      <w:r w:rsidR="006342F2">
        <w:rPr>
          <w:rFonts w:eastAsiaTheme="minorEastAsia"/>
        </w:rPr>
        <w:t>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69111D83"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del w:id="172" w:author="Elash, Brenden" w:date="2016-10-27T21:08:00Z">
        <w:r w:rsidR="00E17C25" w:rsidDel="00AD620B">
          <w:rPr>
            <w:rFonts w:eastAsiaTheme="minorEastAsia"/>
          </w:rPr>
          <w:delText xml:space="preserve">that </w:delText>
        </w:r>
      </w:del>
      <w:ins w:id="173" w:author="Elash, Brenden" w:date="2016-10-27T21:08:00Z">
        <w:r w:rsidR="00AD620B">
          <w:rPr>
            <w:rFonts w:eastAsiaTheme="minorEastAsia"/>
          </w:rPr>
          <w:t xml:space="preserve">the one </w:t>
        </w:r>
      </w:ins>
      <w:r w:rsidR="00E17C25">
        <w:rPr>
          <w:rFonts w:eastAsiaTheme="minorEastAsia"/>
        </w:rPr>
        <w:t xml:space="preserve">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w:t>
      </w:r>
      <w:r w:rsidR="00153295">
        <w:rPr>
          <w:rFonts w:eastAsiaTheme="minorEastAsia"/>
        </w:rPr>
        <w:t xml:space="preserve">[15] </w:t>
      </w:r>
      <w:r w:rsidR="00E17C25">
        <w:rPr>
          <w:rFonts w:eastAsiaTheme="minorEastAsia"/>
        </w:rPr>
        <w:t>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0266BB4F"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ins w:id="174" w:author="Elash, Brenden" w:date="2016-10-27T21:09:00Z">
        <w:r w:rsidR="00AD620B">
          <w:rPr>
            <w:rFonts w:eastAsiaTheme="minorEastAsia"/>
          </w:rPr>
          <w:t xml:space="preserve">technique of </w:t>
        </w:r>
      </w:ins>
      <w:r w:rsidR="00E82D99">
        <w:rPr>
          <w:rFonts w:eastAsiaTheme="minorEastAsia"/>
        </w:rPr>
        <w:t>Bourassa et al., 2012</w:t>
      </w:r>
      <w:r w:rsidR="009E757F">
        <w:rPr>
          <w:rFonts w:eastAsiaTheme="minorEastAsia"/>
        </w:rPr>
        <w:t>b</w:t>
      </w:r>
      <w:r w:rsidR="00153295">
        <w:rPr>
          <w:rFonts w:eastAsiaTheme="minorEastAsia"/>
        </w:rPr>
        <w:t xml:space="preserve"> [15]</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w:t>
      </w:r>
      <w:ins w:id="175" w:author="Elash, Brenden" w:date="2016-10-30T14:17:00Z">
        <w:r w:rsidR="00175D91">
          <w:rPr>
            <w:rFonts w:eastAsiaTheme="minorEastAsia"/>
          </w:rPr>
          <w:t xml:space="preserve">It should be noted that </w:t>
        </w:r>
      </w:ins>
      <w:ins w:id="176" w:author="Elash, Brenden" w:date="2016-10-30T14:18:00Z">
        <w:r w:rsidR="00175D91">
          <w:rPr>
            <w:rFonts w:eastAsiaTheme="minorEastAsia"/>
          </w:rPr>
          <w:t xml:space="preserve">actual retrieval schemes would need to </w:t>
        </w:r>
      </w:ins>
      <w:ins w:id="177" w:author="Elash, Brenden" w:date="2016-11-14T21:15:00Z">
        <w:r w:rsidR="00070D9E">
          <w:rPr>
            <w:rFonts w:eastAsiaTheme="minorEastAsia"/>
          </w:rPr>
          <w:t xml:space="preserve">account for </w:t>
        </w:r>
      </w:ins>
      <w:ins w:id="178" w:author="Elash, Brenden" w:date="2016-10-30T14:18:00Z">
        <w:r w:rsidR="00175D91">
          <w:rPr>
            <w:rFonts w:eastAsiaTheme="minorEastAsia"/>
          </w:rPr>
          <w:t>ozone, NO</w:t>
        </w:r>
        <w:r w:rsidR="00175D91">
          <w:rPr>
            <w:rFonts w:eastAsiaTheme="minorEastAsia"/>
            <w:vertAlign w:val="subscript"/>
          </w:rPr>
          <w:t>2</w:t>
        </w:r>
        <w:r w:rsidR="00175D91">
          <w:rPr>
            <w:rFonts w:eastAsiaTheme="minorEastAsia"/>
          </w:rPr>
          <w:t>, and albedo</w:t>
        </w:r>
      </w:ins>
      <w:ins w:id="179" w:author="Elash, Brenden" w:date="2016-11-14T21:16:00Z">
        <w:r w:rsidR="00070D9E">
          <w:rPr>
            <w:rFonts w:eastAsiaTheme="minorEastAsia"/>
          </w:rPr>
          <w:t>,</w:t>
        </w:r>
      </w:ins>
      <w:ins w:id="180" w:author="Elash, Brenden" w:date="2016-10-30T14:19:00Z">
        <w:r w:rsidR="00175D91">
          <w:rPr>
            <w:rFonts w:eastAsiaTheme="minorEastAsia"/>
          </w:rPr>
          <w:t xml:space="preserve"> which will induce additional uncertainties in the</w:t>
        </w:r>
      </w:ins>
      <w:ins w:id="181" w:author="Elash, Brenden" w:date="2016-11-14T21:16:00Z">
        <w:r w:rsidR="00070D9E">
          <w:rPr>
            <w:rFonts w:eastAsiaTheme="minorEastAsia"/>
          </w:rPr>
          <w:t xml:space="preserve"> retrieved</w:t>
        </w:r>
      </w:ins>
      <w:ins w:id="182" w:author="Elash, Brenden" w:date="2016-10-30T14:19:00Z">
        <w:r w:rsidR="00175D91">
          <w:rPr>
            <w:rFonts w:eastAsiaTheme="minorEastAsia"/>
          </w:rPr>
          <w:t xml:space="preserve"> aerosol extinction profiles.</w:t>
        </w:r>
      </w:ins>
      <w:ins w:id="183" w:author="Elash, Brenden" w:date="2016-10-30T14:18:00Z">
        <w:r w:rsidR="00175D91">
          <w:rPr>
            <w:rFonts w:eastAsiaTheme="minorEastAsia"/>
          </w:rPr>
          <w:t xml:space="preserve"> </w:t>
        </w:r>
      </w:ins>
      <w:r w:rsidR="00E17C25">
        <w:rPr>
          <w:rFonts w:eastAsiaTheme="minorEastAsia"/>
        </w:rPr>
        <w:t xml:space="preserve">All four particle size distributions from Table 1 are used in the simulations, but following Bourassa et al., 2012b, </w:t>
      </w:r>
      <w:r w:rsidR="00153295">
        <w:rPr>
          <w:rFonts w:eastAsiaTheme="minorEastAsia"/>
        </w:rPr>
        <w:t xml:space="preserve">[15] </w:t>
      </w:r>
      <w:r w:rsidR="00E17C25">
        <w:rPr>
          <w:rFonts w:eastAsiaTheme="minorEastAsia"/>
        </w:rPr>
        <w:t>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ins w:id="184" w:author="Elash, Brenden" w:date="2016-10-30T14:20:00Z">
        <w:r w:rsidR="00175D91">
          <w:rPr>
            <w:rFonts w:eastAsiaTheme="minorEastAsia"/>
          </w:rPr>
          <w:t>.</w:t>
        </w:r>
      </w:ins>
      <w:r w:rsidR="00D7344F">
        <w:rPr>
          <w:rFonts w:eastAsiaTheme="minorEastAsia"/>
        </w:rPr>
        <w:t xml:space="preserve"> </w:t>
      </w:r>
      <w:ins w:id="185" w:author="Elash, Brenden" w:date="2016-10-30T14:24:00Z">
        <w:r w:rsidR="00175D91">
          <w:rPr>
            <w:rFonts w:eastAsiaTheme="minorEastAsia"/>
          </w:rPr>
          <w:t>The difference between the assumed particle size dist</w:t>
        </w:r>
        <w:r w:rsidR="003F69E6">
          <w:rPr>
            <w:rFonts w:eastAsiaTheme="minorEastAsia"/>
          </w:rPr>
          <w:t>ribution and the true state</w:t>
        </w:r>
        <w:r w:rsidR="00175D91">
          <w:rPr>
            <w:rFonts w:eastAsiaTheme="minorEastAsia"/>
          </w:rPr>
          <w:t xml:space="preserve"> </w:t>
        </w:r>
      </w:ins>
      <w:del w:id="186" w:author="Elash, Brenden" w:date="2016-10-30T14:26:00Z">
        <w:r w:rsidR="002944BD" w:rsidDel="003F69E6">
          <w:rPr>
            <w:rFonts w:eastAsiaTheme="minorEastAsia"/>
          </w:rPr>
          <w:delText xml:space="preserve">and </w:delText>
        </w:r>
        <w:r w:rsidR="00D7344F" w:rsidDel="003F69E6">
          <w:rPr>
            <w:rFonts w:eastAsiaTheme="minorEastAsia"/>
          </w:rPr>
          <w:delText xml:space="preserve">this </w:delText>
        </w:r>
      </w:del>
      <w:r w:rsidR="00D7344F">
        <w:rPr>
          <w:rFonts w:eastAsiaTheme="minorEastAsia"/>
        </w:rPr>
        <w:t>is used</w:t>
      </w:r>
      <w:r w:rsidR="00581E47">
        <w:rPr>
          <w:rFonts w:eastAsiaTheme="minorEastAsia"/>
        </w:rPr>
        <w:t xml:space="preserve"> to </w:t>
      </w:r>
      <w:r w:rsidR="00D7344F">
        <w:rPr>
          <w:rFonts w:eastAsiaTheme="minorEastAsia"/>
        </w:rPr>
        <w:t>explore</w:t>
      </w:r>
      <w:del w:id="187" w:author="Elash, Brenden" w:date="2016-10-30T14:26:00Z">
        <w:r w:rsidR="00D7344F" w:rsidDel="003F69E6">
          <w:rPr>
            <w:rFonts w:eastAsiaTheme="minorEastAsia"/>
          </w:rPr>
          <w:delText xml:space="preserve"> </w:delText>
        </w:r>
      </w:del>
      <w:ins w:id="188" w:author="Elash, Brenden" w:date="2016-10-30T14:26:00Z">
        <w:r w:rsidR="003F69E6">
          <w:rPr>
            <w:rFonts w:eastAsiaTheme="minorEastAsia"/>
          </w:rPr>
          <w:t xml:space="preserve"> the </w:t>
        </w:r>
      </w:ins>
      <w:r w:rsidR="00E17C25">
        <w:rPr>
          <w:rFonts w:eastAsiaTheme="minorEastAsia"/>
        </w:rPr>
        <w:t xml:space="preserve">sensitivity of </w:t>
      </w:r>
      <w:r w:rsidR="00581E47">
        <w:rPr>
          <w:rFonts w:eastAsiaTheme="minorEastAsia"/>
        </w:rPr>
        <w:t>the</w:t>
      </w:r>
      <w:ins w:id="189" w:author="Elash, Brenden" w:date="2016-10-30T14:26:00Z">
        <w:r w:rsidR="003F69E6">
          <w:rPr>
            <w:rFonts w:eastAsiaTheme="minorEastAsia"/>
          </w:rPr>
          <w:t xml:space="preserve"> retrievals</w:t>
        </w:r>
      </w:ins>
      <w:r w:rsidR="00581E47">
        <w:rPr>
          <w:rFonts w:eastAsiaTheme="minorEastAsia"/>
        </w:rPr>
        <w:t xml:space="preserve"> </w:t>
      </w:r>
      <w:ins w:id="190" w:author="Elash, Brenden" w:date="2016-10-30T14:27:00Z">
        <w:r w:rsidR="003F69E6">
          <w:rPr>
            <w:rFonts w:eastAsiaTheme="minorEastAsia"/>
          </w:rPr>
          <w:t xml:space="preserve">from </w:t>
        </w:r>
      </w:ins>
      <w:r w:rsidR="000A0F3F">
        <w:rPr>
          <w:rFonts w:eastAsiaTheme="minorEastAsia"/>
        </w:rPr>
        <w:t>polariz</w:t>
      </w:r>
      <w:r w:rsidR="00D7344F">
        <w:rPr>
          <w:rFonts w:eastAsiaTheme="minorEastAsia"/>
        </w:rPr>
        <w:t>ed measurements</w:t>
      </w:r>
      <w:ins w:id="191" w:author="Elash, Brenden" w:date="2016-10-30T14:28:00Z">
        <w:r w:rsidR="003F69E6">
          <w:rPr>
            <w:rFonts w:eastAsiaTheme="minorEastAsia"/>
          </w:rPr>
          <w:t xml:space="preserve"> to the assumed particle size distribution</w:t>
        </w:r>
      </w:ins>
      <w:ins w:id="192" w:author="Elash, Brenden" w:date="2016-10-30T14:27:00Z">
        <w:r w:rsidR="003F69E6">
          <w:rPr>
            <w:rFonts w:eastAsiaTheme="minorEastAsia"/>
          </w:rPr>
          <w:t>.</w:t>
        </w:r>
      </w:ins>
      <w:r w:rsidR="00D7344F">
        <w:rPr>
          <w:rFonts w:eastAsiaTheme="minorEastAsia"/>
        </w:rPr>
        <w:t xml:space="preserve"> </w:t>
      </w:r>
      <w:del w:id="193" w:author="Elash, Brenden" w:date="2016-10-30T14:27:00Z">
        <w:r w:rsidR="00581E47" w:rsidDel="003F69E6">
          <w:rPr>
            <w:rFonts w:eastAsiaTheme="minorEastAsia"/>
          </w:rPr>
          <w:delText xml:space="preserve">to particle size </w:delText>
        </w:r>
        <w:r w:rsidR="00DB3D12" w:rsidDel="003F69E6">
          <w:rPr>
            <w:rFonts w:eastAsiaTheme="minorEastAsia"/>
          </w:rPr>
          <w:delText>distributions</w:delText>
        </w:r>
        <w:r w:rsidR="00E17C25" w:rsidDel="003F69E6">
          <w:rPr>
            <w:rFonts w:eastAsiaTheme="minorEastAsia"/>
          </w:rPr>
          <w:delText>,</w:delText>
        </w:r>
        <w:r w:rsidR="00DB3D12" w:rsidDel="003F69E6">
          <w:rPr>
            <w:rFonts w:eastAsiaTheme="minorEastAsia"/>
          </w:rPr>
          <w:delText xml:space="preserve"> and </w:delText>
        </w:r>
        <w:r w:rsidR="00E17C25" w:rsidDel="003F69E6">
          <w:rPr>
            <w:rFonts w:eastAsiaTheme="minorEastAsia"/>
          </w:rPr>
          <w:delText xml:space="preserve">test if </w:delText>
        </w:r>
        <w:r w:rsidR="00D7344F" w:rsidDel="003F69E6">
          <w:rPr>
            <w:rFonts w:eastAsiaTheme="minorEastAsia"/>
          </w:rPr>
          <w:delText>the uncertainty in this</w:delText>
        </w:r>
        <w:r w:rsidR="00DB3D12" w:rsidDel="003F69E6">
          <w:rPr>
            <w:rFonts w:eastAsiaTheme="minorEastAsia"/>
          </w:rPr>
          <w:delText xml:space="preserve"> assumption greatly </w:delText>
        </w:r>
        <w:r w:rsidR="00E17C25" w:rsidDel="003F69E6">
          <w:rPr>
            <w:rFonts w:eastAsiaTheme="minorEastAsia"/>
          </w:rPr>
          <w:delText>e</w:delText>
        </w:r>
        <w:r w:rsidR="00DB3D12" w:rsidDel="003F69E6">
          <w:rPr>
            <w:rFonts w:eastAsiaTheme="minorEastAsia"/>
          </w:rPr>
          <w:delText>ffects the retrieved extinction.</w:delText>
        </w:r>
      </w:del>
    </w:p>
    <w:p w14:paraId="758AC66F" w14:textId="3A83904D"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w:t>
      </w:r>
      <w:r w:rsidR="000B3F2A">
        <w:rPr>
          <w:rFonts w:eastAsiaTheme="minorEastAsia"/>
        </w:rPr>
        <w:lastRenderedPageBreak/>
        <w:t xml:space="preserve">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w:t>
      </w:r>
      <w:ins w:id="194" w:author="Elash, Brenden" w:date="2016-10-27T21:09:00Z">
        <w:r w:rsidR="00AD620B">
          <w:rPr>
            <w:rFonts w:eastAsiaTheme="minorEastAsia"/>
          </w:rPr>
          <w:t xml:space="preserve">equation </w:t>
        </w:r>
      </w:ins>
      <w:r w:rsidR="000B3F2A">
        <w:rPr>
          <w:rFonts w:eastAsiaTheme="minorEastAsia"/>
        </w:rPr>
        <w:t xml:space="preserve">(Rodgers, 2000) </w:t>
      </w:r>
      <w:r w:rsidR="00153295">
        <w:rPr>
          <w:rFonts w:eastAsiaTheme="minorEastAsia"/>
        </w:rPr>
        <w:t>[</w:t>
      </w:r>
      <w:del w:id="195" w:author="Elash, Brenden" w:date="2016-10-30T13:26:00Z">
        <w:r w:rsidR="00153295" w:rsidDel="000558D5">
          <w:rPr>
            <w:rFonts w:eastAsiaTheme="minorEastAsia"/>
          </w:rPr>
          <w:delText>31</w:delText>
        </w:r>
      </w:del>
      <w:ins w:id="196" w:author="Elash, Brenden" w:date="2016-10-30T13:26:00Z">
        <w:r w:rsidR="000558D5">
          <w:rPr>
            <w:rFonts w:eastAsiaTheme="minorEastAsia"/>
          </w:rPr>
          <w:t>3</w:t>
        </w:r>
      </w:ins>
      <w:ins w:id="197" w:author="Elash, Brenden" w:date="2016-11-14T21:38:00Z">
        <w:r w:rsidR="00372A4B">
          <w:rPr>
            <w:rFonts w:eastAsiaTheme="minorEastAsia"/>
          </w:rPr>
          <w:t>4</w:t>
        </w:r>
      </w:ins>
      <w:r w:rsidR="00153295">
        <w:rPr>
          <w:rFonts w:eastAsiaTheme="minorEastAsia"/>
        </w:rPr>
        <w:t>]</w:t>
      </w:r>
    </w:p>
    <w:p w14:paraId="4A48C580" w14:textId="180D0EDA" w:rsidR="000B3F2A" w:rsidRPr="003D4E14" w:rsidRDefault="002316CE"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7BDCAF39"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E05312">
        <w:rPr>
          <w:rFonts w:eastAsiaTheme="minorEastAsia"/>
        </w:rPr>
        <w:t>[</w:t>
      </w:r>
      <w:del w:id="198" w:author="Elash, Brenden" w:date="2016-10-30T13:26:00Z">
        <w:r w:rsidR="00E05312" w:rsidDel="000558D5">
          <w:rPr>
            <w:rFonts w:eastAsiaTheme="minorEastAsia"/>
          </w:rPr>
          <w:delText>32</w:delText>
        </w:r>
      </w:del>
      <w:ins w:id="199" w:author="Elash, Brenden" w:date="2016-10-30T13:26:00Z">
        <w:r w:rsidR="000558D5">
          <w:rPr>
            <w:rFonts w:eastAsiaTheme="minorEastAsia"/>
          </w:rPr>
          <w:t>3</w:t>
        </w:r>
      </w:ins>
      <w:ins w:id="200" w:author="Elash, Brenden" w:date="2016-11-14T21:41:00Z">
        <w:r w:rsidR="00F43419">
          <w:rPr>
            <w:rFonts w:eastAsiaTheme="minorEastAsia"/>
          </w:rPr>
          <w:t>5</w:t>
        </w:r>
      </w:ins>
      <w:r w:rsidR="00E05312">
        <w:rPr>
          <w:rFonts w:eastAsiaTheme="minorEastAsia"/>
        </w:rPr>
        <w:t xml:space="preserve">]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2316CE"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w:t>
      </w:r>
      <w:r>
        <w:lastRenderedPageBreak/>
        <w:t xml:space="preserve">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0DFD1769" w14:textId="0762440A" w:rsidR="003234C1" w:rsidRPr="00B33F05" w:rsidRDefault="003234C1" w:rsidP="00777203">
      <w:pPr>
        <w:jc w:val="both"/>
        <w:rPr>
          <w:rFonts w:eastAsiaTheme="minorEastAsia"/>
        </w:rPr>
      </w:pPr>
      <w:r>
        <w:t xml:space="preserve">The total radiance was simulated with SASKTRAN-HR in vector mode for the full set of wavelengths and viewing geometries, and for the range of aerosol loading scenarios. These were used as input measurements </w:t>
      </w:r>
      <w:ins w:id="201" w:author="Elash, Brenden" w:date="2016-10-27T21:12:00Z">
        <w:r>
          <w:t>for the retrieval</w:t>
        </w:r>
      </w:ins>
      <w:del w:id="202" w:author="Elash, Brenden" w:date="2016-10-27T21:12:00Z">
        <w:r w:rsidDel="0003456B">
          <w:delText>to the retrieval algorithm</w:delText>
        </w:r>
      </w:del>
      <w:r>
        <w:t xml:space="preserve">, which was then performed using both the scalar and vector models. A case-by-case comparison between the retrieved extinctions for the scalar and vector models was performed </w:t>
      </w:r>
      <w:ins w:id="203" w:author="Elash, Brenden" w:date="2016-10-27T21:13:00Z">
        <w:r>
          <w:t xml:space="preserve">by calculating </w:t>
        </w:r>
      </w:ins>
      <w:del w:id="204" w:author="Elash, Brenden" w:date="2016-10-27T21:13:00Z">
        <w:r w:rsidDel="0003456B">
          <w:delText>using</w:delText>
        </w:r>
      </w:del>
      <w:del w:id="205" w:author="Elash, Brenden" w:date="2016-10-27T21:14:00Z">
        <w:r w:rsidDel="0003456B">
          <w:delText xml:space="preserve"> a</w:delText>
        </w:r>
      </w:del>
      <w:r>
        <w:t xml:space="preserve"> simple percentage difference</w:t>
      </w:r>
      <w:ins w:id="206" w:author="Elash, Brenden" w:date="2016-10-27T21:14:00Z">
        <w:r>
          <w:t>s</w:t>
        </w:r>
      </w:ins>
      <w:r>
        <w:t xml:space="preserve"> at each </w:t>
      </w:r>
      <w:del w:id="207" w:author="Elash, Brenden" w:date="2016-10-27T21:14:00Z">
        <w:r w:rsidDel="0003456B">
          <w:delText xml:space="preserve">retrieved </w:delText>
        </w:r>
      </w:del>
      <w:ins w:id="208" w:author="Elash, Brenden" w:date="2016-10-27T21:14:00Z">
        <w:r>
          <w:t xml:space="preserve">retrieval </w:t>
        </w:r>
      </w:ins>
      <w:r>
        <w:t>altitude</w:t>
      </w:r>
      <w:ins w:id="209" w:author="Elash, Brenden" w:date="2016-10-27T21:14:00Z">
        <w:r>
          <w:t>. These have been shown as</w:t>
        </w:r>
      </w:ins>
      <w:del w:id="210" w:author="Elash, Brenden" w:date="2016-10-27T21:15:00Z">
        <w:r w:rsidDel="0003456B">
          <w:delText xml:space="preserve"> a can be seen as the</w:delText>
        </w:r>
      </w:del>
      <w:r>
        <w:t xml:space="preserve"> grey lines in Figure 3. Furthermore, the mean of the bias for each particle size distribution is shown in solid black. These results</w:t>
      </w:r>
      <w:del w:id="211" w:author="Elash, Brenden" w:date="2016-10-27T21:15:00Z">
        <w:r w:rsidDel="0003456B">
          <w:delText xml:space="preserve">, given in Figure 3, </w:delText>
        </w:r>
      </w:del>
      <w:ins w:id="212" w:author="Elash, Brenden" w:date="2016-10-31T20:57:00Z">
        <w:r>
          <w:t xml:space="preserve"> </w:t>
        </w:r>
      </w:ins>
      <w:r>
        <w:t xml:space="preserve">show that across all wavelengths, the mean percent difference is less than 2% from 15 to 37 km. It should be noted that some of the differences between the two models are removed due to the high altitude normalization in the retrieval measurement vector. A small number 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 These discrepancies are enhanced by the reduced sensitivity to aerosol in the back scatter geometries.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w:t>
      </w:r>
      <w:del w:id="213" w:author="Elash, Brenden" w:date="2016-10-30T14:22:00Z">
        <w:r w:rsidDel="00175D91">
          <w:delText>rest of the work presented</w:delText>
        </w:r>
      </w:del>
      <w:ins w:id="214" w:author="Elash, Brenden" w:date="2016-10-30T14:22:00Z">
        <w:r>
          <w:t xml:space="preserve">other cases presented here </w:t>
        </w:r>
      </w:ins>
      <w:del w:id="215" w:author="Elash, Brenden" w:date="2016-10-30T14:22:00Z">
        <w:r w:rsidDel="00175D91">
          <w:delText>,</w:delText>
        </w:r>
      </w:del>
      <w:r>
        <w:t xml:space="preserve"> any reference to the radiance will only refer to the total radiance, </w:t>
      </w:r>
      <m:oMath>
        <m:r>
          <w:rPr>
            <w:rFonts w:ascii="Cambria Math" w:hAnsi="Cambria Math"/>
          </w:rPr>
          <m:t>I</m:t>
        </m:r>
      </m:oMath>
      <w:r>
        <w:rPr>
          <w:rFonts w:eastAsiaTheme="minorEastAsia"/>
        </w:rPr>
        <w:t>, from the vector model.</w:t>
      </w:r>
    </w:p>
    <w:p w14:paraId="56932BCA" w14:textId="70DA725D" w:rsidR="005004D6" w:rsidRDefault="007F2A08" w:rsidP="005004D6">
      <w:pPr>
        <w:jc w:val="center"/>
      </w:pPr>
      <w:r>
        <w:rPr>
          <w:noProof/>
          <w:lang w:val="en-US"/>
        </w:rPr>
        <w:pict w14:anchorId="507B5ED1">
          <v:shape id="_x0000_i1027" type="#_x0000_t75" style="width:468pt;height:263.25pt">
            <v:imagedata r:id="rId8" o:title="Fig"/>
          </v:shape>
        </w:pict>
      </w:r>
    </w:p>
    <w:p w14:paraId="6E65E871" w14:textId="10B0248D" w:rsidR="005004D6" w:rsidRDefault="005004D6" w:rsidP="005004D6">
      <w:pPr>
        <w:jc w:val="center"/>
      </w:pPr>
      <w:r>
        <w:lastRenderedPageBreak/>
        <w:t xml:space="preserve">Figure 3: Percent differences between the vector retrieved aerosol extinction profiles and the scalar retrieval from simulated total radiance measurements. Each </w:t>
      </w:r>
      <w:del w:id="216" w:author="Elash, Brenden" w:date="2016-10-27T21:11:00Z">
        <w:r w:rsidDel="001A727E">
          <w:delText xml:space="preserve">column </w:delText>
        </w:r>
      </w:del>
      <w:ins w:id="217" w:author="Elash, Brenden" w:date="2016-10-27T21:11:00Z">
        <w:r w:rsidR="001A727E">
          <w:t xml:space="preserve">panel </w:t>
        </w:r>
      </w:ins>
      <w:r>
        <w:t>represents a different particle size distribution (see Table 1).</w:t>
      </w:r>
      <w:ins w:id="218" w:author="Elash, Brenden" w:date="2016-10-30T14:29:00Z">
        <w:r w:rsidR="003F69E6">
          <w:t xml:space="preserve"> The grey lines are the difference</w:t>
        </w:r>
      </w:ins>
      <w:ins w:id="219" w:author="Elash, Brenden" w:date="2016-10-30T14:30:00Z">
        <w:r w:rsidR="003F69E6">
          <w:t>s</w:t>
        </w:r>
      </w:ins>
      <w:ins w:id="220" w:author="Elash, Brenden" w:date="2016-10-30T14:29:00Z">
        <w:r w:rsidR="003F69E6">
          <w:t xml:space="preserve"> for </w:t>
        </w:r>
      </w:ins>
      <w:ins w:id="221" w:author="Elash, Brenden" w:date="2016-10-30T14:30:00Z">
        <w:r w:rsidR="003F69E6">
          <w:t>each individual case a</w:t>
        </w:r>
      </w:ins>
      <w:ins w:id="222" w:author="Elash, Brenden" w:date="2016-10-30T14:31:00Z">
        <w:r w:rsidR="003F69E6">
          <w:t>n</w:t>
        </w:r>
      </w:ins>
      <w:ins w:id="223" w:author="Elash, Brenden" w:date="2016-10-30T14:30:00Z">
        <w:r w:rsidR="003F69E6">
          <w:t>d the black line is the mean of the bias.</w:t>
        </w:r>
      </w:ins>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22009400"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w:t>
      </w:r>
      <w:del w:id="224" w:author="Elash, Brenden" w:date="2016-10-27T21:16:00Z">
        <w:r w:rsidR="00777672" w:rsidDel="0003456B">
          <w:delText xml:space="preserve"> a</w:delText>
        </w:r>
      </w:del>
      <w:r w:rsidR="00777672">
        <w:t xml:space="preserve"> typical </w:t>
      </w:r>
      <w:ins w:id="225" w:author="Elash, Brenden" w:date="2016-10-27T21:16:00Z">
        <w:r w:rsidR="0003456B">
          <w:t xml:space="preserve">for a </w:t>
        </w:r>
      </w:ins>
      <w:r w:rsidR="00777672">
        <w:t>low earth orbit scenario,</w:t>
      </w:r>
      <w:r w:rsidR="00CE01D9">
        <w:t xml:space="preserve"> is</w:t>
      </w:r>
      <w:ins w:id="226" w:author="Elash, Brenden" w:date="2016-10-27T21:16:00Z">
        <w:r w:rsidR="0003456B">
          <w:t xml:space="preserve"> given by</w:t>
        </w:r>
      </w:ins>
      <w:r w:rsidR="00CE01D9">
        <w:t xml:space="preserve">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set to 0 to remove depolarization from the Lambertian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r w:rsidR="000E078B">
        <w:t xml:space="preserve">, </w:t>
      </w:r>
      <m:oMath>
        <m:r>
          <w:rPr>
            <w:rFonts w:ascii="Cambria Math" w:hAnsi="Cambria Math"/>
          </w:rPr>
          <m:t>δ</m:t>
        </m:r>
      </m:oMath>
      <w:ins w:id="227" w:author="Elash, Brenden" w:date="2016-10-30T14:46:00Z">
        <w:r w:rsidR="00F34F94">
          <w:rPr>
            <w:rFonts w:eastAsiaTheme="minorEastAsia"/>
          </w:rPr>
          <w:t>, as shown in E</w:t>
        </w:r>
        <w:r w:rsidR="0088117F">
          <w:rPr>
            <w:rFonts w:eastAsiaTheme="minorEastAsia"/>
          </w:rPr>
          <w:t>quation 6</w:t>
        </w:r>
      </w:ins>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 </w:t>
      </w:r>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del w:id="228" w:author="Elash, Brenden" w:date="2016-10-31T21:00:00Z">
        <w:r w:rsidDel="003234C1">
          <w:delText>.</w:delText>
        </w:r>
      </w:del>
      <w:ins w:id="229" w:author="Elash, Brenden" w:date="2016-10-31T21:00:00Z">
        <w:r w:rsidR="003234C1">
          <w:t>,</w:t>
        </w:r>
      </w:ins>
      <w:r>
        <w:t xml:space="preserve"> </w:t>
      </w:r>
      <w:ins w:id="230" w:author="Elash, Brenden" w:date="2016-10-30T14:46:00Z">
        <w:r w:rsidR="003234C1">
          <w:t>w</w:t>
        </w:r>
        <w:r w:rsidR="0088117F">
          <w:t xml:space="preserve">here </w:t>
        </w:r>
        <m:oMath>
          <m:sSub>
            <m:sSubPr>
              <m:ctrlPr>
                <w:rPr>
                  <w:rFonts w:ascii="Cambria Math" w:hAnsi="Cambria Math"/>
                  <w:i/>
                </w:rPr>
              </m:ctrlPr>
            </m:sSubPr>
            <m:e>
              <m:r>
                <w:rPr>
                  <w:rFonts w:ascii="Cambria Math" w:hAnsi="Cambria Math"/>
                </w:rPr>
                <m:t>δ</m:t>
              </m:r>
            </m:e>
            <m:sub>
              <m:r>
                <w:rPr>
                  <w:rFonts w:ascii="Cambria Math" w:hAnsi="Cambria Math"/>
                </w:rPr>
                <m:t>tot</m:t>
              </m:r>
            </m:sub>
          </m:sSub>
        </m:oMath>
        <w:r w:rsidR="0088117F">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pol</m:t>
              </m:r>
            </m:sub>
          </m:sSub>
        </m:oMath>
        <w:r w:rsidR="0088117F">
          <w:rPr>
            <w:rFonts w:eastAsiaTheme="minorEastAsia"/>
          </w:rPr>
          <w:t xml:space="preserve"> are the percent aerosol</w:t>
        </w:r>
      </w:ins>
      <w:ins w:id="231" w:author="Elash, Brenden" w:date="2016-10-30T14:47:00Z">
        <w:r w:rsidR="0088117F">
          <w:rPr>
            <w:rFonts w:eastAsiaTheme="minorEastAsia"/>
          </w:rPr>
          <w:t xml:space="preserve"> signal as cal</w:t>
        </w:r>
        <w:r w:rsidR="00F34F94">
          <w:rPr>
            <w:rFonts w:eastAsiaTheme="minorEastAsia"/>
          </w:rPr>
          <w:t>culated using E</w:t>
        </w:r>
        <w:r w:rsidR="0088117F">
          <w:rPr>
            <w:rFonts w:eastAsiaTheme="minorEastAsia"/>
          </w:rPr>
          <w:t>quation 6 for the total and a polarized radiance respectively.</w:t>
        </w:r>
      </w:ins>
      <w:r>
        <w:t xml:space="preserve">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7DD21D67" w14:textId="6CEC462E" w:rsidR="003234C1" w:rsidRDefault="007F2A08" w:rsidP="003234C1">
      <w:pPr>
        <w:spacing w:line="276" w:lineRule="auto"/>
        <w:jc w:val="center"/>
      </w:pPr>
      <w:r>
        <w:pict w14:anchorId="6A83A1FB">
          <v:shape id="_x0000_i1028" type="#_x0000_t75" style="width:468pt;height:348.75pt">
            <v:imagedata r:id="rId9" o:title="Fig"/>
          </v:shape>
        </w:pict>
      </w:r>
    </w:p>
    <w:p w14:paraId="01BC1867" w14:textId="6CE3E4EC" w:rsidR="005004D6" w:rsidRDefault="005004D6" w:rsidP="005004D6">
      <w:pPr>
        <w:jc w:val="center"/>
      </w:pPr>
      <w:r>
        <w:lastRenderedPageBreak/>
        <w:t xml:space="preserve">Figure 4: (Top) For a horizontal (left) or vertical (right) linear polarization the percent of the signal that is attributed to aerosol, </w:t>
      </w:r>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w:t>
      </w:r>
      <w:del w:id="232" w:author="Elash, Brenden" w:date="2016-10-27T21:17:00Z">
        <w:r w:rsidDel="0003456B">
          <w:delText>Take note</w:delText>
        </w:r>
      </w:del>
      <w:ins w:id="233" w:author="Elash, Brenden" w:date="2016-10-27T21:17:00Z">
        <w:r w:rsidR="0003456B">
          <w:t>Notice that</w:t>
        </w:r>
      </w:ins>
      <w:r>
        <w:t xml:space="preserve"> the red-blue scale is </w:t>
      </w:r>
      <w:del w:id="234" w:author="Elash, Brenden" w:date="2016-10-27T21:17:00Z">
        <w:r w:rsidDel="0003456B">
          <w:delText>non-</w:delText>
        </w:r>
      </w:del>
      <w:ins w:id="235" w:author="Elash, Brenden" w:date="2016-10-27T21:17:00Z">
        <w:r w:rsidR="0003456B">
          <w:t>a</w:t>
        </w:r>
      </w:ins>
      <w:r>
        <w:t xml:space="preserve">symmetric. </w:t>
      </w:r>
    </w:p>
    <w:p w14:paraId="2E8760FD" w14:textId="1AA09E6F" w:rsidR="003234C1" w:rsidRDefault="003234C1" w:rsidP="003234C1">
      <w:pPr>
        <w:jc w:val="both"/>
      </w:pPr>
      <w:r>
        <w:t>S</w:t>
      </w:r>
      <w:r w:rsidRPr="008C581F">
        <w:t xml:space="preserve">imilar </w:t>
      </w:r>
      <w:r>
        <w:t>calculations were</w:t>
      </w:r>
      <w:r w:rsidRPr="008C581F">
        <w:t xml:space="preserve"> performed </w:t>
      </w:r>
      <w:r>
        <w:t xml:space="preserve">for the range </w:t>
      </w:r>
      <w:r w:rsidRPr="008C581F">
        <w:t xml:space="preserve">of </w:t>
      </w:r>
      <w:r>
        <w:t xml:space="preserve">viewing </w:t>
      </w:r>
      <w:r w:rsidRPr="008C581F">
        <w:t>geometries</w:t>
      </w:r>
      <w:r>
        <w:t xml:space="preserve"> using the same atmospheric state</w:t>
      </w:r>
      <w:r w:rsidRPr="008C581F">
        <w:t xml:space="preserve">. Figure </w:t>
      </w:r>
      <w:r>
        <w:t>5</w:t>
      </w:r>
      <w:r w:rsidRPr="008C581F">
        <w:t xml:space="preserve"> </w:t>
      </w:r>
      <w:r>
        <w:t>shows</w:t>
      </w:r>
      <w:r w:rsidRPr="008C581F">
        <w:t xml:space="preserve"> the </w:t>
      </w:r>
      <w:r>
        <w:t>fraction of</w:t>
      </w:r>
      <w:r w:rsidRPr="008C581F">
        <w:t xml:space="preserve"> </w:t>
      </w:r>
      <w:r>
        <w:t xml:space="preserve">limb signal due to </w:t>
      </w:r>
      <w:r w:rsidRPr="008C581F">
        <w:t xml:space="preserve">aerosol </w:t>
      </w:r>
      <w:r>
        <w:t>for the total radiance, and both orientations of the linearly polarized radiance.  This calculation was performed for 15 km tangent altitude, and other stratospheric tangent altitudes show very similar patterns.</w:t>
      </w:r>
      <w:r w:rsidRPr="008C581F">
        <w:t xml:space="preserve"> A</w:t>
      </w:r>
      <w:r>
        <w:t>n</w:t>
      </w:r>
      <w:r w:rsidRPr="008C581F">
        <w:t xml:space="preserve"> </w:t>
      </w:r>
      <w:r>
        <w:t>important</w:t>
      </w:r>
      <w:r w:rsidRPr="008C581F">
        <w:t xml:space="preserve"> difference</w:t>
      </w:r>
      <w:r>
        <w:t xml:space="preserve"> is noted between the forward and back scattering geometries. Remembering the</w:t>
      </w:r>
      <w:r>
        <w:rPr>
          <w:rFonts w:eastAsiaTheme="minorEastAsia"/>
        </w:rPr>
        <w:t xml:space="preserve"> horizontal polarization is given by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Pr>
          <w:rFonts w:eastAsiaTheme="minorEastAsia"/>
        </w:rPr>
        <w:t>,</w:t>
      </w:r>
      <w:r>
        <w:t xml:space="preserve"> the total and horizontal polarization cases have a similar dependence on viewing geometry, with the strongest aerosol signal from long wavelengths in the forward scatter direction. The vertical polarization, </w:t>
      </w:r>
      <w:r>
        <w:rPr>
          <w:rFonts w:eastAsiaTheme="minorEastAsia"/>
        </w:rPr>
        <w:t xml:space="preserve">given by </w:t>
      </w:r>
      <m:oMath>
        <m:r>
          <w:rPr>
            <w:rFonts w:ascii="Cambria Math" w:eastAsiaTheme="minorEastAsia" w:hAnsi="Cambria Math"/>
          </w:rPr>
          <m:t>0.5(I-Q)</m:t>
        </m:r>
      </m:oMath>
      <w:r>
        <w:rPr>
          <w:rFonts w:eastAsiaTheme="minorEastAsia"/>
        </w:rPr>
        <w:t xml:space="preserve">, </w:t>
      </w:r>
      <w:r>
        <w:t>has a strong aerosol signal contribution for forward scattering directions, especially at visible wavelengths, in comparison to the total and horizontal polarization cases. For back scattering geometries, somewhat less aerosol signal is observed. For reference, the magnitude of the limb radiance in each case is shown in the right hand column of Figure 5 taking note that the high end of the scale is saturated to emphasise the smaller values.  It is important to note that the vertical polarization has a very low magnitude at scattering angles near 90 degrees, making vertically polarized measurements in this geometry particularly susceptible to signal-to-noise problems.</w:t>
      </w:r>
    </w:p>
    <w:p w14:paraId="5E39C721" w14:textId="516BFF66" w:rsidR="005004D6" w:rsidRDefault="007F2A08" w:rsidP="005004D6">
      <w:pPr>
        <w:jc w:val="center"/>
      </w:pPr>
      <w:r>
        <w:rPr>
          <w:noProof/>
          <w:lang w:val="en-US"/>
        </w:rPr>
        <w:lastRenderedPageBreak/>
        <w:pict w14:anchorId="0D6E46D6">
          <v:shape id="_x0000_i1029" type="#_x0000_t75" style="width:468pt;height:401.25pt">
            <v:imagedata r:id="rId10" o:title="Fig"/>
          </v:shape>
        </w:pict>
      </w:r>
    </w:p>
    <w:p w14:paraId="5C31E8C8" w14:textId="3731D4CE" w:rsidR="005004D6" w:rsidRPr="003234C1" w:rsidRDefault="005004D6" w:rsidP="003234C1">
      <w:pPr>
        <w:jc w:val="center"/>
        <w:rPr>
          <w:rStyle w:val="CommentReference"/>
          <w:sz w:val="22"/>
          <w:szCs w:val="22"/>
        </w:rPr>
      </w:pPr>
      <w:r>
        <w:t xml:space="preserve">Figure 5: Dependence of the fraction of the limb spectra </w:t>
      </w:r>
      <w:ins w:id="236" w:author="Elash, Brenden" w:date="2016-10-27T21:17:00Z">
        <w:r w:rsidR="0003456B">
          <w:t xml:space="preserve">at 15 km </w:t>
        </w:r>
      </w:ins>
      <w:r>
        <w:t xml:space="preserve">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2028983F" w14:textId="5597D5E4"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full range of SZAs</w:t>
      </w:r>
      <w:ins w:id="237" w:author="Elash, Brenden" w:date="2016-10-27T21:18:00Z">
        <w:r w:rsidR="006A1962">
          <w:t>. We</w:t>
        </w:r>
      </w:ins>
      <w:del w:id="238" w:author="Elash, Brenden" w:date="2016-10-27T21:18:00Z">
        <w:r w:rsidR="00A34D6B" w:rsidDel="006A1962">
          <w:delText xml:space="preserve"> and </w:delText>
        </w:r>
      </w:del>
      <w:ins w:id="239" w:author="Elash, Brenden" w:date="2016-10-27T21:18:00Z">
        <w:r w:rsidR="006A1962">
          <w:t xml:space="preserve"> </w:t>
        </w:r>
      </w:ins>
      <w:r w:rsidR="00A34D6B">
        <w:t xml:space="preserve">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ins w:id="240" w:author="Elash, Brenden" w:date="2016-10-30T14:49:00Z">
        <w:r w:rsidR="000809C8" w:rsidRPr="000809C8">
          <w:t>bidirectional reflectance distribution</w:t>
        </w:r>
      </w:ins>
      <w:del w:id="241" w:author="Elash, Brenden" w:date="2016-10-30T14:49:00Z">
        <w:r w:rsidR="00A7708F" w:rsidDel="000809C8">
          <w:delText>BRDF</w:delText>
        </w:r>
      </w:del>
      <w:r w:rsidR="00A7708F">
        <w:t xml:space="preserve"> mod</w:t>
      </w:r>
      <w:r w:rsidR="00CB182F">
        <w:t>el may change the sensitivity to</w:t>
      </w:r>
      <w:r w:rsidR="00A7708F">
        <w:t xml:space="preserve"> aerosol with higher albedo.</w:t>
      </w:r>
    </w:p>
    <w:p w14:paraId="1AF8A778" w14:textId="73AE55B2"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and </w:t>
      </w:r>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t xml:space="preserve">was </w:t>
      </w:r>
      <w:r>
        <w:t xml:space="preserve">found </w:t>
      </w:r>
      <w:r w:rsidR="00DC7DBD">
        <w:t>that these two polarization</w:t>
      </w:r>
      <w:r>
        <w:t xml:space="preserve"> orientations</w:t>
      </w:r>
      <w:r w:rsidR="00DC7DBD">
        <w:t xml:space="preserve"> had </w:t>
      </w:r>
      <w:ins w:id="242" w:author="Elash, Brenden" w:date="2016-10-27T21:20:00Z">
        <w:r w:rsidR="006A1962">
          <w:t xml:space="preserve">a </w:t>
        </w:r>
      </w:ins>
      <w:r w:rsidR="00DC7DBD">
        <w:t xml:space="preserve">similar aerosol </w:t>
      </w:r>
      <w:r>
        <w:t>contribution</w:t>
      </w:r>
      <w:r w:rsidR="00DC7DBD">
        <w:t xml:space="preserve"> to th</w:t>
      </w:r>
      <w:r>
        <w:t xml:space="preserve">e </w:t>
      </w:r>
      <w:r w:rsidR="00777203">
        <w:t xml:space="preserve">total radiance </w:t>
      </w:r>
      <w:r>
        <w:t>case with</w:t>
      </w:r>
      <w:r w:rsidR="008C6DC5">
        <w:t xml:space="preserve"> </w:t>
      </w:r>
      <w:r w:rsidR="00E05312">
        <w:t>approximately two</w:t>
      </w:r>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32AE424F" w:rsidR="008C6DC5" w:rsidRDefault="008C6DC5" w:rsidP="00700478">
      <w:pPr>
        <w:spacing w:line="276" w:lineRule="auto"/>
        <w:jc w:val="both"/>
      </w:pPr>
      <w:r>
        <w:lastRenderedPageBreak/>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w:t>
      </w:r>
      <w:ins w:id="243" w:author="Elash, Brenden" w:date="2016-10-27T21:21:00Z">
        <w:r w:rsidR="006A1962">
          <w:t xml:space="preserve">the scattering angle of </w:t>
        </w:r>
      </w:ins>
      <w:r>
        <w:t>90</w:t>
      </w:r>
      <w:ins w:id="244" w:author="Elash, Brenden" w:date="2016-10-27T21:22:00Z">
        <w:r w:rsidR="00082466">
          <w:rPr>
            <w:vertAlign w:val="superscript"/>
          </w:rPr>
          <w:t>o</w:t>
        </w:r>
      </w:ins>
      <w:del w:id="245" w:author="Elash, Brenden" w:date="2016-10-27T21:22:00Z">
        <w:r w:rsidDel="00082466">
          <w:delText xml:space="preserve"> degrees scattering angle</w:delText>
        </w:r>
      </w:del>
      <w:r>
        <w:t xml:space="preserve">. Given that essentially all low earth orbit scenarios will cover forward and backward scattering angles, including </w:t>
      </w:r>
      <w:ins w:id="246" w:author="Elash, Brenden" w:date="2016-10-27T21:23:00Z">
        <w:r w:rsidR="00082466">
          <w:t xml:space="preserve">the </w:t>
        </w:r>
      </w:ins>
      <w:r>
        <w:t>90</w:t>
      </w:r>
      <w:ins w:id="247" w:author="Elash, Brenden" w:date="2016-10-27T21:22:00Z">
        <w:r w:rsidR="00082466">
          <w:rPr>
            <w:vertAlign w:val="superscript"/>
          </w:rPr>
          <w:t>o</w:t>
        </w:r>
      </w:ins>
      <w:r>
        <w:t xml:space="preserve"> </w:t>
      </w:r>
      <w:del w:id="248" w:author="Elash, Brenden" w:date="2016-10-27T21:22:00Z">
        <w:r w:rsidDel="00082466">
          <w:delText xml:space="preserve">degrees </w:delText>
        </w:r>
      </w:del>
      <w:r>
        <w:t xml:space="preserve">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35C67FE4" w:rsidR="005004D6" w:rsidRDefault="007F2A08" w:rsidP="005004D6">
      <w:pPr>
        <w:jc w:val="center"/>
      </w:pPr>
      <w:r>
        <w:rPr>
          <w:noProof/>
          <w:lang w:val="en-US"/>
        </w:rPr>
        <w:pict w14:anchorId="71E85863">
          <v:shape id="_x0000_i1030" type="#_x0000_t75" style="width:468pt;height:222pt">
            <v:imagedata r:id="rId11" o:title="Fig"/>
          </v:shape>
        </w:pict>
      </w:r>
    </w:p>
    <w:p w14:paraId="063C316B" w14:textId="141B1342" w:rsidR="005004D6" w:rsidRDefault="005004D6" w:rsidP="005004D6">
      <w:pPr>
        <w:jc w:val="center"/>
        <w:rPr>
          <w:noProof/>
          <w:lang w:eastAsia="en-CA"/>
        </w:rPr>
      </w:pPr>
      <w:r>
        <w:t xml:space="preserve">Figure 6: The ratio of the linearly polarized radiance to the total radiance for horizontal (left) and vertical (right) orientations. Note that the scale for each plot is different. The simulation was performed with a </w:t>
      </w:r>
      <w:del w:id="249" w:author="Elash, Brenden" w:date="2016-10-29T18:14:00Z">
        <w:r w:rsidDel="00171E6C">
          <w:delText xml:space="preserve">SSA </w:delText>
        </w:r>
      </w:del>
      <w:ins w:id="250" w:author="Elash, Brenden" w:date="2016-10-29T18:14:00Z">
        <w:r w:rsidR="00171E6C">
          <w:t xml:space="preserve">SZA </w:t>
        </w:r>
      </w:ins>
      <w:r>
        <w:t>of 60 degrees with volcanic aerosol loading for a tangent altitude of 20 km.</w:t>
      </w:r>
      <w:r w:rsidRPr="00572DDE">
        <w:rPr>
          <w:noProof/>
          <w:lang w:eastAsia="en-CA"/>
        </w:rPr>
        <w:t xml:space="preserve"> </w:t>
      </w:r>
    </w:p>
    <w:p w14:paraId="2CD64521" w14:textId="33002C7C"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del w:id="251" w:author="Elash, Brenden" w:date="2016-10-27T21:24:00Z">
        <w:r w:rsidR="00572DDE" w:rsidDel="00082466">
          <w:delText xml:space="preserve">for </w:delText>
        </w:r>
      </w:del>
      <w:ins w:id="252" w:author="Elash, Brenden" w:date="2016-10-27T21:24:00Z">
        <w:r w:rsidR="00082466">
          <w:t xml:space="preserve">and </w:t>
        </w:r>
      </w:ins>
      <w:r w:rsidR="00572DDE">
        <w:t>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 xml:space="preserve">total radiance, with the greatest </w:t>
      </w:r>
      <w:del w:id="253" w:author="Elash, Brenden" w:date="2016-10-29T18:30:00Z">
        <w:r w:rsidR="00E40DBC" w:rsidDel="00A04329">
          <w:delText xml:space="preserve">effect </w:delText>
        </w:r>
      </w:del>
      <w:ins w:id="254" w:author="Elash, Brenden" w:date="2016-10-29T18:30:00Z">
        <w:r w:rsidR="00A04329">
          <w:t xml:space="preserve">signal reduction </w:t>
        </w:r>
      </w:ins>
      <w:r w:rsidR="00E40DBC">
        <w:t>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del w:id="255" w:author="Elash, Brenden" w:date="2016-11-03T19:50:00Z">
        <w:r w:rsidR="00E40DBC" w:rsidDel="00F34F94">
          <w:delText>solar scattering angle</w:delText>
        </w:r>
      </w:del>
      <w:ins w:id="256" w:author="Elash, Brenden" w:date="2016-11-03T19:50:00Z">
        <w:r w:rsidR="00F34F94">
          <w:t>SSA</w:t>
        </w:r>
      </w:ins>
      <w:r w:rsidR="00E40DBC">
        <w:t xml:space="preserv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1E1988D2"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 xml:space="preserve">geometries are </w:t>
      </w:r>
      <w:del w:id="257" w:author="Elash, Brenden" w:date="2016-10-29T18:31:00Z">
        <w:r w:rsidDel="00A04329">
          <w:delText>only slightly</w:delText>
        </w:r>
      </w:del>
      <w:ins w:id="258" w:author="Elash, Brenden" w:date="2016-10-29T18:31:00Z">
        <w:r w:rsidR="00A04329">
          <w:t>marginally</w:t>
        </w:r>
      </w:ins>
      <w:r>
        <w:t xml:space="preserve"> better with slightly </w:t>
      </w:r>
      <w:r>
        <w:lastRenderedPageBreak/>
        <w:t>less than half of the total radiance</w:t>
      </w:r>
      <w:r w:rsidR="00606B80">
        <w:t xml:space="preserve">. </w:t>
      </w:r>
      <w:r w:rsidR="005C1D3C">
        <w:t>Again</w:t>
      </w:r>
      <w:r>
        <w:t>, near</w:t>
      </w:r>
      <w:r w:rsidR="00606B80">
        <w:t xml:space="preserve"> </w:t>
      </w:r>
      <w:del w:id="259" w:author="Elash, Brenden" w:date="2016-11-03T19:50:00Z">
        <w:r w:rsidDel="00F34F94">
          <w:delText>solar scattering angle</w:delText>
        </w:r>
      </w:del>
      <w:ins w:id="260" w:author="Elash, Brenden" w:date="2016-11-03T19:50:00Z">
        <w:r w:rsidR="00F34F94">
          <w:t>SSA</w:t>
        </w:r>
      </w:ins>
      <w:r>
        <w:t xml:space="preserv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76C9DF0E"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w:t>
      </w:r>
      <w:ins w:id="261" w:author="Elash, Brenden" w:date="2016-10-30T14:51:00Z">
        <w:r w:rsidR="00884C24">
          <w:t>The</w:t>
        </w:r>
      </w:ins>
      <w:ins w:id="262" w:author="Elash, Brenden" w:date="2016-11-14T21:17:00Z">
        <w:r w:rsidR="00070D9E">
          <w:t xml:space="preserve"> model calculations in the</w:t>
        </w:r>
      </w:ins>
      <w:ins w:id="263" w:author="Elash, Brenden" w:date="2016-10-30T14:51:00Z">
        <w:r w:rsidR="00884C24">
          <w:t xml:space="preserve"> </w:t>
        </w:r>
      </w:ins>
      <w:ins w:id="264" w:author="Elash, Brenden" w:date="2016-10-30T14:53:00Z">
        <w:r w:rsidR="00884C24">
          <w:t>retrieval</w:t>
        </w:r>
      </w:ins>
      <w:ins w:id="265" w:author="Elash, Brenden" w:date="2016-10-30T14:51:00Z">
        <w:r w:rsidR="00884C24">
          <w:t xml:space="preserve"> algorithm </w:t>
        </w:r>
      </w:ins>
      <w:ins w:id="266" w:author="Elash, Brenden" w:date="2016-11-14T21:17:00Z">
        <w:r w:rsidR="00070D9E">
          <w:t>were</w:t>
        </w:r>
      </w:ins>
      <w:ins w:id="267" w:author="Elash, Brenden" w:date="2016-10-30T14:51:00Z">
        <w:r w:rsidR="00884C24">
          <w:t xml:space="preserve"> set to </w:t>
        </w:r>
      </w:ins>
      <w:ins w:id="268" w:author="Elash, Brenden" w:date="2016-10-30T14:53:00Z">
        <w:r w:rsidR="00884C24">
          <w:t>match</w:t>
        </w:r>
      </w:ins>
      <w:ins w:id="269" w:author="Elash, Brenden" w:date="2016-10-30T14:51:00Z">
        <w:r w:rsidR="00884C24">
          <w:t xml:space="preserve"> the polarization state of the </w:t>
        </w:r>
      </w:ins>
      <w:ins w:id="270" w:author="Elash, Brenden" w:date="2016-10-30T14:53:00Z">
        <w:r w:rsidR="00884C24">
          <w:t>input radiance</w:t>
        </w:r>
      </w:ins>
      <w:ins w:id="271" w:author="Elash, Brenden" w:date="2016-11-14T21:17:00Z">
        <w:r w:rsidR="00070D9E">
          <w:t>.</w:t>
        </w:r>
      </w:ins>
      <w:ins w:id="272" w:author="Elash, Brenden" w:date="2016-10-30T14:53:00Z">
        <w:r w:rsidR="00884C24">
          <w:t xml:space="preserve"> </w:t>
        </w:r>
      </w:ins>
      <w:ins w:id="273" w:author="Elash, Brenden" w:date="2016-11-14T21:18:00Z">
        <w:r w:rsidR="00070D9E">
          <w:t>N</w:t>
        </w:r>
      </w:ins>
      <w:ins w:id="274" w:author="Elash, Brenden" w:date="2016-10-30T14:53:00Z">
        <w:r w:rsidR="00884C24">
          <w:t>ote th</w:t>
        </w:r>
      </w:ins>
      <w:ins w:id="275" w:author="Elash, Brenden" w:date="2016-11-03T19:58:00Z">
        <w:r w:rsidR="003A5D05">
          <w:t>at</w:t>
        </w:r>
      </w:ins>
      <w:ins w:id="276" w:author="Elash, Brenden" w:date="2016-10-30T14:53:00Z">
        <w:r w:rsidR="00884C24">
          <w:t xml:space="preserve"> total radiance </w:t>
        </w:r>
      </w:ins>
      <w:ins w:id="277" w:author="Elash, Brenden" w:date="2016-11-03T19:58:00Z">
        <w:r w:rsidR="003A5D05">
          <w:t>i</w:t>
        </w:r>
      </w:ins>
      <w:ins w:id="278" w:author="Elash, Brenden" w:date="2016-10-30T14:53:00Z">
        <w:r w:rsidR="00884C24">
          <w:t xml:space="preserve">s used from the vector SASKRAN-HR model </w:t>
        </w:r>
      </w:ins>
      <w:ins w:id="279" w:author="Elash, Brenden" w:date="2016-10-30T14:55:00Z">
        <w:r w:rsidR="00884C24">
          <w:t>for the total radiance case.</w:t>
        </w:r>
      </w:ins>
      <w:r w:rsidR="00886A2D">
        <w:t xml:space="preserve"> </w:t>
      </w:r>
      <w:del w:id="280" w:author="Elash, Brenden" w:date="2016-10-30T14:55:00Z">
        <w:r w:rsidR="00886A2D" w:rsidDel="00884C24">
          <w:delText xml:space="preserve">The radiance calculations in the iterations of the retrieval were set to match the polarization states of the input radiance, but the </w:delText>
        </w:r>
        <w:r w:rsidR="00777203" w:rsidDel="00884C24">
          <w:delText xml:space="preserve">total </w:delText>
        </w:r>
        <w:r w:rsidR="00886A2D" w:rsidDel="00884C24">
          <w:delText xml:space="preserve">solution was used to approximate the total radiance.  </w:delText>
        </w:r>
      </w:del>
      <w:r w:rsidR="00886A2D">
        <w:t xml:space="preserve">In all cases, the retrieval was performed </w:t>
      </w:r>
      <w:ins w:id="281" w:author="Elash, Brenden" w:date="2016-10-29T18:32:00Z">
        <w:r w:rsidR="00A04329">
          <w:t>assuming a fixed log-normal particle size distribution with a</w:t>
        </w:r>
      </w:ins>
      <w:del w:id="282" w:author="Elash, Brenden" w:date="2016-10-29T18:32:00Z">
        <w:r w:rsidR="00886A2D" w:rsidDel="00A04329">
          <w:delText xml:space="preserve">using </w:delText>
        </w:r>
        <w:r w:rsidR="00FE6720" w:rsidDel="00A04329">
          <w:delText>an assumed particle size distribution</w:delText>
        </w:r>
        <w:r w:rsidR="00886A2D" w:rsidDel="00A04329">
          <w:delText>, which was</w:delText>
        </w:r>
        <w:r w:rsidR="00FE6720" w:rsidDel="00A04329">
          <w:delText xml:space="preserve"> log-normal with a</w:delText>
        </w:r>
      </w:del>
      <w:r w:rsidR="00FE6720">
        <w:t xml:space="preserve">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95CEB">
        <w:t xml:space="preserve"> [16]</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w:t>
      </w:r>
      <w:ins w:id="283" w:author="Elash, Brenden" w:date="2016-10-30T14:57:00Z">
        <w:r w:rsidR="00884C24">
          <w:t xml:space="preserve">absolute magnitude </w:t>
        </w:r>
      </w:ins>
      <w:ins w:id="284" w:author="Elash, Brenden" w:date="2016-10-30T14:58:00Z">
        <w:r w:rsidR="00884C24">
          <w:t xml:space="preserve">of the bias </w:t>
        </w:r>
      </w:ins>
      <w:del w:id="285" w:author="Elash, Brenden" w:date="2016-10-30T14:58:00Z">
        <w:r w:rsidR="00A8526A" w:rsidDel="00884C24">
          <w:delText>results</w:delText>
        </w:r>
      </w:del>
      <w:r w:rsidR="00A8526A">
        <w:t xml:space="preserve"> for the background and volcanic extinction profiles</w:t>
      </w:r>
      <w:ins w:id="286" w:author="Elash, Brenden" w:date="2016-10-30T14:57:00Z">
        <w:r w:rsidR="00884C24">
          <w:t xml:space="preserve">, but the difference in sign of the bias is </w:t>
        </w:r>
      </w:ins>
      <w:ins w:id="287" w:author="Elash, Brenden" w:date="2016-10-30T14:58:00Z">
        <w:r w:rsidR="00884C24">
          <w:t>expected</w:t>
        </w:r>
      </w:ins>
      <w:r w:rsidR="00A8526A">
        <w:t xml:space="preserve">. </w:t>
      </w:r>
      <w:r w:rsidR="00467CF0">
        <w:t xml:space="preserve"> </w:t>
      </w:r>
      <w:r w:rsidR="00AF2A87">
        <w:t xml:space="preserve">It should be noted that cases with </w:t>
      </w:r>
      <w:del w:id="288" w:author="Elash, Brenden" w:date="2016-10-30T15:03:00Z">
        <w:r w:rsidR="00AF2A87" w:rsidDel="005A69CC">
          <w:delText>solar scattering angle</w:delText>
        </w:r>
      </w:del>
      <w:ins w:id="289" w:author="Elash, Brenden" w:date="2016-10-30T15:03:00Z">
        <w:r w:rsidR="005A69CC">
          <w:t>SSA</w:t>
        </w:r>
      </w:ins>
      <w:r w:rsidR="00AF2A87">
        <w:t xml:space="preserv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w:t>
      </w:r>
      <w:del w:id="290" w:author="Elash, Brenden" w:date="2016-10-30T15:02:00Z">
        <w:r w:rsidR="00AF2A87" w:rsidDel="005A69CC">
          <w:delText>is very sensitive to scattering angle and is nearly eliminated for even</w:delText>
        </w:r>
      </w:del>
      <w:ins w:id="291" w:author="Elash, Brenden" w:date="2016-10-30T15:02:00Z">
        <w:r w:rsidR="005A69CC">
          <w:t xml:space="preserve">rapidly disappears </w:t>
        </w:r>
      </w:ins>
      <w:ins w:id="292" w:author="Elash, Brenden" w:date="2016-11-14T21:18:00Z">
        <w:r w:rsidR="00070D9E">
          <w:t>for</w:t>
        </w:r>
      </w:ins>
      <w:ins w:id="293" w:author="Elash, Brenden" w:date="2016-10-30T15:02:00Z">
        <w:r w:rsidR="005A69CC">
          <w:t xml:space="preserve"> SSA</w:t>
        </w:r>
      </w:ins>
      <w:ins w:id="294" w:author="Elash, Brenden" w:date="2016-11-14T21:19:00Z">
        <w:r w:rsidR="00070D9E">
          <w:t>s</w:t>
        </w:r>
      </w:ins>
      <w:ins w:id="295" w:author="Elash, Brenden" w:date="2016-10-30T15:02:00Z">
        <w:r w:rsidR="005A69CC">
          <w:t xml:space="preserve"> farther away from 90</w:t>
        </w:r>
        <w:r w:rsidR="005A69CC" w:rsidRPr="005A69CC">
          <w:rPr>
            <w:vertAlign w:val="superscript"/>
          </w:rPr>
          <w:t xml:space="preserve"> </w:t>
        </w:r>
        <w:r w:rsidR="005A69CC">
          <w:rPr>
            <w:vertAlign w:val="superscript"/>
          </w:rPr>
          <w:t>o</w:t>
        </w:r>
        <w:r w:rsidR="005A69CC">
          <w:t xml:space="preserve"> and is almost gone </w:t>
        </w:r>
      </w:ins>
      <w:ins w:id="296" w:author="Elash, Brenden" w:date="2016-11-14T21:19:00Z">
        <w:r w:rsidR="00AD032D">
          <w:t>for</w:t>
        </w:r>
      </w:ins>
      <w:ins w:id="297" w:author="Elash, Brenden" w:date="2016-10-30T15:02:00Z">
        <w:r w:rsidR="005A69CC">
          <w:t xml:space="preserve"> SSA</w:t>
        </w:r>
      </w:ins>
      <w:ins w:id="298" w:author="Elash, Brenden" w:date="2016-11-14T21:19:00Z">
        <w:r w:rsidR="00AD032D">
          <w:t>s</w:t>
        </w:r>
      </w:ins>
      <w:ins w:id="299" w:author="Elash, Brenden" w:date="2016-10-30T15:02:00Z">
        <w:r w:rsidR="005A69CC">
          <w:t xml:space="preserve"> of</w:t>
        </w:r>
      </w:ins>
      <w:r w:rsidR="00AF2A87">
        <w:t xml:space="preserve"> 85</w:t>
      </w:r>
      <w:r w:rsidR="00AF2A87">
        <w:rPr>
          <w:vertAlign w:val="superscript"/>
        </w:rPr>
        <w:t>o</w:t>
      </w:r>
      <w:r w:rsidR="00AF2A87">
        <w:t xml:space="preserve"> or 95</w:t>
      </w:r>
      <w:r w:rsidR="00AF2A87">
        <w:rPr>
          <w:vertAlign w:val="superscript"/>
        </w:rPr>
        <w:t>o</w:t>
      </w:r>
      <w:r w:rsidR="00AF2A87">
        <w:t>.</w:t>
      </w:r>
    </w:p>
    <w:p w14:paraId="733E6E7A" w14:textId="3290FC3A" w:rsidR="005004D6" w:rsidRDefault="007F2A08" w:rsidP="005004D6">
      <w:pPr>
        <w:jc w:val="center"/>
      </w:pPr>
      <w:r>
        <w:rPr>
          <w:noProof/>
          <w:lang w:val="en-US"/>
        </w:rPr>
        <w:lastRenderedPageBreak/>
        <w:pict w14:anchorId="049D89D0">
          <v:shape id="_x0000_i1031" type="#_x0000_t75" style="width:348pt;height:278.25pt">
            <v:imagedata r:id="rId12" o:title="Fig"/>
          </v:shape>
        </w:pict>
      </w:r>
    </w:p>
    <w:p w14:paraId="538D6A93" w14:textId="2FEF2323" w:rsidR="005004D6" w:rsidRPr="00234F47" w:rsidRDefault="005004D6" w:rsidP="00195CEB">
      <w:r>
        <w:t xml:space="preserve">Figure 7: The mean percent difference between the retrieved aerosol extinction profile with an assumed particle size distribution and the true state corresponding to the indicated particle size distribution (see Table 1). Error bars represent one standard deviation of the variability across all viewing geometries.  Results shown are </w:t>
      </w:r>
      <w:r w:rsidR="00195CEB">
        <w:t xml:space="preserve">for 750 nm and 20 km altitude. </w:t>
      </w:r>
    </w:p>
    <w:p w14:paraId="6DE5EED6" w14:textId="00E83FE2" w:rsidR="005712DD" w:rsidRPr="006B2B1D" w:rsidRDefault="00462854" w:rsidP="00700478">
      <w:pPr>
        <w:jc w:val="both"/>
      </w:pPr>
      <w:r>
        <w:t xml:space="preserve">It is clear that the major element of observed bias is simply </w:t>
      </w:r>
      <w:ins w:id="300" w:author="Elash, Brenden" w:date="2016-10-29T18:34:00Z">
        <w:r w:rsidR="00A029BB">
          <w:t xml:space="preserve">due to </w:t>
        </w:r>
      </w:ins>
      <w:r>
        <w:t xml:space="preserve">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w:t>
      </w:r>
      <w:del w:id="301" w:author="Elash, Brenden" w:date="2016-10-29T18:34:00Z">
        <w:r w:rsidR="00504FB1" w:rsidDel="00A04329">
          <w:delText xml:space="preserve">Neither </w:delText>
        </w:r>
      </w:del>
      <w:ins w:id="302" w:author="Elash, Brenden" w:date="2016-10-29T18:34:00Z">
        <w:r w:rsidR="00A04329">
          <w:t xml:space="preserve">None </w:t>
        </w:r>
      </w:ins>
      <w:r w:rsidR="00504FB1">
        <w:t xml:space="preserve">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w:t>
      </w:r>
      <w:del w:id="303" w:author="Elash, Brenden" w:date="2016-11-03T19:50:00Z">
        <w:r w:rsidR="00AF2A87" w:rsidDel="00F34F94">
          <w:delText>solar scattering angle</w:delText>
        </w:r>
      </w:del>
      <w:ins w:id="304" w:author="Elash, Brenden" w:date="2016-11-03T19:50:00Z">
        <w:r w:rsidR="00F34F94">
          <w:t>SSA</w:t>
        </w:r>
      </w:ins>
      <w:r w:rsidR="00AF2A87">
        <w:t>)</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52A7DFFF"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ins w:id="305" w:author="Elash, Brenden" w:date="2016-10-29T18:35:00Z">
        <w:r w:rsidR="00A04329">
          <w:t xml:space="preserve">to </w:t>
        </w:r>
      </w:ins>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w:t>
      </w:r>
      <w:del w:id="306" w:author="Elash, Brenden" w:date="2016-10-29T18:36:00Z">
        <w:r w:rsidR="00653559" w:rsidDel="00A04329">
          <w:delText xml:space="preserve">of </w:delText>
        </w:r>
      </w:del>
      <w:ins w:id="307" w:author="Elash, Brenden" w:date="2016-10-29T18:36:00Z">
        <w:r w:rsidR="00A04329">
          <w:t xml:space="preserve">at </w:t>
        </w:r>
      </w:ins>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w:t>
      </w:r>
      <w:r w:rsidR="00195CEB">
        <w:t xml:space="preserve">[14] </w:t>
      </w:r>
      <w:r w:rsidR="001B5BB3">
        <w:t>and these were</w:t>
      </w:r>
      <w:r w:rsidR="00D8687A">
        <w:t xml:space="preserve"> </w:t>
      </w:r>
      <w:r w:rsidR="005F172E">
        <w:t>removed from the data set</w:t>
      </w:r>
      <w:r w:rsidR="001B5BB3">
        <w:t xml:space="preserve"> (approximately 9% of </w:t>
      </w:r>
      <w:del w:id="308" w:author="Elash, Brenden" w:date="2016-10-29T18:36:00Z">
        <w:r w:rsidR="001B5BB3" w:rsidDel="00A04329">
          <w:delText xml:space="preserve">total </w:delText>
        </w:r>
      </w:del>
      <w:ins w:id="309" w:author="Elash, Brenden" w:date="2016-10-29T18:36:00Z">
        <w:r w:rsidR="00A04329">
          <w:t xml:space="preserve">all </w:t>
        </w:r>
      </w:ins>
      <w:r w:rsidR="001B5BB3">
        <w:t>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w:t>
      </w:r>
      <w:r w:rsidR="003F0EB1">
        <w:lastRenderedPageBreak/>
        <w:t xml:space="preserve">and </w:t>
      </w:r>
      <w:r w:rsidR="003101A6">
        <w:t xml:space="preserve">(2) an uncompensated instrument such that the changing signal level with polarization state and viewing geometry affects the signal to noise ratio of the observation. </w:t>
      </w:r>
    </w:p>
    <w:p w14:paraId="4FD30B5A" w14:textId="4F4EEBF1" w:rsidR="005004D6" w:rsidRDefault="007F2A08" w:rsidP="005004D6">
      <w:pPr>
        <w:jc w:val="center"/>
      </w:pPr>
      <w:r>
        <w:rPr>
          <w:noProof/>
          <w:lang w:val="en-US"/>
        </w:rPr>
        <w:pict w14:anchorId="25B2C7AD">
          <v:shape id="_x0000_i1032" type="#_x0000_t75" style="width:314.25pt;height:383.25pt">
            <v:imagedata r:id="rId13" o:title="Fig"/>
          </v:shape>
        </w:pict>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58B726FD" w14:textId="3D5070F8" w:rsidR="002316CE" w:rsidRDefault="002316CE" w:rsidP="0009152D">
      <w:pPr>
        <w:jc w:val="both"/>
      </w:pPr>
      <w:r>
        <w:t xml:space="preserve">For the </w:t>
      </w:r>
      <w:del w:id="310" w:author="Elash, Brenden" w:date="2016-10-29T18:37:00Z">
        <w:r w:rsidDel="00A04329">
          <w:delText xml:space="preserve">first </w:delText>
        </w:r>
      </w:del>
      <w:ins w:id="311" w:author="Elash, Brenden" w:date="2016-10-29T18:37:00Z">
        <w:r>
          <w:t xml:space="preserve">compensated </w:t>
        </w:r>
      </w:ins>
      <w:r>
        <w:t>case</w:t>
      </w:r>
      <w:del w:id="312" w:author="Elash, Brenden" w:date="2016-10-29T18:38:00Z">
        <w:r w:rsidDel="00A04329">
          <w:delText>, where the signal to noise ratio is compensated such that it is equal for all cases</w:delText>
        </w:r>
      </w:del>
      <w:r>
        <w:t>, the measurement co-variance matrix in Equation 7 is replaced with the identity matrix, and the relative size of the square root of the diagonal of the resulting aerosol co-variance represents the amplification of the measurement noise. To compare the performance of the various polarization states, the resulting retrieval co-variances for the linearly polarized measurements were normalized by the retrieval co-variances from the total radiance case. The dependence of the results on the various input parameters, such as wavelength and viewing geometry were examined.  Very little altitude dependence was observed and so the results were averaged across the retrieved altitude range.</w:t>
      </w:r>
    </w:p>
    <w:p w14:paraId="31A46B61" w14:textId="524642D1" w:rsidR="00D34D09" w:rsidRDefault="00C270A0" w:rsidP="0009152D">
      <w:pPr>
        <w:jc w:val="both"/>
      </w:pPr>
      <w:r>
        <w:lastRenderedPageBreak/>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for the horizontal and vertical polarization respectively. The fainted colours </w:t>
      </w:r>
      <w:ins w:id="313" w:author="Elash, Brenden" w:date="2016-10-29T18:39:00Z">
        <w:r w:rsidR="00A04329">
          <w:t>represe</w:t>
        </w:r>
        <w:r w:rsidR="003A5D05">
          <w:t>nt</w:t>
        </w:r>
      </w:ins>
      <w:del w:id="314" w:author="Elash, Brenden" w:date="2016-11-03T20:00:00Z">
        <w:r w:rsidR="00AE43E0" w:rsidDel="003A5D05">
          <w:delText>are</w:delText>
        </w:r>
      </w:del>
      <w:r w:rsidR="00AE43E0">
        <w:t xml:space="preserve"> one standard deviation </w:t>
      </w:r>
      <w:del w:id="315" w:author="Elash, Brenden" w:date="2016-10-29T18:39:00Z">
        <w:r w:rsidR="00AE43E0" w:rsidDel="00A04329">
          <w:delText xml:space="preserve">from </w:delText>
        </w:r>
      </w:del>
      <w:ins w:id="316" w:author="Elash, Brenden" w:date="2016-10-29T18:39:00Z">
        <w:r w:rsidR="00A04329">
          <w:t xml:space="preserve">around </w:t>
        </w:r>
      </w:ins>
      <w:r w:rsidR="00AE43E0">
        <w:t xml:space="preserve">the mean. </w:t>
      </w:r>
      <w:r w:rsidR="00D34D09">
        <w:t xml:space="preserve">Each of the means in </w:t>
      </w:r>
      <w:ins w:id="317" w:author="Elash, Brenden" w:date="2016-11-03T20:00:00Z">
        <w:r w:rsidR="003A5D05">
          <w:t>F</w:t>
        </w:r>
      </w:ins>
      <w:del w:id="318" w:author="Elash, Brenden" w:date="2016-11-03T20:00:00Z">
        <w:r w:rsidR="00D34D09" w:rsidDel="003A5D05">
          <w:delText>f</w:delText>
        </w:r>
      </w:del>
      <w:r w:rsidR="00D34D09">
        <w:t>igure 8 contains between 186 to 229 unique data poin</w:t>
      </w:r>
      <w:r>
        <w:t>ts</w:t>
      </w:r>
      <w:ins w:id="319" w:author="Elash, Brenden" w:date="2016-10-29T18:39:00Z">
        <w:r w:rsidR="00A04329">
          <w:t>.</w:t>
        </w:r>
      </w:ins>
      <w:ins w:id="320" w:author="Elash, Brenden" w:date="2016-10-31T21:11:00Z">
        <w:r w:rsidR="00B33F05">
          <w:t xml:space="preserve"> </w:t>
        </w:r>
      </w:ins>
      <w:del w:id="321" w:author="Elash, Brenden" w:date="2016-10-29T18:39:00Z">
        <w:r w:rsidDel="00A04329">
          <w:delText xml:space="preserve"> and</w:delText>
        </w:r>
        <w:r w:rsidR="005C1A4F" w:rsidDel="00A04329">
          <w:delText xml:space="preserve"> </w:delText>
        </w:r>
        <w:r w:rsidR="00D34D09" w:rsidDel="00A04329">
          <w:delText>v</w:delText>
        </w:r>
      </w:del>
      <w:ins w:id="322" w:author="Elash, Brenden" w:date="2016-10-29T18:39:00Z">
        <w:r w:rsidR="00A04329">
          <w:t>V</w:t>
        </w:r>
      </w:ins>
      <w:r w:rsidR="00D34D09">
        <w:t xml:space="preserve">alues </w:t>
      </w:r>
      <w:ins w:id="323" w:author="Elash, Brenden" w:date="2016-10-29T18:39:00Z">
        <w:r w:rsidR="00A04329">
          <w:t xml:space="preserve">smaller or larger than one </w:t>
        </w:r>
      </w:ins>
      <w:ins w:id="324" w:author="Elash, Brenden" w:date="2016-10-29T18:40:00Z">
        <w:r w:rsidR="00A04329">
          <w:t xml:space="preserve">respectively indicate retrieval uncertainties smaller or </w:t>
        </w:r>
      </w:ins>
      <w:ins w:id="325" w:author="Elash, Brenden" w:date="2016-10-29T18:41:00Z">
        <w:r w:rsidR="00771748">
          <w:t>la</w:t>
        </w:r>
      </w:ins>
      <w:ins w:id="326" w:author="Elash, Brenden" w:date="2016-10-29T18:40:00Z">
        <w:r w:rsidR="00A04329">
          <w:t xml:space="preserve">rger than </w:t>
        </w:r>
        <w:r w:rsidR="00771748">
          <w:t xml:space="preserve">the total radiance </w:t>
        </w:r>
      </w:ins>
      <w:ins w:id="327" w:author="Elash, Brenden" w:date="2016-10-29T18:41:00Z">
        <w:r w:rsidR="00771748">
          <w:t>retrieval</w:t>
        </w:r>
      </w:ins>
      <w:ins w:id="328" w:author="Elash, Brenden" w:date="2016-10-29T18:40:00Z">
        <w:r w:rsidR="00771748">
          <w:t xml:space="preserve"> uncertainties.</w:t>
        </w:r>
      </w:ins>
      <w:del w:id="329" w:author="Elash, Brenden" w:date="2016-10-29T18:41:00Z">
        <w:r w:rsidR="00D34D09" w:rsidDel="00771748">
          <w:delText>less than one represent co</w:delText>
        </w:r>
        <w:r w:rsidR="00307B90" w:rsidDel="00771748">
          <w:delText>-</w:delText>
        </w:r>
        <w:r w:rsidR="00D34D09" w:rsidDel="00771748">
          <w:delText>variance better than the total radiance case and the opposite for values larger than one.</w:delText>
        </w:r>
      </w:del>
      <w:r w:rsidR="00D34D09">
        <w:t xml:space="preserve"> </w:t>
      </w:r>
    </w:p>
    <w:p w14:paraId="3197C9EC" w14:textId="027CD228"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w:t>
      </w:r>
      <w:del w:id="330" w:author="Elash, Brenden" w:date="2016-10-29T18:41:00Z">
        <w:r w:rsidR="009F2B92" w:rsidDel="009B7631">
          <w:delText xml:space="preserve">magnitude </w:delText>
        </w:r>
      </w:del>
      <w:r w:rsidR="009F2B92">
        <w:t xml:space="preserve">signal levels and in order for the measurement to be compensated to obtain equal signal to noise levels, an increase in instrument sensitivity or exposure time would be required. </w:t>
      </w:r>
    </w:p>
    <w:p w14:paraId="12BC6B84" w14:textId="0F6AE63B" w:rsidR="00BC079E" w:rsidRDefault="009F2B92" w:rsidP="0009152D">
      <w:pPr>
        <w:jc w:val="both"/>
      </w:pPr>
      <w:r>
        <w:t xml:space="preserve">Across the range of </w:t>
      </w:r>
      <w:del w:id="331" w:author="Elash, Brenden" w:date="2016-11-03T19:50:00Z">
        <w:r w:rsidDel="00F34F94">
          <w:delText>solar scattering angle</w:delText>
        </w:r>
      </w:del>
      <w:ins w:id="332" w:author="Elash, Brenden" w:date="2016-11-03T19:50:00Z">
        <w:r w:rsidR="00F34F94">
          <w:t>SSA</w:t>
        </w:r>
      </w:ins>
      <w:r>
        <w:t>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w:t>
      </w:r>
      <w:ins w:id="333" w:author="Elash, Brenden" w:date="2016-10-29T18:42:00Z">
        <w:r w:rsidR="009B7631">
          <w:t>.</w:t>
        </w:r>
      </w:ins>
      <w:del w:id="334" w:author="Elash, Brenden" w:date="2016-10-29T18:42:00Z">
        <w:r w:rsidR="00F57F34" w:rsidDel="009B7631">
          <w:delText>,</w:delText>
        </w:r>
      </w:del>
      <w:r w:rsidR="00F57F34">
        <w:t xml:space="preserve"> </w:t>
      </w:r>
      <w:ins w:id="335" w:author="Elash, Brenden" w:date="2016-10-29T18:42:00Z">
        <w:r w:rsidR="009B7631">
          <w:t>N</w:t>
        </w:r>
      </w:ins>
      <w:del w:id="336" w:author="Elash, Brenden" w:date="2016-10-29T18:42:00Z">
        <w:r w:rsidR="00F57F34" w:rsidDel="009B7631">
          <w:delText>n</w:delText>
        </w:r>
      </w:del>
      <w:r w:rsidR="00F57F34">
        <w:t xml:space="preserve">ote </w:t>
      </w:r>
      <w:del w:id="337" w:author="Elash, Brenden" w:date="2016-10-29T18:42:00Z">
        <w:r w:rsidR="00F57F34" w:rsidDel="009B7631">
          <w:delText xml:space="preserve">the </w:delText>
        </w:r>
      </w:del>
      <w:ins w:id="338" w:author="Elash, Brenden" w:date="2016-10-29T18:42:00Z">
        <w:r w:rsidR="009B7631">
          <w:t xml:space="preserve">that </w:t>
        </w:r>
      </w:ins>
      <w:r w:rsidR="00F57F34">
        <w:t>SSA of 90</w:t>
      </w:r>
      <w:r w:rsidR="00F57F34">
        <w:rPr>
          <w:vertAlign w:val="superscript"/>
        </w:rPr>
        <w:t>o</w:t>
      </w:r>
      <w:r w:rsidR="00F57F34">
        <w:t xml:space="preserve"> is missing due to the poor signal, </w:t>
      </w:r>
      <w:ins w:id="339" w:author="Elash, Brenden" w:date="2016-10-29T18:43:00Z">
        <w:r w:rsidR="009B7631" w:rsidRPr="009B7631">
          <w:t>and the associated high retrieval co-variances for this geometry</w:t>
        </w:r>
      </w:ins>
      <w:del w:id="340" w:author="Elash, Brenden" w:date="2016-10-29T18:43:00Z">
        <w:r w:rsidR="00F57F34" w:rsidDel="009B7631">
          <w:delText>and retrieval quality noted in previous sections which results in poor co-variances for this geometry</w:delText>
        </w:r>
      </w:del>
      <w:r w:rsidR="00F57F34">
        <w:t xml:space="preserve">.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18177D">
        <w:tc>
          <w:tcPr>
            <w:tcW w:w="2835" w:type="dxa"/>
            <w:tcBorders>
              <w:top w:val="single" w:sz="4" w:space="0" w:color="auto"/>
              <w:bottom w:val="single" w:sz="4" w:space="0" w:color="auto"/>
            </w:tcBorders>
          </w:tcPr>
          <w:p w14:paraId="64674C62" w14:textId="77777777" w:rsidR="005004D6" w:rsidRDefault="005004D6" w:rsidP="0018177D">
            <w:r>
              <w:t>Polarization</w:t>
            </w:r>
          </w:p>
        </w:tc>
        <w:tc>
          <w:tcPr>
            <w:tcW w:w="1329" w:type="dxa"/>
            <w:tcBorders>
              <w:top w:val="single" w:sz="4" w:space="0" w:color="auto"/>
              <w:bottom w:val="single" w:sz="4" w:space="0" w:color="auto"/>
            </w:tcBorders>
          </w:tcPr>
          <w:p w14:paraId="69EA3027" w14:textId="77777777" w:rsidR="005004D6" w:rsidRPr="006C71EA" w:rsidRDefault="005004D6" w:rsidP="0018177D">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18177D">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18177D">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18177D">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18177D">
            <w:pPr>
              <w:rPr>
                <w:vertAlign w:val="superscript"/>
              </w:rPr>
            </w:pPr>
            <w:r>
              <w:t>180</w:t>
            </w:r>
            <w:r>
              <w:rPr>
                <w:vertAlign w:val="superscript"/>
              </w:rPr>
              <w:t>o</w:t>
            </w:r>
          </w:p>
        </w:tc>
      </w:tr>
      <w:tr w:rsidR="005004D6" w14:paraId="708FB223" w14:textId="77777777" w:rsidTr="0018177D">
        <w:tc>
          <w:tcPr>
            <w:tcW w:w="2835" w:type="dxa"/>
            <w:tcBorders>
              <w:top w:val="single" w:sz="4" w:space="0" w:color="auto"/>
            </w:tcBorders>
          </w:tcPr>
          <w:p w14:paraId="0268D660" w14:textId="77777777" w:rsidR="005004D6" w:rsidRDefault="005004D6" w:rsidP="0018177D">
            <w:r>
              <w:t>Horizontal (Compensated)</w:t>
            </w:r>
          </w:p>
        </w:tc>
        <w:tc>
          <w:tcPr>
            <w:tcW w:w="1329" w:type="dxa"/>
            <w:tcBorders>
              <w:top w:val="single" w:sz="4" w:space="0" w:color="auto"/>
            </w:tcBorders>
          </w:tcPr>
          <w:p w14:paraId="0AF4C49F" w14:textId="77777777" w:rsidR="005004D6" w:rsidRDefault="005004D6" w:rsidP="0018177D">
            <w:r>
              <w:t>1.072±0.051</w:t>
            </w:r>
          </w:p>
        </w:tc>
        <w:tc>
          <w:tcPr>
            <w:tcW w:w="1329" w:type="dxa"/>
            <w:tcBorders>
              <w:top w:val="single" w:sz="4" w:space="0" w:color="auto"/>
            </w:tcBorders>
          </w:tcPr>
          <w:p w14:paraId="6B27AD87" w14:textId="77777777" w:rsidR="005004D6" w:rsidRDefault="005004D6" w:rsidP="0018177D">
            <w:r>
              <w:t>1.090±0.082</w:t>
            </w:r>
          </w:p>
        </w:tc>
        <w:tc>
          <w:tcPr>
            <w:tcW w:w="1408" w:type="dxa"/>
            <w:tcBorders>
              <w:top w:val="single" w:sz="4" w:space="0" w:color="auto"/>
            </w:tcBorders>
          </w:tcPr>
          <w:p w14:paraId="6C38F37D" w14:textId="77777777" w:rsidR="005004D6" w:rsidRDefault="005004D6" w:rsidP="0018177D">
            <w:r>
              <w:t>1.047±0.078</w:t>
            </w:r>
          </w:p>
        </w:tc>
        <w:tc>
          <w:tcPr>
            <w:tcW w:w="1538" w:type="dxa"/>
            <w:tcBorders>
              <w:top w:val="single" w:sz="4" w:space="0" w:color="auto"/>
            </w:tcBorders>
          </w:tcPr>
          <w:p w14:paraId="5FE20336" w14:textId="77777777" w:rsidR="005004D6" w:rsidRDefault="005004D6" w:rsidP="0018177D">
            <w:r>
              <w:t>1.027±0.048</w:t>
            </w:r>
          </w:p>
        </w:tc>
        <w:tc>
          <w:tcPr>
            <w:tcW w:w="1413" w:type="dxa"/>
            <w:tcBorders>
              <w:top w:val="single" w:sz="4" w:space="0" w:color="auto"/>
            </w:tcBorders>
          </w:tcPr>
          <w:p w14:paraId="7CA211BE" w14:textId="77777777" w:rsidR="005004D6" w:rsidRDefault="005004D6" w:rsidP="0018177D">
            <w:r>
              <w:t>1.023±0.042</w:t>
            </w:r>
          </w:p>
        </w:tc>
      </w:tr>
      <w:tr w:rsidR="005004D6" w14:paraId="2E50E027" w14:textId="77777777" w:rsidTr="0018177D">
        <w:tc>
          <w:tcPr>
            <w:tcW w:w="2835" w:type="dxa"/>
          </w:tcPr>
          <w:p w14:paraId="53B1DC54" w14:textId="77777777" w:rsidR="005004D6" w:rsidRDefault="005004D6" w:rsidP="0018177D">
            <w:r>
              <w:t>Vertical (Compensated)</w:t>
            </w:r>
          </w:p>
        </w:tc>
        <w:tc>
          <w:tcPr>
            <w:tcW w:w="1329" w:type="dxa"/>
          </w:tcPr>
          <w:p w14:paraId="695E66D8" w14:textId="77777777" w:rsidR="005004D6" w:rsidRDefault="005004D6" w:rsidP="0018177D">
            <w:r>
              <w:t>0.861±0.084</w:t>
            </w:r>
          </w:p>
        </w:tc>
        <w:tc>
          <w:tcPr>
            <w:tcW w:w="1329" w:type="dxa"/>
          </w:tcPr>
          <w:p w14:paraId="659C4E9F" w14:textId="77777777" w:rsidR="005004D6" w:rsidRDefault="005004D6" w:rsidP="0018177D">
            <w:r>
              <w:t>--</w:t>
            </w:r>
          </w:p>
        </w:tc>
        <w:tc>
          <w:tcPr>
            <w:tcW w:w="1408" w:type="dxa"/>
          </w:tcPr>
          <w:p w14:paraId="38812804" w14:textId="77777777" w:rsidR="005004D6" w:rsidRDefault="005004D6" w:rsidP="0018177D">
            <w:r>
              <w:t>0.968±0.157</w:t>
            </w:r>
          </w:p>
        </w:tc>
        <w:tc>
          <w:tcPr>
            <w:tcW w:w="1538" w:type="dxa"/>
          </w:tcPr>
          <w:p w14:paraId="4DE8FDC4" w14:textId="77777777" w:rsidR="005004D6" w:rsidRDefault="005004D6" w:rsidP="0018177D">
            <w:r>
              <w:t>0.977±0.063</w:t>
            </w:r>
          </w:p>
        </w:tc>
        <w:tc>
          <w:tcPr>
            <w:tcW w:w="1413" w:type="dxa"/>
          </w:tcPr>
          <w:p w14:paraId="7E5C19A6" w14:textId="77777777" w:rsidR="005004D6" w:rsidRDefault="005004D6" w:rsidP="0018177D">
            <w:r>
              <w:t>0.980±0.051</w:t>
            </w:r>
          </w:p>
        </w:tc>
      </w:tr>
      <w:tr w:rsidR="005004D6" w14:paraId="284F1B09" w14:textId="77777777" w:rsidTr="0018177D">
        <w:tc>
          <w:tcPr>
            <w:tcW w:w="2835" w:type="dxa"/>
          </w:tcPr>
          <w:p w14:paraId="6FB412E7" w14:textId="77777777" w:rsidR="005004D6" w:rsidRDefault="005004D6" w:rsidP="0018177D">
            <w:r>
              <w:t>Horizontal (Uncompensated)</w:t>
            </w:r>
          </w:p>
        </w:tc>
        <w:tc>
          <w:tcPr>
            <w:tcW w:w="1329" w:type="dxa"/>
          </w:tcPr>
          <w:p w14:paraId="6A4626D8" w14:textId="77777777" w:rsidR="005004D6" w:rsidRDefault="005004D6" w:rsidP="0018177D">
            <w:r>
              <w:t>1.289±0.075</w:t>
            </w:r>
          </w:p>
        </w:tc>
        <w:tc>
          <w:tcPr>
            <w:tcW w:w="1329" w:type="dxa"/>
          </w:tcPr>
          <w:p w14:paraId="204D2149" w14:textId="77777777" w:rsidR="005004D6" w:rsidRDefault="005004D6" w:rsidP="0018177D">
            <w:r>
              <w:t>1.225±0.158</w:t>
            </w:r>
          </w:p>
        </w:tc>
        <w:tc>
          <w:tcPr>
            <w:tcW w:w="1408" w:type="dxa"/>
          </w:tcPr>
          <w:p w14:paraId="4A02A7D0" w14:textId="77777777" w:rsidR="005004D6" w:rsidRDefault="005004D6" w:rsidP="0018177D">
            <w:r>
              <w:t>1.261±0.165</w:t>
            </w:r>
          </w:p>
        </w:tc>
        <w:tc>
          <w:tcPr>
            <w:tcW w:w="1538" w:type="dxa"/>
          </w:tcPr>
          <w:p w14:paraId="62ECBC8A" w14:textId="77777777" w:rsidR="005004D6" w:rsidRDefault="005004D6" w:rsidP="0018177D">
            <w:r>
              <w:t>1.341±0.098</w:t>
            </w:r>
          </w:p>
        </w:tc>
        <w:tc>
          <w:tcPr>
            <w:tcW w:w="1413" w:type="dxa"/>
          </w:tcPr>
          <w:p w14:paraId="2F09DC24" w14:textId="77777777" w:rsidR="005004D6" w:rsidRDefault="005004D6" w:rsidP="0018177D">
            <w:r>
              <w:t>1.360±0.085</w:t>
            </w:r>
          </w:p>
        </w:tc>
      </w:tr>
      <w:tr w:rsidR="005004D6" w14:paraId="0CD2DB5C" w14:textId="77777777" w:rsidTr="0018177D">
        <w:tc>
          <w:tcPr>
            <w:tcW w:w="2835" w:type="dxa"/>
          </w:tcPr>
          <w:p w14:paraId="7DCCE675" w14:textId="77777777" w:rsidR="005004D6" w:rsidRDefault="005004D6" w:rsidP="0018177D">
            <w:r>
              <w:t>Vertical (Uncompensated)</w:t>
            </w:r>
          </w:p>
        </w:tc>
        <w:tc>
          <w:tcPr>
            <w:tcW w:w="1329" w:type="dxa"/>
          </w:tcPr>
          <w:p w14:paraId="38B20D91" w14:textId="77777777" w:rsidR="005004D6" w:rsidRDefault="005004D6" w:rsidP="0018177D">
            <w:r>
              <w:t>1.576±0.167</w:t>
            </w:r>
          </w:p>
        </w:tc>
        <w:tc>
          <w:tcPr>
            <w:tcW w:w="1329" w:type="dxa"/>
          </w:tcPr>
          <w:p w14:paraId="21BF3F48" w14:textId="77777777" w:rsidR="005004D6" w:rsidRDefault="005004D6" w:rsidP="0018177D">
            <w:r>
              <w:t>--</w:t>
            </w:r>
          </w:p>
        </w:tc>
        <w:tc>
          <w:tcPr>
            <w:tcW w:w="1408" w:type="dxa"/>
          </w:tcPr>
          <w:p w14:paraId="40EB6B32" w14:textId="77777777" w:rsidR="005004D6" w:rsidRDefault="005004D6" w:rsidP="0018177D">
            <w:r>
              <w:t>1.852±0.559</w:t>
            </w:r>
          </w:p>
        </w:tc>
        <w:tc>
          <w:tcPr>
            <w:tcW w:w="1538" w:type="dxa"/>
          </w:tcPr>
          <w:p w14:paraId="227C464A" w14:textId="77777777" w:rsidR="005004D6" w:rsidRDefault="005004D6" w:rsidP="0018177D">
            <w:r>
              <w:t>1.527±0.170</w:t>
            </w:r>
          </w:p>
        </w:tc>
        <w:tc>
          <w:tcPr>
            <w:tcW w:w="1413" w:type="dxa"/>
          </w:tcPr>
          <w:p w14:paraId="14A158A8" w14:textId="77777777" w:rsidR="005004D6" w:rsidRDefault="005004D6" w:rsidP="0018177D">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4649A829"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w:t>
      </w:r>
      <w:r>
        <w:lastRenderedPageBreak/>
        <w:t>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 xml:space="preserve">size distribution or extinction level was observed. There was also little dependence on </w:t>
      </w:r>
      <w:del w:id="341" w:author="Elash, Brenden" w:date="2016-11-03T19:50:00Z">
        <w:r w:rsidR="008A4EF5" w:rsidDel="00F34F94">
          <w:delText>solar scattering angle</w:delText>
        </w:r>
      </w:del>
      <w:ins w:id="342" w:author="Elash, Brenden" w:date="2016-11-03T19:50:00Z">
        <w:r w:rsidR="00F34F94">
          <w:t>SSA</w:t>
        </w:r>
      </w:ins>
      <w:r w:rsidR="008A4EF5">
        <w:t>,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147C890B"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w:t>
      </w:r>
      <w:ins w:id="343" w:author="Elash, Brenden" w:date="2016-10-29T18:44:00Z">
        <w:r w:rsidR="009B7631">
          <w:t>larger for the horizontal polarization</w:t>
        </w:r>
      </w:ins>
      <w:del w:id="344" w:author="Elash, Brenden" w:date="2016-10-29T18:45:00Z">
        <w:r w:rsidR="001E627E" w:rsidDel="009B7631">
          <w:delText>exaggerated</w:delText>
        </w:r>
      </w:del>
      <w:r w:rsidR="001E627E">
        <w:t xml:space="preserve">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2AFF3336" w:rsidR="00F13B3D" w:rsidRDefault="00297BC8" w:rsidP="00E91F07">
      <w:pPr>
        <w:jc w:val="both"/>
      </w:pPr>
      <w:r>
        <w:t xml:space="preserve">We have attempted to address the question of whether or not the measurement of linearly polarized radiance rather than total limb radiance </w:t>
      </w:r>
      <w:del w:id="345" w:author="Elash, Brenden" w:date="2016-10-29T18:46:00Z">
        <w:r w:rsidDel="0068496C">
          <w:delText xml:space="preserve">is </w:delText>
        </w:r>
      </w:del>
      <w:ins w:id="346" w:author="Elash, Brenden" w:date="2016-10-29T18:46:00Z">
        <w:r w:rsidR="0068496C">
          <w:t xml:space="preserve">represents </w:t>
        </w:r>
      </w:ins>
      <w:r>
        <w:t xml:space="preserve">an advantage or disadvantage with respect to retrievals of stratospheric aerosol.  The sensitivity of the polarized limb radiance to aerosol is </w:t>
      </w:r>
      <w:ins w:id="347" w:author="Elash, Brenden" w:date="2016-10-29T18:47:00Z">
        <w:r w:rsidR="0068496C">
          <w:t xml:space="preserve">a complicated function </w:t>
        </w:r>
      </w:ins>
      <w:del w:id="348" w:author="Elash, Brenden" w:date="2016-10-29T18:47:00Z">
        <w:r w:rsidDel="0068496C">
          <w:delText xml:space="preserve">complex </w:delText>
        </w:r>
      </w:del>
      <w:r>
        <w:t xml:space="preserve">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w:t>
      </w:r>
      <w:del w:id="349" w:author="Elash, Brenden" w:date="2016-11-03T19:50:00Z">
        <w:r w:rsidR="00F13B3D" w:rsidDel="00F34F94">
          <w:delText>solar scattering angle</w:delText>
        </w:r>
      </w:del>
      <w:ins w:id="350" w:author="Elash, Brenden" w:date="2016-11-03T19:50:00Z">
        <w:r w:rsidR="00F34F94">
          <w:t>SSA</w:t>
        </w:r>
      </w:ins>
      <w:r w:rsidR="00F13B3D">
        <w:t xml:space="preserve"> that is </w:t>
      </w:r>
      <w:r w:rsidR="00F36C35">
        <w:t xml:space="preserve">more </w:t>
      </w:r>
      <w:r w:rsidR="00F13B3D">
        <w:t>similar to the total radiance than the vertical polarization, which is more strongly skewed in the forward scatter direction.</w:t>
      </w:r>
    </w:p>
    <w:p w14:paraId="5691D960" w14:textId="2E117C75" w:rsidR="00297BC8" w:rsidRDefault="00F13B3D" w:rsidP="00E91F07">
      <w:pPr>
        <w:jc w:val="both"/>
      </w:pPr>
      <w:r>
        <w:t xml:space="preserve">One critical bias in limb scatter retrievals of stratospheric aerosol is </w:t>
      </w:r>
      <w:del w:id="351" w:author="Elash, Brenden" w:date="2016-10-29T18:48:00Z">
        <w:r w:rsidDel="0068496C">
          <w:delText>that due to</w:delText>
        </w:r>
      </w:del>
      <w:ins w:id="352" w:author="Elash, Brenden" w:date="2016-10-29T18:48:00Z">
        <w:r w:rsidR="0068496C">
          <w:t>caused by the</w:t>
        </w:r>
      </w:ins>
      <w:r>
        <w:t xml:space="preserve"> uncertainty in </w:t>
      </w:r>
      <w:ins w:id="353" w:author="Elash, Brenden" w:date="2016-10-29T18:48:00Z">
        <w:r w:rsidR="0068496C">
          <w:t xml:space="preserve">the assumed </w:t>
        </w:r>
      </w:ins>
      <w:r>
        <w:t>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6F0A7633" w:rsidR="00F13B3D" w:rsidRPr="00297BC8" w:rsidRDefault="00F13B3D" w:rsidP="00E91F07">
      <w:pPr>
        <w:jc w:val="both"/>
      </w:pPr>
      <w:r>
        <w:t xml:space="preserve">The polarized measurement </w:t>
      </w:r>
      <w:r w:rsidR="005D2906">
        <w:t xml:space="preserve">can have an effect </w:t>
      </w:r>
      <w:r>
        <w:t>on the precision of the retrieval</w:t>
      </w:r>
      <w:r w:rsidR="005D2906">
        <w:t xml:space="preserve">, where again the main driver is the magnitude of the signal.  </w:t>
      </w:r>
      <w:ins w:id="354" w:author="Elash, Brenden" w:date="2016-10-29T18:49:00Z">
        <w:r w:rsidR="0068496C">
          <w:t>For a compensated instrument, t</w:t>
        </w:r>
      </w:ins>
      <w:del w:id="355" w:author="Elash, Brenden" w:date="2016-10-29T18:49:00Z">
        <w:r w:rsidR="005D2906" w:rsidDel="0068496C">
          <w:delText>T</w:delText>
        </w:r>
      </w:del>
      <w:r w:rsidR="005D2906">
        <w: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ins w:id="356" w:author="Elash, Brenden" w:date="2016-10-30T15:06:00Z">
        <w:r w:rsidR="00452062">
          <w:t>For an uncompensated instrument,</w:t>
        </w:r>
      </w:ins>
      <w:ins w:id="357" w:author="Elash, Brenden" w:date="2016-11-14T21:20:00Z">
        <w:r w:rsidR="00201C2D">
          <w:t xml:space="preserve"> the</w:t>
        </w:r>
      </w:ins>
      <w:ins w:id="358" w:author="Elash, Brenden" w:date="2016-10-30T15:06:00Z">
        <w:r w:rsidR="00452062">
          <w:t xml:space="preserve"> </w:t>
        </w:r>
      </w:ins>
      <w:ins w:id="359" w:author="Elash, Brenden" w:date="2016-10-30T15:07:00Z">
        <w:r w:rsidR="00452062">
          <w:t xml:space="preserve">precision </w:t>
        </w:r>
      </w:ins>
      <w:ins w:id="360" w:author="Elash, Brenden" w:date="2016-11-14T21:20:00Z">
        <w:r w:rsidR="00201C2D">
          <w:t xml:space="preserve">of the </w:t>
        </w:r>
        <w:r w:rsidR="00201C2D">
          <w:lastRenderedPageBreak/>
          <w:t xml:space="preserve">retrieved aerosol extinction </w:t>
        </w:r>
      </w:ins>
      <w:ins w:id="361" w:author="Elash, Brenden" w:date="2016-11-14T21:22:00Z">
        <w:r w:rsidR="00201C2D">
          <w:t>from</w:t>
        </w:r>
      </w:ins>
      <w:ins w:id="362" w:author="Elash, Brenden" w:date="2016-10-30T15:07:00Z">
        <w:r w:rsidR="00452062">
          <w:t xml:space="preserve"> a polarized measurement is always inferior to the total radiance case</w:t>
        </w:r>
      </w:ins>
      <w:ins w:id="363" w:author="Elash, Brenden" w:date="2016-11-14T21:22:00Z">
        <w:r w:rsidR="00201C2D">
          <w:t xml:space="preserve">. </w:t>
        </w:r>
      </w:ins>
      <w:ins w:id="364" w:author="Elash, Brenden" w:date="2016-10-30T15:07:00Z">
        <w:r w:rsidR="00452062">
          <w:t xml:space="preserve"> </w:t>
        </w:r>
        <w:r w:rsidR="00201C2D">
          <w:t>H</w:t>
        </w:r>
        <w:r w:rsidR="00452062">
          <w:t xml:space="preserve">owever the horizontal </w:t>
        </w:r>
      </w:ins>
      <w:ins w:id="365" w:author="Elash, Brenden" w:date="2016-10-30T15:08:00Z">
        <w:r w:rsidR="00452062">
          <w:t>polarization</w:t>
        </w:r>
      </w:ins>
      <w:ins w:id="366" w:author="Elash, Brenden" w:date="2016-10-30T15:07:00Z">
        <w:r w:rsidR="00452062">
          <w:t xml:space="preserve"> has better signal levels </w:t>
        </w:r>
      </w:ins>
      <w:ins w:id="367" w:author="Elash, Brenden" w:date="2016-11-14T21:23:00Z">
        <w:r w:rsidR="00201C2D">
          <w:t xml:space="preserve">thus </w:t>
        </w:r>
      </w:ins>
      <w:ins w:id="368" w:author="Elash, Brenden" w:date="2016-10-30T15:08:00Z">
        <w:r w:rsidR="00452062">
          <w:t>yielding more precise results.</w:t>
        </w:r>
      </w:ins>
      <w:ins w:id="369" w:author="Elash, Brenden" w:date="2016-10-30T15:06:00Z">
        <w:r w:rsidR="00452062">
          <w:t xml:space="preserve">  </w:t>
        </w:r>
      </w:ins>
    </w:p>
    <w:p w14:paraId="175E4FC0" w14:textId="6AB0EF4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w:t>
      </w:r>
      <w:ins w:id="370" w:author="Elash, Brenden" w:date="2016-10-29T18:50:00Z">
        <w:r w:rsidR="003D1534">
          <w:t xml:space="preserve">compared </w:t>
        </w:r>
      </w:ins>
      <w:r w:rsidR="006C38BF">
        <w:t xml:space="preserve">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7E8C8A86" w14:textId="06778D50" w:rsidR="0018177D" w:rsidRDefault="0018177D" w:rsidP="0018177D">
      <w:r>
        <w:t xml:space="preserve">[1] </w:t>
      </w:r>
      <w:proofErr w:type="spellStart"/>
      <w:r w:rsidRPr="002672ED">
        <w:t>Kiehl</w:t>
      </w:r>
      <w:proofErr w:type="spellEnd"/>
      <w:r w:rsidRPr="002672ED">
        <w:t xml:space="preserve">, J. T., and B. P. </w:t>
      </w:r>
      <w:proofErr w:type="spellStart"/>
      <w:r w:rsidRPr="002672ED">
        <w:t>Briegleb</w:t>
      </w:r>
      <w:proofErr w:type="spellEnd"/>
      <w:r w:rsidRPr="002672ED">
        <w:t xml:space="preserve"> (1993), The relative roles of sulfate aerosols and greenhouse gases in climate forcing, Science, 260, 311-314, doi:10.1126/science.260.5106.311.</w:t>
      </w:r>
    </w:p>
    <w:p w14:paraId="26A51911" w14:textId="26BF5C12" w:rsidR="0018177D" w:rsidRDefault="0018177D" w:rsidP="0018177D">
      <w:r>
        <w:t xml:space="preserve">[2] </w:t>
      </w:r>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0AB21E6" w14:textId="6E7C9405" w:rsidR="0018177D" w:rsidRDefault="0018177D" w:rsidP="0018177D">
      <w:r>
        <w:t xml:space="preserve">[3] </w:t>
      </w:r>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127A78A3" w14:textId="77777777" w:rsidR="0018177D" w:rsidRDefault="0018177D" w:rsidP="0018177D">
      <w:r>
        <w:t xml:space="preserve">[4] </w:t>
      </w:r>
      <w:r w:rsidRPr="002672ED">
        <w:t>Haywood, J. M., A. Jones, and G. S. Jones (2014), The impact of volcanic eruptions in the period 2000-2013 on global mean temperature trends evaluated in the HadGEM2-ES climate model, Atmospheric Science Letters, 15, 92-96, doi:10.1002/asl2.471.</w:t>
      </w:r>
    </w:p>
    <w:p w14:paraId="3D0CD54F" w14:textId="77777777" w:rsidR="0018177D" w:rsidRPr="002672ED" w:rsidRDefault="0018177D" w:rsidP="0018177D">
      <w:r>
        <w:t xml:space="preserve">[5] </w:t>
      </w:r>
      <w:r w:rsidRPr="002672ED">
        <w:t>Fyfe, J. C., N. P. Gillett, and F. W. Zwiers (2013), Overestimated global warming over the past 20 years, Nature Climate Change, 3, 767-769.</w:t>
      </w:r>
    </w:p>
    <w:p w14:paraId="3060112A" w14:textId="545FDB3D" w:rsidR="0018177D" w:rsidRDefault="0018177D" w:rsidP="0018177D">
      <w:r>
        <w:t xml:space="preserve">[6] Vernier, J.-P., Thomason, L. W., </w:t>
      </w:r>
      <w:proofErr w:type="spellStart"/>
      <w:r>
        <w:t>Pommereau</w:t>
      </w:r>
      <w:proofErr w:type="spellEnd"/>
      <w:r>
        <w:t xml:space="preserve">, J.-P., Bourassa, A., </w:t>
      </w:r>
      <w:proofErr w:type="spellStart"/>
      <w:r>
        <w:t>Pelon</w:t>
      </w:r>
      <w:proofErr w:type="spellEnd"/>
      <w:r>
        <w:t xml:space="preserve">, J., Garnier, A., Hauchecorne, A., </w:t>
      </w:r>
      <w:proofErr w:type="spellStart"/>
      <w:r>
        <w:t>Blanot</w:t>
      </w:r>
      <w:proofErr w:type="spellEnd"/>
      <w:r>
        <w:t xml:space="preserve">, L., </w:t>
      </w:r>
      <w:proofErr w:type="spellStart"/>
      <w:r>
        <w:t>Trepte</w:t>
      </w:r>
      <w:proofErr w:type="spellEnd"/>
      <w:r>
        <w:t xml:space="preserve">, C., Degenstein, D., and Vargas, F. (2011), Major influence of tropical volcanic eruptions on the stratospheric aerosol layer during the last decade, </w:t>
      </w:r>
      <w:proofErr w:type="spellStart"/>
      <w:r>
        <w:t>Geophys</w:t>
      </w:r>
      <w:proofErr w:type="spellEnd"/>
      <w:r>
        <w:t>. Res. Lett., 38, L12807, doi:10.1029/2011GL047563.</w:t>
      </w:r>
    </w:p>
    <w:p w14:paraId="3EFA3B3B" w14:textId="4D90CA4B" w:rsidR="0018177D" w:rsidRDefault="0018177D" w:rsidP="0018177D">
      <w:r>
        <w:t xml:space="preserve">[7] 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doi:10.1002/2013JD020578.</w:t>
      </w:r>
    </w:p>
    <w:p w14:paraId="46AD7CAE" w14:textId="2701C1E2" w:rsidR="0018177D" w:rsidRDefault="0018177D" w:rsidP="0018177D">
      <w:r>
        <w:t xml:space="preserve">[8] </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54, doi:10.1002/2015RG000511.</w:t>
      </w:r>
    </w:p>
    <w:p w14:paraId="4ACAC853" w14:textId="77777777" w:rsidR="0018177D" w:rsidRPr="002672ED" w:rsidRDefault="0018177D" w:rsidP="0018177D">
      <w:r>
        <w:t xml:space="preserve">[9] </w:t>
      </w:r>
      <w:r w:rsidRPr="002672ED">
        <w:t>Russell, P., and M. McCormick (1989), SAGE II aerosol data validation and initial data use: An introduction and overview, Journal of Geophysical Research: Atmospheres (1984-2012), 94, 8335-8338.</w:t>
      </w:r>
    </w:p>
    <w:p w14:paraId="019BFF83" w14:textId="77777777" w:rsidR="0018177D" w:rsidRDefault="0018177D" w:rsidP="0018177D">
      <w:r>
        <w:t xml:space="preserve">[10] </w:t>
      </w:r>
      <w:r w:rsidRPr="002672ED">
        <w:t>Thomason, L. W., and G. Taha (2003), SAGE III aerosol extinction measurements: Initial results, Geophysical research letters, 30.</w:t>
      </w:r>
    </w:p>
    <w:p w14:paraId="7C6A8727" w14:textId="62D43737" w:rsidR="0018177D" w:rsidRDefault="0018177D" w:rsidP="0018177D">
      <w:r>
        <w:t xml:space="preserve">[11] </w:t>
      </w:r>
      <w:r w:rsidRPr="002672ED">
        <w:t xml:space="preserve">Llewellyn, E., N. D. Lloyd, D. A. Degenstein,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Piche,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Marchand,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Sjoberg, F. von Scheele, and L. </w:t>
      </w:r>
      <w:proofErr w:type="spellStart"/>
      <w:r w:rsidRPr="002672ED">
        <w:t>Nordh</w:t>
      </w:r>
      <w:proofErr w:type="spellEnd"/>
      <w:r w:rsidRPr="002672ED">
        <w:t xml:space="preserve"> (2004), The OSIRIS instrument on the Odin spacecraft, Canadian Journal of Physics, 82, 411-422, doi:10.1139/p04-005.</w:t>
      </w:r>
    </w:p>
    <w:p w14:paraId="52E5ADE1" w14:textId="77777777" w:rsidR="0018177D" w:rsidRDefault="0018177D" w:rsidP="0018177D">
      <w:r>
        <w:lastRenderedPageBreak/>
        <w:t xml:space="preserve">[12] </w:t>
      </w:r>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3855CE5B" w14:textId="77777777" w:rsidR="0018177D" w:rsidRDefault="0018177D" w:rsidP="0018177D">
      <w:r>
        <w:t xml:space="preserve">[13] </w:t>
      </w:r>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1EEB9A39" w14:textId="77777777" w:rsidR="0018177D" w:rsidRDefault="0018177D" w:rsidP="0018177D">
      <w:r>
        <w:t xml:space="preserve">[14] </w:t>
      </w:r>
      <w:r w:rsidRPr="00D17EF9">
        <w:t xml:space="preserve">Bourassa, A. E., D. A. Degenstein,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596A8ACD" w14:textId="77777777" w:rsidR="00C1340C" w:rsidRDefault="00C1340C" w:rsidP="00C1340C">
      <w:r>
        <w:t xml:space="preserve">[15] </w:t>
      </w:r>
      <w:r w:rsidRPr="001B1DF2">
        <w:t xml:space="preserve">Bourassa, A. E., L. A. </w:t>
      </w:r>
      <w:proofErr w:type="spellStart"/>
      <w:r w:rsidRPr="001B1DF2">
        <w:t>Rieger</w:t>
      </w:r>
      <w:proofErr w:type="spellEnd"/>
      <w:r w:rsidRPr="001B1DF2">
        <w:t xml:space="preserve">, N. D. Lloyd, and D. A. Degenstein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2B0D1E4F" w14:textId="77777777" w:rsidR="00C1340C" w:rsidRDefault="00C1340C" w:rsidP="00C1340C">
      <w:r>
        <w:t xml:space="preserve">[16] </w:t>
      </w:r>
      <w:proofErr w:type="spellStart"/>
      <w:r>
        <w:t>Rieger</w:t>
      </w:r>
      <w:proofErr w:type="spellEnd"/>
      <w:r>
        <w:t>, L. A., A. E. Bourassa, and D. A. Degenstein (2014), Stratospheric aerosol particle size information in Odin-OSIRIS limb scatter spectra, Atmospheric Measurement Techniques, 7, 507-522, doi:10.5194/amt-7-507-2014.</w:t>
      </w:r>
    </w:p>
    <w:p w14:paraId="675BAD57" w14:textId="4CC0C399" w:rsidR="00C1340C" w:rsidRDefault="00C1340C" w:rsidP="0018177D">
      <w:r>
        <w:t>[17]</w:t>
      </w:r>
      <w:r w:rsidRPr="00C1340C">
        <w:t xml:space="preserve"> </w:t>
      </w:r>
      <w:proofErr w:type="spellStart"/>
      <w:r>
        <w:t>Rieger</w:t>
      </w:r>
      <w:proofErr w:type="spellEnd"/>
      <w:r>
        <w:t>, L. A., A. E. Bourassa, and D. A. Degenstein (2015), Merging the OSIRIS and SAGE II stratospheric aerosol records, Journal of Geophysical Research: Atmospheres, doi:10.1002/2015JD023133, 2015JD023133.</w:t>
      </w:r>
    </w:p>
    <w:p w14:paraId="5468D61E" w14:textId="3D8743F8" w:rsidR="00C1340C" w:rsidRDefault="00C1340C" w:rsidP="0018177D">
      <w:pPr>
        <w:rPr>
          <w:rFonts w:cs="Times New Roman"/>
        </w:rPr>
      </w:pPr>
      <w:r>
        <w:t xml:space="preserve">[18] </w:t>
      </w:r>
      <w:r>
        <w:rPr>
          <w:rFonts w:cs="Times New Roman"/>
        </w:rPr>
        <w:t>Thomason et al., in preparation</w:t>
      </w:r>
    </w:p>
    <w:p w14:paraId="02027A4D" w14:textId="732AC88D" w:rsidR="00C1340C" w:rsidRDefault="00C1340C" w:rsidP="00C1340C">
      <w:r>
        <w:t xml:space="preserve">[19] </w:t>
      </w:r>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w:t>
      </w:r>
      <w:r>
        <w:t>imb-scatter observations, Atmospheric</w:t>
      </w:r>
      <w:r w:rsidRPr="001B1DF2">
        <w:t xml:space="preserve"> Meas</w:t>
      </w:r>
      <w:r>
        <w:t>urement Techniques</w:t>
      </w:r>
      <w:r w:rsidRPr="001B1DF2">
        <w:t>, 5, 5993-6035, doi:10.5194/amtd-5-5993-2012.</w:t>
      </w:r>
    </w:p>
    <w:p w14:paraId="30B80FC7" w14:textId="77777777" w:rsidR="00C1340C" w:rsidRDefault="00C1340C" w:rsidP="00C1340C">
      <w:pPr>
        <w:rPr>
          <w:ins w:id="371" w:author="Elash, Brenden" w:date="2016-10-30T13:31:00Z"/>
        </w:rPr>
      </w:pPr>
      <w:r>
        <w:t xml:space="preserve">[20] </w:t>
      </w: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Vos,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A79E677" w14:textId="447FAB25" w:rsidR="000558D5" w:rsidRDefault="000558D5" w:rsidP="00C1340C">
      <w:ins w:id="372" w:author="Elash, Brenden" w:date="2016-10-30T13:31:00Z">
        <w:r>
          <w:t xml:space="preserve">[21] </w:t>
        </w:r>
        <w:proofErr w:type="spellStart"/>
        <w:r w:rsidRPr="000558D5">
          <w:t>Fussen</w:t>
        </w:r>
        <w:proofErr w:type="spellEnd"/>
        <w:r w:rsidRPr="000558D5">
          <w:t xml:space="preserve">, D., </w:t>
        </w:r>
        <w:r>
          <w:t xml:space="preserve">E. </w:t>
        </w:r>
        <w:proofErr w:type="spellStart"/>
        <w:r>
          <w:t>Dekemper</w:t>
        </w:r>
        <w:proofErr w:type="spellEnd"/>
        <w:r w:rsidRPr="000558D5">
          <w:t xml:space="preserve">, </w:t>
        </w:r>
      </w:ins>
      <w:ins w:id="373" w:author="Elash, Brenden" w:date="2016-10-30T13:32:00Z">
        <w:r>
          <w:t xml:space="preserve">Q. </w:t>
        </w:r>
      </w:ins>
      <w:proofErr w:type="spellStart"/>
      <w:ins w:id="374" w:author="Elash, Brenden" w:date="2016-10-30T13:31:00Z">
        <w:r>
          <w:t>Errera</w:t>
        </w:r>
        <w:proofErr w:type="spellEnd"/>
        <w:r>
          <w:t>,</w:t>
        </w:r>
        <w:r w:rsidRPr="000558D5">
          <w:t xml:space="preserve"> </w:t>
        </w:r>
      </w:ins>
      <w:ins w:id="375" w:author="Elash, Brenden" w:date="2016-10-30T13:32:00Z">
        <w:r>
          <w:t xml:space="preserve">G. </w:t>
        </w:r>
      </w:ins>
      <w:proofErr w:type="spellStart"/>
      <w:ins w:id="376" w:author="Elash, Brenden" w:date="2016-10-30T13:31:00Z">
        <w:r>
          <w:t>Franssens</w:t>
        </w:r>
        <w:proofErr w:type="spellEnd"/>
        <w:r w:rsidRPr="000558D5">
          <w:t xml:space="preserve">, </w:t>
        </w:r>
      </w:ins>
      <w:ins w:id="377" w:author="Elash, Brenden" w:date="2016-10-30T13:32:00Z">
        <w:r>
          <w:t xml:space="preserve">N. </w:t>
        </w:r>
      </w:ins>
      <w:proofErr w:type="spellStart"/>
      <w:ins w:id="378" w:author="Elash, Brenden" w:date="2016-10-30T13:31:00Z">
        <w:r>
          <w:t>Mateshvili</w:t>
        </w:r>
        <w:proofErr w:type="spellEnd"/>
        <w:r>
          <w:t>,</w:t>
        </w:r>
        <w:r w:rsidRPr="000558D5">
          <w:t xml:space="preserve"> </w:t>
        </w:r>
      </w:ins>
      <w:ins w:id="379" w:author="Elash, Brenden" w:date="2016-10-30T13:32:00Z">
        <w:r>
          <w:t xml:space="preserve">D. </w:t>
        </w:r>
      </w:ins>
      <w:proofErr w:type="spellStart"/>
      <w:ins w:id="380" w:author="Elash, Brenden" w:date="2016-10-30T13:31:00Z">
        <w:r>
          <w:t>Pieroux</w:t>
        </w:r>
        <w:proofErr w:type="spellEnd"/>
        <w:r>
          <w:t>,</w:t>
        </w:r>
        <w:r w:rsidRPr="000558D5">
          <w:t xml:space="preserve"> and </w:t>
        </w:r>
      </w:ins>
      <w:ins w:id="381" w:author="Elash, Brenden" w:date="2016-10-30T13:32:00Z">
        <w:r>
          <w:t xml:space="preserve">F. </w:t>
        </w:r>
      </w:ins>
      <w:proofErr w:type="spellStart"/>
      <w:ins w:id="382" w:author="Elash, Brenden" w:date="2016-10-30T13:31:00Z">
        <w:r>
          <w:t>Vanhellemont</w:t>
        </w:r>
        <w:proofErr w:type="spellEnd"/>
        <w:r>
          <w:t xml:space="preserve"> (2016)</w:t>
        </w:r>
      </w:ins>
      <w:ins w:id="383" w:author="Elash, Brenden" w:date="2016-10-30T13:32:00Z">
        <w:r>
          <w:t>,</w:t>
        </w:r>
      </w:ins>
      <w:ins w:id="384" w:author="Elash, Brenden" w:date="2016-10-30T13:31:00Z">
        <w:r w:rsidRPr="000558D5">
          <w:t xml:space="preserve"> The ALTIUS mission, </w:t>
        </w:r>
        <w:r>
          <w:t>Atmospheric</w:t>
        </w:r>
        <w:r w:rsidRPr="000558D5">
          <w:t xml:space="preserve"> </w:t>
        </w:r>
      </w:ins>
      <w:ins w:id="385" w:author="Elash, Brenden" w:date="2016-10-30T13:33:00Z">
        <w:r w:rsidRPr="000558D5">
          <w:t>Meas</w:t>
        </w:r>
        <w:r>
          <w:t>urements</w:t>
        </w:r>
      </w:ins>
      <w:ins w:id="386" w:author="Elash, Brenden" w:date="2016-10-30T13:31:00Z">
        <w:r w:rsidRPr="000558D5">
          <w:t xml:space="preserve"> Tech</w:t>
        </w:r>
      </w:ins>
      <w:ins w:id="387" w:author="Elash, Brenden" w:date="2016-10-30T13:33:00Z">
        <w:r>
          <w:t>niques</w:t>
        </w:r>
      </w:ins>
      <w:ins w:id="388" w:author="Elash, Brenden" w:date="2016-10-30T13:31:00Z">
        <w:r w:rsidRPr="000558D5">
          <w:t xml:space="preserve"> Discuss</w:t>
        </w:r>
      </w:ins>
      <w:ins w:id="389" w:author="Elash, Brenden" w:date="2016-10-30T13:33:00Z">
        <w:r>
          <w:t>ions</w:t>
        </w:r>
      </w:ins>
      <w:ins w:id="390" w:author="Elash, Brenden" w:date="2016-10-30T13:31:00Z">
        <w:r w:rsidRPr="000558D5">
          <w:t>, doi:10.5194/amt-2016-213, in review.</w:t>
        </w:r>
      </w:ins>
    </w:p>
    <w:p w14:paraId="1A1CA05F" w14:textId="16B7E39F" w:rsidR="00C1340C" w:rsidRDefault="00C1340C" w:rsidP="0018177D">
      <w:r>
        <w:t>[</w:t>
      </w:r>
      <w:del w:id="391" w:author="Elash, Brenden" w:date="2016-10-30T13:30:00Z">
        <w:r w:rsidDel="000558D5">
          <w:delText>21</w:delText>
        </w:r>
      </w:del>
      <w:ins w:id="392" w:author="Elash, Brenden" w:date="2016-10-30T13:30:00Z">
        <w:r w:rsidR="000558D5">
          <w:t>22</w:t>
        </w:r>
      </w:ins>
      <w:r>
        <w:t xml:space="preserve">] Elash, B. J., A. E. Bourassa, P. R. </w:t>
      </w:r>
      <w:proofErr w:type="spellStart"/>
      <w:r>
        <w:t>Loewen</w:t>
      </w:r>
      <w:proofErr w:type="spellEnd"/>
      <w:r>
        <w:t xml:space="preserve">, N. D. Lloyd, and D. A. Degenstein (2016), </w:t>
      </w:r>
      <w:r w:rsidRPr="003C7858">
        <w:t>The Aerosol Limb Imager: Acousto-Optic Imaging of Limb Scattered Sunlight for Stratospheric Aerosol Profiling</w:t>
      </w:r>
      <w:r w:rsidRPr="00C1340C">
        <w:t xml:space="preserve">, </w:t>
      </w:r>
      <w:r>
        <w:t>Atmospheric</w:t>
      </w:r>
      <w:r w:rsidRPr="001B1DF2">
        <w:t xml:space="preserve"> Meas</w:t>
      </w:r>
      <w:r>
        <w:t>urement Techniques</w:t>
      </w:r>
      <w:r w:rsidRPr="00C1340C">
        <w:t>, 9, 1261-1277, d</w:t>
      </w:r>
      <w:r>
        <w:t>oi:10.5194/amt-9-1261-2016.</w:t>
      </w:r>
    </w:p>
    <w:p w14:paraId="09A0B64E" w14:textId="56D83760" w:rsidR="00C1340C" w:rsidRDefault="00C1340C" w:rsidP="00C1340C">
      <w:r>
        <w:t>[</w:t>
      </w:r>
      <w:del w:id="393" w:author="Elash, Brenden" w:date="2016-10-30T13:30:00Z">
        <w:r w:rsidDel="000558D5">
          <w:delText>22</w:delText>
        </w:r>
      </w:del>
      <w:ins w:id="394" w:author="Elash, Brenden" w:date="2016-10-30T13:30:00Z">
        <w:r w:rsidR="000558D5">
          <w:t>23</w:t>
        </w:r>
      </w:ins>
      <w:r>
        <w:t xml:space="preserve">] </w:t>
      </w:r>
      <w:proofErr w:type="spellStart"/>
      <w:r>
        <w:t>McLinden</w:t>
      </w:r>
      <w:proofErr w:type="spellEnd"/>
      <w:r>
        <w:t xml:space="preserve">, C. A., J. C. McConnell, C. T. McElroy, and E. </w:t>
      </w:r>
      <w:proofErr w:type="spellStart"/>
      <w:r>
        <w:t>Griffioen</w:t>
      </w:r>
      <w:proofErr w:type="spellEnd"/>
      <w:r>
        <w:t xml:space="preserve"> (1999), </w:t>
      </w:r>
      <w:r w:rsidRPr="00C167E2">
        <w:t>Observations of Stratospheric Aerosol Using CPFM Polarized Limb Radiances</w:t>
      </w:r>
      <w:r>
        <w:t>, Journal of the Atmospheric Sciences 1999 56:2, 233-240, doi</w:t>
      </w:r>
      <w:r w:rsidRPr="00C167E2">
        <w:t>:10.1175/1520-0469(1999)056&lt;0233:OOSAUC&gt;2.0.CO;2</w:t>
      </w:r>
      <w:r>
        <w:t>.</w:t>
      </w:r>
    </w:p>
    <w:p w14:paraId="5C76AF0F" w14:textId="361A4E14" w:rsidR="00C1340C" w:rsidRDefault="00C1340C" w:rsidP="00C1340C">
      <w:r>
        <w:t>[</w:t>
      </w:r>
      <w:del w:id="395" w:author="Elash, Brenden" w:date="2016-10-30T13:30:00Z">
        <w:r w:rsidDel="000558D5">
          <w:delText>23</w:delText>
        </w:r>
      </w:del>
      <w:ins w:id="396" w:author="Elash, Brenden" w:date="2016-10-30T13:30:00Z">
        <w:r w:rsidR="000558D5">
          <w:t>24</w:t>
        </w:r>
      </w:ins>
      <w:r>
        <w:t xml:space="preserve">] </w:t>
      </w:r>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04EB09A1" w14:textId="764511AA" w:rsidR="00C1340C" w:rsidRDefault="00C1340C" w:rsidP="0018177D">
      <w:r>
        <w:lastRenderedPageBreak/>
        <w:t>[</w:t>
      </w:r>
      <w:del w:id="397" w:author="Elash, Brenden" w:date="2016-10-30T13:29:00Z">
        <w:r w:rsidDel="000558D5">
          <w:delText>24</w:delText>
        </w:r>
      </w:del>
      <w:ins w:id="398" w:author="Elash, Brenden" w:date="2016-10-30T13:29:00Z">
        <w:r w:rsidR="000558D5">
          <w:t>25</w:t>
        </w:r>
      </w:ins>
      <w:r>
        <w:t xml:space="preserve">] </w:t>
      </w:r>
      <w:r w:rsidRPr="00C1340C">
        <w:t xml:space="preserve">Van de </w:t>
      </w:r>
      <w:proofErr w:type="spellStart"/>
      <w:r w:rsidRPr="00C1340C">
        <w:t>Hulst</w:t>
      </w:r>
      <w:bookmarkStart w:id="399" w:name="_GoBack"/>
      <w:bookmarkEnd w:id="399"/>
      <w:proofErr w:type="spellEnd"/>
      <w:r w:rsidRPr="00C1340C">
        <w:t>, H. C. (1962), Light Scattering by Small Particles, New York: Wiley and Sons Inc.</w:t>
      </w:r>
    </w:p>
    <w:p w14:paraId="5F7DCBFB" w14:textId="200CEDD5" w:rsidR="00C1340C" w:rsidRDefault="00C1340C" w:rsidP="00C1340C">
      <w:r>
        <w:t>[</w:t>
      </w:r>
      <w:del w:id="400" w:author="Elash, Brenden" w:date="2016-10-30T13:29:00Z">
        <w:r w:rsidDel="000558D5">
          <w:delText>25</w:delText>
        </w:r>
      </w:del>
      <w:ins w:id="401" w:author="Elash, Brenden" w:date="2016-10-30T13:29:00Z">
        <w:r w:rsidR="000558D5">
          <w:t>26</w:t>
        </w:r>
      </w:ins>
      <w:r>
        <w:t xml:space="preserve">] </w:t>
      </w:r>
      <w:r w:rsidRPr="00D17EF9">
        <w:t>Mie, G. (1908), Considerations on the optics of turbid media, especially colloidal metal solutions, Ann. Phys. (Leipzig)., 42, 377.</w:t>
      </w:r>
    </w:p>
    <w:p w14:paraId="1D1F0987" w14:textId="2FBEF534" w:rsidR="00C1340C" w:rsidRDefault="00C1340C" w:rsidP="0018177D">
      <w:r>
        <w:t>[</w:t>
      </w:r>
      <w:del w:id="402" w:author="Elash, Brenden" w:date="2016-10-30T13:28:00Z">
        <w:r w:rsidDel="000558D5">
          <w:delText>26</w:delText>
        </w:r>
      </w:del>
      <w:ins w:id="403" w:author="Elash, Brenden" w:date="2016-10-30T13:28:00Z">
        <w:r w:rsidR="000558D5">
          <w:t>27</w:t>
        </w:r>
      </w:ins>
      <w:r>
        <w:t xml:space="preserve">] </w:t>
      </w:r>
      <w:proofErr w:type="spellStart"/>
      <w:r>
        <w:t>Wiscombe</w:t>
      </w:r>
      <w:proofErr w:type="spellEnd"/>
      <w:r>
        <w:t xml:space="preserve">, W. J.: Improved </w:t>
      </w:r>
      <w:proofErr w:type="spellStart"/>
      <w:r>
        <w:t>mie</w:t>
      </w:r>
      <w:proofErr w:type="spellEnd"/>
      <w:r>
        <w:t xml:space="preserve"> scattering algorithms, Appl. Optics, 19, 1505–1509, 1980.</w:t>
      </w:r>
    </w:p>
    <w:p w14:paraId="71B864FE" w14:textId="107F8B2C" w:rsidR="00C1340C" w:rsidRDefault="00C1340C" w:rsidP="00C1340C">
      <w:r>
        <w:t>[</w:t>
      </w:r>
      <w:del w:id="404" w:author="Elash, Brenden" w:date="2016-10-30T13:28:00Z">
        <w:r w:rsidDel="000558D5">
          <w:delText>27</w:delText>
        </w:r>
      </w:del>
      <w:ins w:id="405" w:author="Elash, Brenden" w:date="2016-10-30T13:28:00Z">
        <w:r w:rsidR="000558D5">
          <w:t>28</w:t>
        </w:r>
      </w:ins>
      <w:r>
        <w:t xml:space="preserve">] </w:t>
      </w:r>
      <w:proofErr w:type="spellStart"/>
      <w:r w:rsidRPr="00D17EF9">
        <w:t>Zawada</w:t>
      </w:r>
      <w:proofErr w:type="spellEnd"/>
      <w:r w:rsidRPr="00D17EF9">
        <w:t xml:space="preserve">, D. J., S. R. Dueck, L. A. </w:t>
      </w:r>
      <w:proofErr w:type="spellStart"/>
      <w:r w:rsidRPr="00D17EF9">
        <w:t>Rieger</w:t>
      </w:r>
      <w:proofErr w:type="spellEnd"/>
      <w:r w:rsidRPr="00D17EF9">
        <w:t>, A. E. Bourassa, N. D. Lloyd, and D. A. Degenstein (2015), High resolution and Monte Carlo additions to the SASKTRAN radiative transfer model, Atmospheric Measurement Techniques, 8, 3357-3397, doi:10.5194/amtd-8-3357-2015.</w:t>
      </w:r>
    </w:p>
    <w:p w14:paraId="598724AC" w14:textId="0E1368E4" w:rsidR="00153295" w:rsidRDefault="00153295" w:rsidP="00153295">
      <w:pPr>
        <w:rPr>
          <w:ins w:id="406" w:author="Elash, Brenden" w:date="2016-11-14T21:36:00Z"/>
        </w:rPr>
      </w:pPr>
      <w:r>
        <w:t>[</w:t>
      </w:r>
      <w:del w:id="407" w:author="Elash, Brenden" w:date="2016-10-30T13:28:00Z">
        <w:r w:rsidDel="000558D5">
          <w:delText>28</w:delText>
        </w:r>
      </w:del>
      <w:ins w:id="408" w:author="Elash, Brenden" w:date="2016-10-30T13:28:00Z">
        <w:r w:rsidR="000558D5">
          <w:t>29</w:t>
        </w:r>
      </w:ins>
      <w:r>
        <w:t xml:space="preserve">] </w:t>
      </w:r>
      <w:r w:rsidRPr="00D17EF9">
        <w:t>Dueck, S., A. E., Bourassa, and D. A. Degenstein (201</w:t>
      </w:r>
      <w:r>
        <w:t>6</w:t>
      </w:r>
      <w:r w:rsidRPr="00D17EF9">
        <w:t xml:space="preserve">), Polarization </w:t>
      </w:r>
      <w:r>
        <w:t xml:space="preserve">Additions </w:t>
      </w:r>
      <w:r w:rsidRPr="00D17EF9">
        <w:t>SASKTRAN</w:t>
      </w:r>
      <w:r>
        <w:t xml:space="preserve"> Radiative Transfer Model</w:t>
      </w:r>
      <w:r w:rsidRPr="00D17EF9">
        <w:t>, In Preparations.</w:t>
      </w:r>
    </w:p>
    <w:p w14:paraId="582F14B4" w14:textId="05603031" w:rsidR="00372A4B" w:rsidRDefault="00372A4B" w:rsidP="00153295">
      <w:pPr>
        <w:rPr>
          <w:ins w:id="409" w:author="Elash, Brenden" w:date="2016-11-14T21:36:00Z"/>
        </w:rPr>
      </w:pPr>
      <w:ins w:id="410" w:author="Elash, Brenden" w:date="2016-11-14T21:36:00Z">
        <w:r>
          <w:t>[30]</w:t>
        </w:r>
      </w:ins>
      <w:ins w:id="411" w:author="Elash, Brenden" w:date="2016-11-14T21:41:00Z">
        <w:r w:rsidR="00F43419">
          <w:t xml:space="preserve"> </w:t>
        </w:r>
      </w:ins>
      <w:proofErr w:type="spellStart"/>
      <w:ins w:id="412" w:author="Elash, Brenden" w:date="2016-11-14T21:42:00Z">
        <w:r w:rsidR="00F43419" w:rsidRPr="00F43419">
          <w:t>Deuzé</w:t>
        </w:r>
        <w:proofErr w:type="spellEnd"/>
        <w:r w:rsidR="00F43419" w:rsidRPr="00F43419">
          <w:t xml:space="preserve">, J. L., P. </w:t>
        </w:r>
        <w:proofErr w:type="spellStart"/>
        <w:r w:rsidR="00F43419" w:rsidRPr="00F43419">
          <w:t>Goloub</w:t>
        </w:r>
        <w:proofErr w:type="spellEnd"/>
        <w:r w:rsidR="00F43419" w:rsidRPr="00F43419">
          <w:t xml:space="preserve">, M. Herman, A. </w:t>
        </w:r>
        <w:proofErr w:type="spellStart"/>
        <w:r w:rsidR="00F43419" w:rsidRPr="00F43419">
          <w:t>Marchand</w:t>
        </w:r>
        <w:proofErr w:type="spellEnd"/>
        <w:r w:rsidR="00F43419" w:rsidRPr="00F43419">
          <w:t xml:space="preserve">, G. Perry, S. Susana, and D. </w:t>
        </w:r>
        <w:proofErr w:type="spellStart"/>
        <w:r w:rsidR="00F43419" w:rsidRPr="00F43419">
          <w:t>Tanré</w:t>
        </w:r>
        <w:proofErr w:type="spellEnd"/>
        <w:r w:rsidR="00F43419" w:rsidRPr="00F43419">
          <w:t xml:space="preserve"> (2000), Estimate of the aerosol properties over the ocean with POLDER, J</w:t>
        </w:r>
        <w:r w:rsidR="00F43419">
          <w:t>ournal</w:t>
        </w:r>
        <w:r w:rsidR="00F43419" w:rsidRPr="00F43419">
          <w:t xml:space="preserve"> Geophys</w:t>
        </w:r>
        <w:r w:rsidR="00F43419">
          <w:t>ical</w:t>
        </w:r>
        <w:r w:rsidR="00F43419" w:rsidRPr="00F43419">
          <w:t xml:space="preserve"> Res</w:t>
        </w:r>
        <w:r w:rsidR="00F43419">
          <w:t>earch</w:t>
        </w:r>
        <w:r w:rsidR="00F43419" w:rsidRPr="00F43419">
          <w:t>, 105(D12), 15329–15346, doi:10.1029/2000JD900148.</w:t>
        </w:r>
      </w:ins>
    </w:p>
    <w:p w14:paraId="213A1057" w14:textId="78DB2B53" w:rsidR="00372A4B" w:rsidRDefault="00372A4B" w:rsidP="00F324DB">
      <w:ins w:id="413" w:author="Elash, Brenden" w:date="2016-11-14T21:36:00Z">
        <w:r>
          <w:t>[31]</w:t>
        </w:r>
      </w:ins>
      <w:ins w:id="414" w:author="Elash, Brenden" w:date="2016-11-14T21:43:00Z">
        <w:r w:rsidR="00F324DB">
          <w:t xml:space="preserve"> </w:t>
        </w:r>
        <w:proofErr w:type="spellStart"/>
        <w:r w:rsidR="00F324DB">
          <w:t>Martonchik</w:t>
        </w:r>
        <w:proofErr w:type="spellEnd"/>
        <w:r w:rsidR="00F324DB">
          <w:t xml:space="preserve"> </w:t>
        </w:r>
      </w:ins>
      <w:ins w:id="415" w:author="Elash, Brenden" w:date="2016-11-14T21:44:00Z">
        <w:r w:rsidR="00F324DB">
          <w:t>J. V.</w:t>
        </w:r>
      </w:ins>
      <w:ins w:id="416" w:author="Elash, Brenden" w:date="2016-11-14T21:43:00Z">
        <w:r w:rsidR="00F324DB">
          <w:t xml:space="preserve">, </w:t>
        </w:r>
      </w:ins>
      <w:ins w:id="417" w:author="Elash, Brenden" w:date="2016-11-14T21:44:00Z">
        <w:r w:rsidR="00F324DB" w:rsidRPr="00F324DB">
          <w:t>D.</w:t>
        </w:r>
      </w:ins>
      <w:ins w:id="418" w:author="Elash, Brenden" w:date="2016-11-14T21:45:00Z">
        <w:r w:rsidR="00F324DB">
          <w:t xml:space="preserve"> </w:t>
        </w:r>
      </w:ins>
      <w:ins w:id="419" w:author="Elash, Brenden" w:date="2016-11-14T21:44:00Z">
        <w:r w:rsidR="00F324DB" w:rsidRPr="00F324DB">
          <w:t>J. Diner</w:t>
        </w:r>
      </w:ins>
      <w:ins w:id="420" w:author="Elash, Brenden" w:date="2016-11-14T21:45:00Z">
        <w:r w:rsidR="00F324DB">
          <w:t xml:space="preserve">, </w:t>
        </w:r>
        <w:r w:rsidR="00F324DB" w:rsidRPr="00F324DB">
          <w:t>R.</w:t>
        </w:r>
        <w:r w:rsidR="00F324DB">
          <w:t xml:space="preserve"> </w:t>
        </w:r>
        <w:r w:rsidR="00F324DB" w:rsidRPr="00F324DB">
          <w:t>A. Kahn</w:t>
        </w:r>
      </w:ins>
      <w:ins w:id="421" w:author="Elash, Brenden" w:date="2016-11-14T21:43:00Z">
        <w:r w:rsidR="00F324DB">
          <w:t>,</w:t>
        </w:r>
      </w:ins>
      <w:ins w:id="422" w:author="Elash, Brenden" w:date="2016-11-14T21:45:00Z">
        <w:r w:rsidR="00F324DB">
          <w:t xml:space="preserve"> </w:t>
        </w:r>
        <w:r w:rsidR="00F324DB" w:rsidRPr="00F324DB">
          <w:t>T.</w:t>
        </w:r>
        <w:r w:rsidR="00F324DB">
          <w:t xml:space="preserve"> </w:t>
        </w:r>
        <w:r w:rsidR="00F324DB" w:rsidRPr="00F324DB">
          <w:t>P. Ackerman</w:t>
        </w:r>
        <w:r w:rsidR="00F324DB">
          <w:t xml:space="preserve">, </w:t>
        </w:r>
        <w:r w:rsidR="00F324DB" w:rsidRPr="00F324DB">
          <w:t>M.</w:t>
        </w:r>
        <w:r w:rsidR="00F324DB">
          <w:t xml:space="preserve"> </w:t>
        </w:r>
        <w:r w:rsidR="00F324DB" w:rsidRPr="00F324DB">
          <w:t xml:space="preserve">M. </w:t>
        </w:r>
        <w:proofErr w:type="spellStart"/>
        <w:r w:rsidR="00F324DB" w:rsidRPr="00F324DB">
          <w:t>Verstraete</w:t>
        </w:r>
        <w:proofErr w:type="spellEnd"/>
        <w:r w:rsidR="00F324DB">
          <w:t xml:space="preserve">, </w:t>
        </w:r>
      </w:ins>
      <w:ins w:id="423" w:author="Elash, Brenden" w:date="2016-11-14T21:46:00Z">
        <w:r w:rsidR="00F324DB" w:rsidRPr="00F324DB">
          <w:t xml:space="preserve">B. </w:t>
        </w:r>
        <w:proofErr w:type="spellStart"/>
        <w:r w:rsidR="00F324DB" w:rsidRPr="00F324DB">
          <w:t>Pinty</w:t>
        </w:r>
        <w:proofErr w:type="spellEnd"/>
        <w:r w:rsidR="00F324DB">
          <w:t xml:space="preserve">, and </w:t>
        </w:r>
        <w:r w:rsidR="00F324DB" w:rsidRPr="00F324DB">
          <w:t>H.</w:t>
        </w:r>
        <w:r w:rsidR="00F324DB">
          <w:t xml:space="preserve"> </w:t>
        </w:r>
        <w:r w:rsidR="00F324DB" w:rsidRPr="00F324DB">
          <w:t>R. Gordon</w:t>
        </w:r>
        <w:r w:rsidR="00F324DB">
          <w:t>,</w:t>
        </w:r>
      </w:ins>
      <w:ins w:id="424" w:author="Elash, Brenden" w:date="2016-11-14T21:43:00Z">
        <w:r w:rsidR="00F324DB">
          <w:t xml:space="preserve"> Techniques for the retrieval of aerosol properties over land and ocean using </w:t>
        </w:r>
        <w:proofErr w:type="spellStart"/>
        <w:r w:rsidR="00F324DB">
          <w:t>multiangle</w:t>
        </w:r>
        <w:proofErr w:type="spellEnd"/>
        <w:r w:rsidR="00F324DB">
          <w:t xml:space="preserve"> imaging, IEEE Transactions on Geoscience and Remote Sensing, 36</w:t>
        </w:r>
      </w:ins>
      <w:ins w:id="425" w:author="Elash, Brenden" w:date="2016-11-14T21:44:00Z">
        <w:r w:rsidR="00F324DB">
          <w:t>-</w:t>
        </w:r>
      </w:ins>
      <w:ins w:id="426" w:author="Elash, Brenden" w:date="2016-11-14T21:43:00Z">
        <w:r w:rsidR="00F324DB">
          <w:t xml:space="preserve"> 4, 1212-1227</w:t>
        </w:r>
      </w:ins>
      <w:ins w:id="427" w:author="Elash, Brenden" w:date="2016-11-14T21:44:00Z">
        <w:r w:rsidR="00F324DB">
          <w:t>,</w:t>
        </w:r>
      </w:ins>
      <w:ins w:id="428" w:author="Elash, Brenden" w:date="2016-11-14T21:43:00Z">
        <w:r w:rsidR="00F324DB">
          <w:t xml:space="preserve"> </w:t>
        </w:r>
        <w:proofErr w:type="spellStart"/>
        <w:r w:rsidR="00F324DB">
          <w:t>doi</w:t>
        </w:r>
        <w:proofErr w:type="spellEnd"/>
        <w:r w:rsidR="00F324DB">
          <w:t>: 10.1109/36.701027</w:t>
        </w:r>
      </w:ins>
      <w:ins w:id="429" w:author="Elash, Brenden" w:date="2016-11-14T21:48:00Z">
        <w:r w:rsidR="007E1484">
          <w:t>.</w:t>
        </w:r>
      </w:ins>
    </w:p>
    <w:p w14:paraId="0D8BBA95" w14:textId="4B2C9CEB" w:rsidR="00C1340C" w:rsidRDefault="00153295" w:rsidP="0018177D">
      <w:r>
        <w:t>[</w:t>
      </w:r>
      <w:del w:id="430" w:author="Elash, Brenden" w:date="2016-10-30T13:27:00Z">
        <w:r w:rsidDel="000558D5">
          <w:delText>29</w:delText>
        </w:r>
      </w:del>
      <w:ins w:id="431" w:author="Elash, Brenden" w:date="2016-10-30T13:27:00Z">
        <w:r w:rsidR="000558D5">
          <w:t>3</w:t>
        </w:r>
      </w:ins>
      <w:ins w:id="432" w:author="Elash, Brenden" w:date="2016-11-14T21:37:00Z">
        <w:r w:rsidR="00372A4B">
          <w:t>2</w:t>
        </w:r>
      </w:ins>
      <w:r>
        <w:t xml:space="preserve">] </w:t>
      </w:r>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1162E6E5" w14:textId="2948DF73" w:rsidR="00153295" w:rsidRDefault="00153295" w:rsidP="00153295">
      <w:r>
        <w:t>[</w:t>
      </w:r>
      <w:del w:id="433" w:author="Elash, Brenden" w:date="2016-10-30T13:26:00Z">
        <w:r w:rsidDel="000558D5">
          <w:delText>30</w:delText>
        </w:r>
      </w:del>
      <w:ins w:id="434" w:author="Elash, Brenden" w:date="2016-10-30T13:26:00Z">
        <w:r w:rsidR="000558D5">
          <w:t>3</w:t>
        </w:r>
      </w:ins>
      <w:ins w:id="435" w:author="Elash, Brenden" w:date="2016-11-14T21:37:00Z">
        <w:r w:rsidR="00372A4B">
          <w:t>3</w:t>
        </w:r>
      </w:ins>
      <w:r>
        <w:t xml:space="preserve">] Bourassa, A. E., A. </w:t>
      </w:r>
      <w:proofErr w:type="spellStart"/>
      <w:r>
        <w:t>Robock,W</w:t>
      </w:r>
      <w:proofErr w:type="spellEnd"/>
      <w:r>
        <w:t xml:space="preserve">. J. Randel, T. Deshler, L. A. </w:t>
      </w:r>
      <w:proofErr w:type="spellStart"/>
      <w:r>
        <w:t>Rieger</w:t>
      </w:r>
      <w:proofErr w:type="spellEnd"/>
      <w:r>
        <w:t>, N. D. Lloyd, E. T. Llewellyn, and D. A. Degenstein (2012c), Large volcanic aerosol load in the stratosphere linked to Asian monsoon transport, Science, 337, 78–81.</w:t>
      </w:r>
    </w:p>
    <w:p w14:paraId="72B0E47B" w14:textId="51576C54" w:rsidR="00153295" w:rsidRPr="0018177D" w:rsidRDefault="00153295" w:rsidP="0018177D">
      <w:r>
        <w:t>[</w:t>
      </w:r>
      <w:del w:id="436" w:author="Elash, Brenden" w:date="2016-10-30T13:26:00Z">
        <w:r w:rsidDel="000558D5">
          <w:delText>31</w:delText>
        </w:r>
      </w:del>
      <w:ins w:id="437" w:author="Elash, Brenden" w:date="2016-10-30T13:26:00Z">
        <w:r w:rsidR="000558D5">
          <w:t>3</w:t>
        </w:r>
      </w:ins>
      <w:ins w:id="438" w:author="Elash, Brenden" w:date="2016-11-14T21:38:00Z">
        <w:r w:rsidR="00372A4B">
          <w:t>4</w:t>
        </w:r>
      </w:ins>
      <w:r>
        <w:t xml:space="preserve">] </w:t>
      </w:r>
      <w:r w:rsidRPr="00153295">
        <w:t>Rodgers, C. (2000), Inverse Methods for Atmospheric Sounding: Theory and Practice, Series on atmospheric, oceanic and planetary physics: 1999, World Scientific, River Edge, NJ, USA.</w:t>
      </w:r>
    </w:p>
    <w:p w14:paraId="2C2ED415" w14:textId="7819431F" w:rsidR="007F6843" w:rsidRDefault="00E05312" w:rsidP="007F6843">
      <w:r>
        <w:t>[</w:t>
      </w:r>
      <w:del w:id="439" w:author="Elash, Brenden" w:date="2016-10-30T13:26:00Z">
        <w:r w:rsidDel="000558D5">
          <w:delText>32</w:delText>
        </w:r>
      </w:del>
      <w:ins w:id="440" w:author="Elash, Brenden" w:date="2016-10-30T13:26:00Z">
        <w:r w:rsidR="000558D5">
          <w:t>3</w:t>
        </w:r>
      </w:ins>
      <w:ins w:id="441" w:author="Elash, Brenden" w:date="2016-11-14T21:41:00Z">
        <w:r w:rsidR="00F43419">
          <w:t>5</w:t>
        </w:r>
      </w:ins>
      <w:r>
        <w:t xml:space="preserve">] </w:t>
      </w:r>
      <w:r w:rsidR="00365179" w:rsidRPr="00365179">
        <w:t xml:space="preserve">Bourassa, A. E., C. A. </w:t>
      </w:r>
      <w:proofErr w:type="spellStart"/>
      <w:r w:rsidR="00365179" w:rsidRPr="00365179">
        <w:t>McLinden</w:t>
      </w:r>
      <w:proofErr w:type="spellEnd"/>
      <w:r w:rsidR="00365179" w:rsidRPr="00365179">
        <w:t>, A. F. Bathgate, B. J. El</w:t>
      </w:r>
      <w:r w:rsidR="00365179">
        <w:t>ash, and D. A. Degenstein (2012</w:t>
      </w:r>
      <w:r w:rsidR="007E2CFD">
        <w:t>a</w:t>
      </w:r>
      <w:r w:rsidR="00365179" w:rsidRPr="00365179">
        <w:t>), Precision estimate for Odin-OSIRIS limb scatter retrievals, Journal of Geophysical Research: Atmospheres, 117, D04303, doi:10.1029/2011JD016976.</w:t>
      </w:r>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rson w15:author="adam">
    <w15:presenceInfo w15:providerId="None" w15:userId="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456B"/>
    <w:rsid w:val="000371E5"/>
    <w:rsid w:val="00041655"/>
    <w:rsid w:val="00042179"/>
    <w:rsid w:val="00043DAC"/>
    <w:rsid w:val="00050E50"/>
    <w:rsid w:val="0005362D"/>
    <w:rsid w:val="000540CE"/>
    <w:rsid w:val="000558D5"/>
    <w:rsid w:val="000668F3"/>
    <w:rsid w:val="00070D9E"/>
    <w:rsid w:val="000731A0"/>
    <w:rsid w:val="00080477"/>
    <w:rsid w:val="000809C8"/>
    <w:rsid w:val="00082466"/>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E76E8"/>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6077"/>
    <w:rsid w:val="001371F5"/>
    <w:rsid w:val="00146FA6"/>
    <w:rsid w:val="00152DDF"/>
    <w:rsid w:val="00153295"/>
    <w:rsid w:val="00153AE7"/>
    <w:rsid w:val="00154CA6"/>
    <w:rsid w:val="00154FB7"/>
    <w:rsid w:val="0015500D"/>
    <w:rsid w:val="00156E8C"/>
    <w:rsid w:val="001578F3"/>
    <w:rsid w:val="001663CC"/>
    <w:rsid w:val="00171E6C"/>
    <w:rsid w:val="00172ED4"/>
    <w:rsid w:val="00174A5C"/>
    <w:rsid w:val="00175D91"/>
    <w:rsid w:val="00176EF4"/>
    <w:rsid w:val="001778EB"/>
    <w:rsid w:val="00180ECF"/>
    <w:rsid w:val="001814EC"/>
    <w:rsid w:val="0018177D"/>
    <w:rsid w:val="00183825"/>
    <w:rsid w:val="00193128"/>
    <w:rsid w:val="00195CEB"/>
    <w:rsid w:val="00196FF4"/>
    <w:rsid w:val="001A0BCA"/>
    <w:rsid w:val="001A0C96"/>
    <w:rsid w:val="001A611E"/>
    <w:rsid w:val="001A727E"/>
    <w:rsid w:val="001B4033"/>
    <w:rsid w:val="001B5BB3"/>
    <w:rsid w:val="001B6AEB"/>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1C2D"/>
    <w:rsid w:val="0020321F"/>
    <w:rsid w:val="002035C2"/>
    <w:rsid w:val="00207AA0"/>
    <w:rsid w:val="00211145"/>
    <w:rsid w:val="00212076"/>
    <w:rsid w:val="00212A28"/>
    <w:rsid w:val="00213207"/>
    <w:rsid w:val="00217536"/>
    <w:rsid w:val="0021758C"/>
    <w:rsid w:val="00224D15"/>
    <w:rsid w:val="00224FC5"/>
    <w:rsid w:val="002262A8"/>
    <w:rsid w:val="002271A0"/>
    <w:rsid w:val="0022744B"/>
    <w:rsid w:val="002316CE"/>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1B40"/>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4C1"/>
    <w:rsid w:val="003234EA"/>
    <w:rsid w:val="00323F98"/>
    <w:rsid w:val="0032678E"/>
    <w:rsid w:val="003273E8"/>
    <w:rsid w:val="00332929"/>
    <w:rsid w:val="00333698"/>
    <w:rsid w:val="00342A42"/>
    <w:rsid w:val="00342F93"/>
    <w:rsid w:val="00343C33"/>
    <w:rsid w:val="00344B47"/>
    <w:rsid w:val="00345B1E"/>
    <w:rsid w:val="00352FD4"/>
    <w:rsid w:val="00355057"/>
    <w:rsid w:val="00361CB7"/>
    <w:rsid w:val="00365179"/>
    <w:rsid w:val="00372A4B"/>
    <w:rsid w:val="0038241A"/>
    <w:rsid w:val="0038282A"/>
    <w:rsid w:val="0038326C"/>
    <w:rsid w:val="00384DA5"/>
    <w:rsid w:val="003871AE"/>
    <w:rsid w:val="0039267E"/>
    <w:rsid w:val="003931D3"/>
    <w:rsid w:val="00395495"/>
    <w:rsid w:val="00395719"/>
    <w:rsid w:val="00395E6E"/>
    <w:rsid w:val="003A0843"/>
    <w:rsid w:val="003A3C4B"/>
    <w:rsid w:val="003A5D05"/>
    <w:rsid w:val="003A5DFB"/>
    <w:rsid w:val="003A73AB"/>
    <w:rsid w:val="003B096D"/>
    <w:rsid w:val="003B160F"/>
    <w:rsid w:val="003B47EB"/>
    <w:rsid w:val="003B6429"/>
    <w:rsid w:val="003B71BA"/>
    <w:rsid w:val="003C2675"/>
    <w:rsid w:val="003C39D0"/>
    <w:rsid w:val="003C5BFF"/>
    <w:rsid w:val="003C61F4"/>
    <w:rsid w:val="003C7858"/>
    <w:rsid w:val="003D060E"/>
    <w:rsid w:val="003D1534"/>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9E6"/>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52062"/>
    <w:rsid w:val="0045684C"/>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3FD4"/>
    <w:rsid w:val="00545A2D"/>
    <w:rsid w:val="00546D93"/>
    <w:rsid w:val="0056102D"/>
    <w:rsid w:val="00564CC6"/>
    <w:rsid w:val="0056678C"/>
    <w:rsid w:val="00570ECE"/>
    <w:rsid w:val="005712DD"/>
    <w:rsid w:val="00572DDE"/>
    <w:rsid w:val="00573059"/>
    <w:rsid w:val="00575CBB"/>
    <w:rsid w:val="00581E47"/>
    <w:rsid w:val="0058548A"/>
    <w:rsid w:val="00585E68"/>
    <w:rsid w:val="00591495"/>
    <w:rsid w:val="005A69CC"/>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352F4"/>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96C"/>
    <w:rsid w:val="00684A7C"/>
    <w:rsid w:val="00687410"/>
    <w:rsid w:val="006956B5"/>
    <w:rsid w:val="00695725"/>
    <w:rsid w:val="006A1962"/>
    <w:rsid w:val="006A41C9"/>
    <w:rsid w:val="006A62A7"/>
    <w:rsid w:val="006A7053"/>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195"/>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1748"/>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38D0"/>
    <w:rsid w:val="007D46AD"/>
    <w:rsid w:val="007D5ED8"/>
    <w:rsid w:val="007E1484"/>
    <w:rsid w:val="007E2CFD"/>
    <w:rsid w:val="007E6859"/>
    <w:rsid w:val="007F1924"/>
    <w:rsid w:val="007F2A08"/>
    <w:rsid w:val="007F32A1"/>
    <w:rsid w:val="007F37E9"/>
    <w:rsid w:val="007F5452"/>
    <w:rsid w:val="007F57D6"/>
    <w:rsid w:val="007F6843"/>
    <w:rsid w:val="0080384A"/>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17F"/>
    <w:rsid w:val="00881725"/>
    <w:rsid w:val="00883178"/>
    <w:rsid w:val="00884C24"/>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4FCC"/>
    <w:rsid w:val="008D6682"/>
    <w:rsid w:val="008D7A37"/>
    <w:rsid w:val="008E0043"/>
    <w:rsid w:val="008E72BB"/>
    <w:rsid w:val="008F1225"/>
    <w:rsid w:val="008F17ED"/>
    <w:rsid w:val="008F6C4D"/>
    <w:rsid w:val="0090063E"/>
    <w:rsid w:val="00912B8C"/>
    <w:rsid w:val="00913262"/>
    <w:rsid w:val="0091520A"/>
    <w:rsid w:val="0092014B"/>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A71C6"/>
    <w:rsid w:val="009B0CC8"/>
    <w:rsid w:val="009B6D7C"/>
    <w:rsid w:val="009B7631"/>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29BB"/>
    <w:rsid w:val="00A04136"/>
    <w:rsid w:val="00A04329"/>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032D"/>
    <w:rsid w:val="00AD1033"/>
    <w:rsid w:val="00AD38F4"/>
    <w:rsid w:val="00AD620B"/>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3F05"/>
    <w:rsid w:val="00B36004"/>
    <w:rsid w:val="00B43EC0"/>
    <w:rsid w:val="00B4569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04BAA"/>
    <w:rsid w:val="00C1340C"/>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A2EAD"/>
    <w:rsid w:val="00CB0513"/>
    <w:rsid w:val="00CB182F"/>
    <w:rsid w:val="00CB585C"/>
    <w:rsid w:val="00CB7E6A"/>
    <w:rsid w:val="00CC1E47"/>
    <w:rsid w:val="00CC3F26"/>
    <w:rsid w:val="00CC719D"/>
    <w:rsid w:val="00CD115F"/>
    <w:rsid w:val="00CD1F59"/>
    <w:rsid w:val="00CD6A1A"/>
    <w:rsid w:val="00CD6FC0"/>
    <w:rsid w:val="00CE01D9"/>
    <w:rsid w:val="00CE1817"/>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A70CB"/>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312"/>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24DB"/>
    <w:rsid w:val="00F34F94"/>
    <w:rsid w:val="00F36C35"/>
    <w:rsid w:val="00F4032A"/>
    <w:rsid w:val="00F40822"/>
    <w:rsid w:val="00F41C50"/>
    <w:rsid w:val="00F43419"/>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 w:type="character" w:customStyle="1" w:styleId="inbox-inbox-apple-converted-space">
    <w:name w:val="inbox-inbox-apple-converted-space"/>
    <w:basedOn w:val="DefaultParagraphFont"/>
    <w:rsid w:val="006A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F67B-C2CA-4334-9D8C-C8F53DED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9860</Words>
  <Characters>56202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10</cp:revision>
  <cp:lastPrinted>2016-11-16T02:13:00Z</cp:lastPrinted>
  <dcterms:created xsi:type="dcterms:W3CDTF">2016-11-13T21:08:00Z</dcterms:created>
  <dcterms:modified xsi:type="dcterms:W3CDTF">2016-11-16T02:13:00Z</dcterms:modified>
</cp:coreProperties>
</file>