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288330" w14:textId="77777777" w:rsidR="000127E0" w:rsidRDefault="0070223E" w:rsidP="00A91E3D">
      <w:pPr>
        <w:pStyle w:val="Title"/>
      </w:pPr>
      <w:r>
        <w:t xml:space="preserve">Aerosol sensitivity with linear polarized measurement in limb scatter geometry </w:t>
      </w:r>
    </w:p>
    <w:p w14:paraId="5E3DBEBF" w14:textId="77777777" w:rsidR="00A91E3D" w:rsidRDefault="00A91E3D" w:rsidP="00A91E3D"/>
    <w:p w14:paraId="01CB9E53" w14:textId="77777777" w:rsidR="00A91E3D" w:rsidRDefault="00A91E3D" w:rsidP="00A91E3D">
      <w:r>
        <w:t xml:space="preserve">B. J Elash, A. E. Bourassa, </w:t>
      </w:r>
      <w:r w:rsidR="00621739">
        <w:t xml:space="preserve">L. A. </w:t>
      </w:r>
      <w:proofErr w:type="spellStart"/>
      <w:r w:rsidR="00621739">
        <w:t>Rieger</w:t>
      </w:r>
      <w:proofErr w:type="spellEnd"/>
      <w:r w:rsidR="00621739">
        <w:t xml:space="preserve">, </w:t>
      </w:r>
      <w:r w:rsidR="003931D3">
        <w:t>S</w:t>
      </w:r>
      <w:r w:rsidR="00E03315">
        <w:t xml:space="preserve">. R. </w:t>
      </w:r>
      <w:proofErr w:type="spellStart"/>
      <w:r w:rsidR="00E03315">
        <w:t>Dueck</w:t>
      </w:r>
      <w:proofErr w:type="spellEnd"/>
      <w:r w:rsidR="003931D3">
        <w:t xml:space="preserve">, </w:t>
      </w:r>
      <w:r>
        <w:t xml:space="preserve">D. A. </w:t>
      </w:r>
      <w:proofErr w:type="spellStart"/>
      <w:r>
        <w:t>Degenstein</w:t>
      </w:r>
      <w:proofErr w:type="spellEnd"/>
    </w:p>
    <w:p w14:paraId="7B859012" w14:textId="77777777" w:rsidR="00A91E3D" w:rsidRPr="0012256F" w:rsidRDefault="00A91E3D" w:rsidP="00604579">
      <w:pPr>
        <w:jc w:val="both"/>
        <w:rPr>
          <w:rStyle w:val="Strong"/>
          <w:b w:val="0"/>
        </w:rPr>
      </w:pPr>
      <w:r>
        <w:rPr>
          <w:rStyle w:val="Strong"/>
        </w:rPr>
        <w:t>Abstract:</w:t>
      </w:r>
      <w:r w:rsidR="00664D82">
        <w:rPr>
          <w:rStyle w:val="Strong"/>
        </w:rPr>
        <w:t xml:space="preserve"> </w:t>
      </w:r>
      <w:r w:rsidR="00664D82">
        <w:rPr>
          <w:rStyle w:val="Strong"/>
          <w:b w:val="0"/>
        </w:rPr>
        <w:t xml:space="preserve">The ability to accurately determine aerosol profiles from a linearly polarized radiance measurement </w:t>
      </w:r>
      <w:r w:rsidR="002F7C63">
        <w:rPr>
          <w:rStyle w:val="Strong"/>
          <w:b w:val="0"/>
        </w:rPr>
        <w:t>is not well known from a low earth orbit limb scatter ge</w:t>
      </w:r>
      <w:r w:rsidR="00FA5F4C">
        <w:rPr>
          <w:rStyle w:val="Strong"/>
          <w:b w:val="0"/>
        </w:rPr>
        <w:t>ometry. With future instruments</w:t>
      </w:r>
      <w:r w:rsidR="002F7C63">
        <w:rPr>
          <w:rStyle w:val="Strong"/>
          <w:b w:val="0"/>
        </w:rPr>
        <w:t xml:space="preserve"> </w:t>
      </w:r>
      <w:r w:rsidR="007E2CFD">
        <w:rPr>
          <w:rStyle w:val="Strong"/>
          <w:b w:val="0"/>
        </w:rPr>
        <w:t>measuring</w:t>
      </w:r>
      <w:r w:rsidR="002F7C63">
        <w:rPr>
          <w:rStyle w:val="Strong"/>
          <w:b w:val="0"/>
        </w:rPr>
        <w:t xml:space="preserve"> </w:t>
      </w:r>
      <w:r w:rsidR="007E2CFD">
        <w:rPr>
          <w:rStyle w:val="Strong"/>
          <w:b w:val="0"/>
        </w:rPr>
        <w:t>linear polarized radiance</w:t>
      </w:r>
      <w:r w:rsidR="00FA5F4C">
        <w:rPr>
          <w:rStyle w:val="Strong"/>
          <w:b w:val="0"/>
        </w:rPr>
        <w:t>, such as ALI and ALTIUS,</w:t>
      </w:r>
      <w:r w:rsidR="0012256F">
        <w:rPr>
          <w:rStyle w:val="Strong"/>
          <w:b w:val="0"/>
        </w:rPr>
        <w:t xml:space="preserve"> a study to determine the </w:t>
      </w:r>
      <w:r w:rsidR="00604579">
        <w:rPr>
          <w:rStyle w:val="Strong"/>
          <w:b w:val="0"/>
        </w:rPr>
        <w:t>opti</w:t>
      </w:r>
      <w:r w:rsidR="007E2CFD">
        <w:rPr>
          <w:rStyle w:val="Strong"/>
          <w:b w:val="0"/>
        </w:rPr>
        <w:t>m</w:t>
      </w:r>
      <w:r w:rsidR="00FA5F4C">
        <w:rPr>
          <w:rStyle w:val="Strong"/>
          <w:b w:val="0"/>
        </w:rPr>
        <w:t>al geometry has been undergone</w:t>
      </w:r>
      <w:r w:rsidR="00604579">
        <w:rPr>
          <w:rStyle w:val="Strong"/>
          <w:b w:val="0"/>
        </w:rPr>
        <w:t xml:space="preserve">. A sensitivity study, aerosol retrieval analysis, and precision analysis have been performed for the scalar, horizontal, and vertical polarizations. </w:t>
      </w:r>
      <w:r w:rsidR="00FA5F4C">
        <w:rPr>
          <w:rStyle w:val="Strong"/>
          <w:b w:val="0"/>
        </w:rPr>
        <w:t>A</w:t>
      </w:r>
      <w:r w:rsidR="007E2CFD">
        <w:rPr>
          <w:rStyle w:val="Strong"/>
          <w:b w:val="0"/>
        </w:rPr>
        <w:t xml:space="preserve">n analysis of the optimal polarization and geometry for a linear polarized instrument has been </w:t>
      </w:r>
      <w:commentRangeStart w:id="0"/>
      <w:r w:rsidR="007E2CFD">
        <w:rPr>
          <w:rStyle w:val="Strong"/>
          <w:b w:val="0"/>
        </w:rPr>
        <w:t>presented</w:t>
      </w:r>
      <w:commentRangeEnd w:id="0"/>
      <w:r w:rsidR="00984147">
        <w:rPr>
          <w:rStyle w:val="CommentReference"/>
        </w:rPr>
        <w:commentReference w:id="0"/>
      </w:r>
      <w:r w:rsidR="007E2CFD">
        <w:rPr>
          <w:rStyle w:val="Strong"/>
          <w:b w:val="0"/>
        </w:rPr>
        <w:t>.</w:t>
      </w:r>
      <w:r w:rsidR="0012256F">
        <w:rPr>
          <w:rStyle w:val="Strong"/>
          <w:b w:val="0"/>
        </w:rPr>
        <w:t xml:space="preserve">  </w:t>
      </w:r>
    </w:p>
    <w:p w14:paraId="4DF4EC0A" w14:textId="77777777" w:rsidR="00A91E3D" w:rsidRDefault="00A91E3D" w:rsidP="00A91E3D">
      <w:pPr>
        <w:pStyle w:val="Heading1"/>
        <w:rPr>
          <w:rStyle w:val="Strong"/>
        </w:rPr>
      </w:pPr>
      <w:r>
        <w:rPr>
          <w:rStyle w:val="Strong"/>
        </w:rPr>
        <w:t>1 Introduction</w:t>
      </w:r>
    </w:p>
    <w:p w14:paraId="481022F5" w14:textId="77777777" w:rsidR="00A91E3D" w:rsidRDefault="009D1BC5" w:rsidP="00C0366D">
      <w:pPr>
        <w:spacing w:line="276" w:lineRule="auto"/>
        <w:jc w:val="both"/>
        <w:rPr>
          <w:rFonts w:cs="Times New Roman"/>
        </w:rPr>
      </w:pPr>
      <w:r>
        <w:t xml:space="preserve">Recent studies have proposed a so called global warming hiatus due to an increase in the background stratospheric </w:t>
      </w:r>
      <w:r w:rsidR="00C0366D">
        <w:t xml:space="preserve">sulfate </w:t>
      </w:r>
      <w:r>
        <w:t xml:space="preserve">aerosol </w:t>
      </w:r>
      <w:r w:rsidRPr="009D1BC5">
        <w:t xml:space="preserve">layer. </w:t>
      </w:r>
      <w:r w:rsidRPr="009D1BC5">
        <w:rPr>
          <w:rFonts w:cs="Times New Roman"/>
        </w:rPr>
        <w:t>(Solomon et al., 2011; Haywood et al., 2014; Fyfe et al., 2013)</w:t>
      </w:r>
      <w:r w:rsidR="00C0366D">
        <w:rPr>
          <w:rFonts w:cs="Times New Roman"/>
        </w:rPr>
        <w:t xml:space="preserve">. </w:t>
      </w:r>
      <w:r w:rsidR="0005362D">
        <w:rPr>
          <w:rFonts w:cs="Times New Roman"/>
        </w:rPr>
        <w:t xml:space="preserve">The increase </w:t>
      </w:r>
      <w:r w:rsidR="00AF03D9">
        <w:rPr>
          <w:rFonts w:cs="Times New Roman"/>
        </w:rPr>
        <w:t>in stratospheric aerosol over the last decade is believed to be cause</w:t>
      </w:r>
      <w:r w:rsidR="007E2CFD">
        <w:rPr>
          <w:rFonts w:cs="Times New Roman"/>
        </w:rPr>
        <w:t>d</w:t>
      </w:r>
      <w:r w:rsidR="00FA5F4C">
        <w:rPr>
          <w:rFonts w:cs="Times New Roman"/>
        </w:rPr>
        <w:t xml:space="preserve"> by a series of small-scale</w:t>
      </w:r>
      <w:r w:rsidR="00AF03D9">
        <w:rPr>
          <w:rFonts w:cs="Times New Roman"/>
        </w:rPr>
        <w:t xml:space="preserve"> tropical volcanos (</w:t>
      </w:r>
      <w:r w:rsidR="00AF03D9" w:rsidRPr="00AF03D9">
        <w:rPr>
          <w:rFonts w:cs="Times New Roman"/>
        </w:rPr>
        <w:t>Hofmann et al.</w:t>
      </w:r>
      <w:r w:rsidR="00AF03D9">
        <w:rPr>
          <w:rFonts w:cs="Times New Roman"/>
        </w:rPr>
        <w:t>, 2009)</w:t>
      </w:r>
      <w:r w:rsidR="004F6187">
        <w:rPr>
          <w:rFonts w:cs="Times New Roman"/>
        </w:rPr>
        <w:t>.</w:t>
      </w:r>
      <w:r w:rsidR="00AF03D9">
        <w:rPr>
          <w:rFonts w:cs="Times New Roman"/>
        </w:rPr>
        <w:t xml:space="preserve"> </w:t>
      </w:r>
      <w:r w:rsidR="00C0366D">
        <w:rPr>
          <w:rFonts w:cs="Times New Roman"/>
        </w:rPr>
        <w:t>Stratospheric aerosol</w:t>
      </w:r>
      <w:r w:rsidR="00FA5F4C">
        <w:rPr>
          <w:rFonts w:cs="Times New Roman"/>
        </w:rPr>
        <w:t>s</w:t>
      </w:r>
      <w:r w:rsidR="00C0366D">
        <w:rPr>
          <w:rFonts w:cs="Times New Roman"/>
        </w:rPr>
        <w:t xml:space="preserve"> caus</w:t>
      </w:r>
      <w:r w:rsidR="007E2CFD">
        <w:rPr>
          <w:rFonts w:cs="Times New Roman"/>
        </w:rPr>
        <w:t>e</w:t>
      </w:r>
      <w:r w:rsidR="00C0366D">
        <w:rPr>
          <w:rFonts w:cs="Times New Roman"/>
        </w:rPr>
        <w:t xml:space="preserve"> a cooling effect by scatt</w:t>
      </w:r>
      <w:r w:rsidR="00FA5F4C">
        <w:rPr>
          <w:rFonts w:cs="Times New Roman"/>
        </w:rPr>
        <w:t>er</w:t>
      </w:r>
      <w:r w:rsidR="00C0366D">
        <w:rPr>
          <w:rFonts w:cs="Times New Roman"/>
        </w:rPr>
        <w:t xml:space="preserve">ing incoming irradiance and has an important radiative effect on the climate of the planet which depends on the concentration and particle size distribution </w:t>
      </w:r>
      <w:r w:rsidR="00C0366D" w:rsidRPr="00C0366D">
        <w:rPr>
          <w:rFonts w:cs="Times New Roman"/>
        </w:rPr>
        <w:t>(</w:t>
      </w:r>
      <w:proofErr w:type="spellStart"/>
      <w:r w:rsidR="00C0366D" w:rsidRPr="00C0366D">
        <w:rPr>
          <w:rFonts w:cs="Times New Roman"/>
        </w:rPr>
        <w:t>Kiehl</w:t>
      </w:r>
      <w:proofErr w:type="spellEnd"/>
      <w:r w:rsidR="00C0366D" w:rsidRPr="00C0366D">
        <w:rPr>
          <w:rFonts w:cs="Times New Roman"/>
        </w:rPr>
        <w:t xml:space="preserve"> and </w:t>
      </w:r>
      <w:proofErr w:type="spellStart"/>
      <w:r w:rsidR="00C0366D" w:rsidRPr="00C0366D">
        <w:rPr>
          <w:rFonts w:cs="Times New Roman"/>
        </w:rPr>
        <w:t>Briegleb</w:t>
      </w:r>
      <w:proofErr w:type="spellEnd"/>
      <w:r w:rsidR="00C0366D" w:rsidRPr="00C0366D">
        <w:rPr>
          <w:rFonts w:cs="Times New Roman"/>
        </w:rPr>
        <w:t>, 1993; Stocker et al., 2013)</w:t>
      </w:r>
      <w:r w:rsidR="00C0366D">
        <w:rPr>
          <w:rFonts w:cs="Times New Roman"/>
        </w:rPr>
        <w:t>.</w:t>
      </w:r>
    </w:p>
    <w:p w14:paraId="2E19FD5A" w14:textId="7D856E35" w:rsidR="00C0366D" w:rsidRDefault="00C0366D" w:rsidP="00C0366D">
      <w:pPr>
        <w:spacing w:line="276" w:lineRule="auto"/>
        <w:jc w:val="both"/>
        <w:rPr>
          <w:rFonts w:cs="Times New Roman"/>
        </w:rPr>
      </w:pPr>
      <w:r>
        <w:rPr>
          <w:rFonts w:cs="Times New Roman"/>
        </w:rPr>
        <w:t>Aerosols have been monitor</w:t>
      </w:r>
      <w:r w:rsidR="007E2CFD">
        <w:rPr>
          <w:rFonts w:cs="Times New Roman"/>
        </w:rPr>
        <w:t>ed</w:t>
      </w:r>
      <w:r>
        <w:rPr>
          <w:rFonts w:cs="Times New Roman"/>
        </w:rPr>
        <w:t xml:space="preserve"> o</w:t>
      </w:r>
      <w:r w:rsidR="00FA5F4C">
        <w:rPr>
          <w:rFonts w:cs="Times New Roman"/>
        </w:rPr>
        <w:t>n a global scale</w:t>
      </w:r>
      <w:r>
        <w:rPr>
          <w:rFonts w:cs="Times New Roman"/>
        </w:rPr>
        <w:t xml:space="preserve"> for decades from instruments</w:t>
      </w:r>
      <w:r w:rsidR="00FA5F4C">
        <w:rPr>
          <w:rFonts w:cs="Times New Roman"/>
        </w:rPr>
        <w:t xml:space="preserve"> on satellites</w:t>
      </w:r>
      <w:r>
        <w:rPr>
          <w:rFonts w:cs="Times New Roman"/>
        </w:rPr>
        <w:t xml:space="preserve"> such as the SAGE </w:t>
      </w:r>
      <w:r w:rsidR="004F6187">
        <w:rPr>
          <w:rFonts w:cs="Times New Roman"/>
        </w:rPr>
        <w:t>missions</w:t>
      </w:r>
      <w:r>
        <w:rPr>
          <w:rFonts w:cs="Times New Roman"/>
        </w:rPr>
        <w:t xml:space="preserve"> </w:t>
      </w:r>
      <w:r w:rsidRPr="00C0366D">
        <w:rPr>
          <w:rFonts w:cs="Times New Roman"/>
        </w:rPr>
        <w:t xml:space="preserve">(Russell and McCormick, 1989; Thomason and </w:t>
      </w:r>
      <w:proofErr w:type="spellStart"/>
      <w:r w:rsidRPr="00C0366D">
        <w:rPr>
          <w:rFonts w:cs="Times New Roman"/>
        </w:rPr>
        <w:t>Taha</w:t>
      </w:r>
      <w:proofErr w:type="spellEnd"/>
      <w:r w:rsidRPr="00C0366D">
        <w:rPr>
          <w:rFonts w:cs="Times New Roman"/>
        </w:rPr>
        <w:t>, 2003)</w:t>
      </w:r>
      <w:r w:rsidR="0005362D">
        <w:rPr>
          <w:rFonts w:cs="Times New Roman"/>
        </w:rPr>
        <w:t xml:space="preserve">, OSIRIS </w:t>
      </w:r>
      <w:r w:rsidR="0005362D" w:rsidRPr="0005362D">
        <w:rPr>
          <w:rFonts w:cs="Times New Roman"/>
        </w:rPr>
        <w:t>(Llewellyn et al., 2004)</w:t>
      </w:r>
      <w:r w:rsidR="0005362D">
        <w:rPr>
          <w:rFonts w:cs="Times New Roman"/>
        </w:rPr>
        <w:t xml:space="preserve">, SCIAMACHY </w:t>
      </w:r>
      <w:r w:rsidR="0005362D" w:rsidRPr="0005362D">
        <w:rPr>
          <w:rFonts w:cs="Times New Roman"/>
        </w:rPr>
        <w:t>(</w:t>
      </w:r>
      <w:proofErr w:type="spellStart"/>
      <w:r w:rsidR="0005362D" w:rsidRPr="0005362D">
        <w:rPr>
          <w:rFonts w:cs="Times New Roman"/>
        </w:rPr>
        <w:t>Bovensmann</w:t>
      </w:r>
      <w:proofErr w:type="spellEnd"/>
      <w:r w:rsidR="0005362D" w:rsidRPr="0005362D">
        <w:rPr>
          <w:rFonts w:cs="Times New Roman"/>
        </w:rPr>
        <w:t xml:space="preserve"> et al., 1999)</w:t>
      </w:r>
      <w:r w:rsidR="004F6187">
        <w:rPr>
          <w:rFonts w:cs="Times New Roman"/>
        </w:rPr>
        <w:t xml:space="preserve">, and CALIPSO </w:t>
      </w:r>
      <w:r w:rsidR="004F6187" w:rsidRPr="004F6187">
        <w:rPr>
          <w:rFonts w:cs="Times New Roman"/>
        </w:rPr>
        <w:t>(Winker et al., 2007)</w:t>
      </w:r>
      <w:r w:rsidR="004F6187">
        <w:rPr>
          <w:rFonts w:cs="Times New Roman"/>
        </w:rPr>
        <w:t xml:space="preserve">. </w:t>
      </w:r>
      <w:r w:rsidR="007B70AD">
        <w:rPr>
          <w:rFonts w:cs="Times New Roman"/>
        </w:rPr>
        <w:t xml:space="preserve">The first satellite aerosol profiles were from limb sounding solar occultation measurements, including the SAGE missions, and have provided a robust </w:t>
      </w:r>
      <w:r w:rsidR="00FE1405">
        <w:rPr>
          <w:rFonts w:cs="Times New Roman"/>
        </w:rPr>
        <w:t>and reliable method to retrieve aerosol by directly measuring the optical depth. However, occultation is limited to the number of measurements per day due the necessity of a sunrise or sunset event limiting daily coverage.  Limb scatter measurements</w:t>
      </w:r>
      <w:r w:rsidR="00D154A5">
        <w:rPr>
          <w:rFonts w:cs="Times New Roman"/>
        </w:rPr>
        <w:t xml:space="preserve">, </w:t>
      </w:r>
      <w:ins w:id="1" w:author="Elash, Brenden" w:date="2016-01-08T12:56:00Z">
        <w:r w:rsidR="001A611E">
          <w:rPr>
            <w:rFonts w:cs="Times New Roman"/>
          </w:rPr>
          <w:t xml:space="preserve">such as </w:t>
        </w:r>
      </w:ins>
      <w:r w:rsidR="00D154A5">
        <w:rPr>
          <w:rFonts w:cs="Times New Roman"/>
        </w:rPr>
        <w:t>from OSIRIS and SCIAMACHY,</w:t>
      </w:r>
      <w:r w:rsidR="00FE1405">
        <w:rPr>
          <w:rFonts w:cs="Times New Roman"/>
        </w:rPr>
        <w:t xml:space="preserve"> have better coverage by only requiring the sunlit atmosphere </w:t>
      </w:r>
      <w:r w:rsidR="00D154A5">
        <w:rPr>
          <w:rFonts w:cs="Times New Roman"/>
        </w:rPr>
        <w:t xml:space="preserve">but the retrievals of aerosol is computationally heavy compared to occultation. </w:t>
      </w:r>
      <w:r w:rsidR="004F6187">
        <w:rPr>
          <w:rFonts w:cs="Times New Roman"/>
        </w:rPr>
        <w:t xml:space="preserve">The </w:t>
      </w:r>
      <w:r w:rsidR="00D154A5">
        <w:rPr>
          <w:rFonts w:cs="Times New Roman"/>
        </w:rPr>
        <w:t>combination of the datasets</w:t>
      </w:r>
      <w:r w:rsidR="004F6187">
        <w:rPr>
          <w:rFonts w:cs="Times New Roman"/>
        </w:rPr>
        <w:t xml:space="preserve"> have been used to create long merge time series depicting the evolution of the stratospheric aerosol layer </w:t>
      </w:r>
      <w:r w:rsidR="004F6187" w:rsidRPr="004F6187">
        <w:rPr>
          <w:rFonts w:cs="Times New Roman"/>
        </w:rPr>
        <w:t>(</w:t>
      </w:r>
      <w:proofErr w:type="spellStart"/>
      <w:r w:rsidR="004F6187" w:rsidRPr="004F6187">
        <w:rPr>
          <w:rFonts w:cs="Times New Roman"/>
        </w:rPr>
        <w:t>Rieger</w:t>
      </w:r>
      <w:proofErr w:type="spellEnd"/>
      <w:r w:rsidR="004F6187" w:rsidRPr="004F6187">
        <w:rPr>
          <w:rFonts w:cs="Times New Roman"/>
        </w:rPr>
        <w:t xml:space="preserve"> et al., 2015; Ridley et al., </w:t>
      </w:r>
      <w:commentRangeStart w:id="2"/>
      <w:r w:rsidR="004F6187" w:rsidRPr="004F6187">
        <w:rPr>
          <w:rFonts w:cs="Times New Roman"/>
        </w:rPr>
        <w:t>2014</w:t>
      </w:r>
      <w:commentRangeEnd w:id="2"/>
      <w:r w:rsidR="00ED2B00">
        <w:rPr>
          <w:rStyle w:val="CommentReference"/>
        </w:rPr>
        <w:commentReference w:id="2"/>
      </w:r>
      <w:proofErr w:type="gramStart"/>
      <w:r w:rsidR="004F6187" w:rsidRPr="004F6187">
        <w:rPr>
          <w:rFonts w:cs="Times New Roman"/>
        </w:rPr>
        <w:t>)</w:t>
      </w:r>
      <w:ins w:id="3" w:author="adam" w:date="2016-01-05T01:21:00Z">
        <w:r w:rsidR="00ED2B00">
          <w:rPr>
            <w:rFonts w:cs="Times New Roman"/>
          </w:rPr>
          <w:t xml:space="preserve"> </w:t>
        </w:r>
      </w:ins>
      <w:r w:rsidR="004F6187" w:rsidRPr="004F6187">
        <w:rPr>
          <w:rFonts w:cs="Times New Roman"/>
        </w:rPr>
        <w:t>.</w:t>
      </w:r>
      <w:proofErr w:type="gramEnd"/>
      <w:r w:rsidR="004F6187" w:rsidRPr="004F6187">
        <w:rPr>
          <w:rFonts w:cs="Times New Roman"/>
        </w:rPr>
        <w:t xml:space="preserve"> </w:t>
      </w:r>
      <w:r>
        <w:rPr>
          <w:rFonts w:cs="Times New Roman"/>
        </w:rPr>
        <w:t xml:space="preserve"> </w:t>
      </w:r>
    </w:p>
    <w:p w14:paraId="36193233" w14:textId="36D3C746" w:rsidR="004F6187" w:rsidRPr="009D1BC5" w:rsidRDefault="00D154A5" w:rsidP="00C0366D">
      <w:pPr>
        <w:spacing w:line="276" w:lineRule="auto"/>
        <w:jc w:val="both"/>
      </w:pPr>
      <w:r>
        <w:rPr>
          <w:rFonts w:cs="Times New Roman"/>
        </w:rPr>
        <w:t xml:space="preserve">OSIRIS, </w:t>
      </w:r>
      <w:r w:rsidR="000731A0">
        <w:rPr>
          <w:rFonts w:cs="Times New Roman"/>
        </w:rPr>
        <w:t>SCIAMACHY</w:t>
      </w:r>
      <w:r>
        <w:rPr>
          <w:rFonts w:cs="Times New Roman"/>
        </w:rPr>
        <w:t>, and OMPS</w:t>
      </w:r>
      <w:del w:id="4" w:author="Elash, Brenden" w:date="2016-01-06T14:59:00Z">
        <w:r w:rsidDel="000D1D06">
          <w:rPr>
            <w:rFonts w:cs="Times New Roman"/>
          </w:rPr>
          <w:delText xml:space="preserve"> (</w:delText>
        </w:r>
      </w:del>
      <w:del w:id="5" w:author="Elash, Brenden" w:date="2016-01-06T14:58:00Z">
        <w:r w:rsidDel="000D1D06">
          <w:rPr>
            <w:rFonts w:cs="Times New Roman"/>
          </w:rPr>
          <w:delText>Rault and Loughman, 2013</w:delText>
        </w:r>
      </w:del>
      <w:del w:id="6" w:author="Elash, Brenden" w:date="2016-01-06T14:59:00Z">
        <w:r w:rsidDel="000D1D06">
          <w:rPr>
            <w:rFonts w:cs="Times New Roman"/>
          </w:rPr>
          <w:delText>)</w:delText>
        </w:r>
      </w:del>
      <w:r>
        <w:rPr>
          <w:rFonts w:cs="Times New Roman"/>
        </w:rPr>
        <w:t xml:space="preserve"> </w:t>
      </w:r>
      <w:r w:rsidR="000731A0">
        <w:rPr>
          <w:rFonts w:cs="Times New Roman"/>
        </w:rPr>
        <w:t>measure radiance from the limb and use inversion techniques to determine aerosol profiles (</w:t>
      </w:r>
      <w:r w:rsidR="007E2CFD">
        <w:rPr>
          <w:rFonts w:cs="Times New Roman"/>
        </w:rPr>
        <w:t>Bourassa et al., 2012</w:t>
      </w:r>
      <w:r w:rsidR="00725194">
        <w:rPr>
          <w:rFonts w:cs="Times New Roman"/>
        </w:rPr>
        <w:t xml:space="preserve">b; Ernst et al., </w:t>
      </w:r>
      <w:commentRangeStart w:id="7"/>
      <w:r w:rsidR="00725194">
        <w:rPr>
          <w:rFonts w:cs="Times New Roman"/>
        </w:rPr>
        <w:t>2012</w:t>
      </w:r>
      <w:commentRangeEnd w:id="7"/>
      <w:r w:rsidR="004D5F75">
        <w:rPr>
          <w:rStyle w:val="CommentReference"/>
        </w:rPr>
        <w:commentReference w:id="7"/>
      </w:r>
      <w:ins w:id="8" w:author="Elash, Brenden" w:date="2016-01-06T14:58:00Z">
        <w:r w:rsidR="000D1D06">
          <w:rPr>
            <w:rFonts w:cs="Times New Roman"/>
          </w:rPr>
          <w:t xml:space="preserve">, </w:t>
        </w:r>
        <w:proofErr w:type="spellStart"/>
        <w:r w:rsidR="000D1D06">
          <w:rPr>
            <w:rFonts w:cs="Times New Roman"/>
          </w:rPr>
          <w:t>Rault</w:t>
        </w:r>
        <w:proofErr w:type="spellEnd"/>
        <w:r w:rsidR="000D1D06">
          <w:rPr>
            <w:rFonts w:cs="Times New Roman"/>
          </w:rPr>
          <w:t xml:space="preserve"> and </w:t>
        </w:r>
        <w:proofErr w:type="spellStart"/>
        <w:r w:rsidR="000D1D06">
          <w:rPr>
            <w:rFonts w:cs="Times New Roman"/>
          </w:rPr>
          <w:t>Loughman</w:t>
        </w:r>
        <w:proofErr w:type="spellEnd"/>
        <w:r w:rsidR="000D1D06">
          <w:rPr>
            <w:rFonts w:cs="Times New Roman"/>
          </w:rPr>
          <w:t>, 2013</w:t>
        </w:r>
      </w:ins>
      <w:r w:rsidR="000731A0">
        <w:rPr>
          <w:rFonts w:cs="Times New Roman"/>
        </w:rPr>
        <w:t xml:space="preserve">). </w:t>
      </w:r>
      <w:ins w:id="9" w:author="Elash, Brenden" w:date="2016-01-06T14:58:00Z">
        <w:r w:rsidR="000D1D06">
          <w:rPr>
            <w:rFonts w:cs="Times New Roman"/>
          </w:rPr>
          <w:t xml:space="preserve">It should be noted that currently none </w:t>
        </w:r>
      </w:ins>
      <w:ins w:id="10" w:author="Elash, Brenden" w:date="2016-01-06T14:59:00Z">
        <w:r w:rsidR="000D1D06">
          <w:rPr>
            <w:rFonts w:cs="Times New Roman"/>
          </w:rPr>
          <w:t xml:space="preserve">of these retrievals account for any polarization sensitivity in their </w:t>
        </w:r>
      </w:ins>
      <w:ins w:id="11" w:author="Elash, Brenden" w:date="2016-01-06T15:00:00Z">
        <w:r w:rsidR="000D1D06">
          <w:rPr>
            <w:rFonts w:cs="Times New Roman"/>
          </w:rPr>
          <w:t>respective measurements</w:t>
        </w:r>
      </w:ins>
      <w:ins w:id="12" w:author="Elash, Brenden" w:date="2016-01-06T14:59:00Z">
        <w:r w:rsidR="000D1D06">
          <w:rPr>
            <w:rFonts w:cs="Times New Roman"/>
          </w:rPr>
          <w:t xml:space="preserve">. </w:t>
        </w:r>
      </w:ins>
      <w:r w:rsidR="000731A0">
        <w:rPr>
          <w:rFonts w:cs="Times New Roman"/>
        </w:rPr>
        <w:t>F</w:t>
      </w:r>
      <w:r w:rsidR="004F6187">
        <w:rPr>
          <w:rFonts w:cs="Times New Roman"/>
        </w:rPr>
        <w:t xml:space="preserve">uture instruments with the capability to measure aerosol </w:t>
      </w:r>
      <w:r w:rsidR="000731A0">
        <w:rPr>
          <w:rFonts w:cs="Times New Roman"/>
        </w:rPr>
        <w:t xml:space="preserve">from the limb </w:t>
      </w:r>
      <w:r w:rsidR="004F6187">
        <w:rPr>
          <w:rFonts w:cs="Times New Roman"/>
        </w:rPr>
        <w:t xml:space="preserve">have been proposed including the Belgium instrument </w:t>
      </w:r>
      <w:r w:rsidR="004F6187" w:rsidRPr="004F6187">
        <w:rPr>
          <w:rFonts w:cs="Times New Roman"/>
        </w:rPr>
        <w:t>Atmospheric Limb Tracker for the Investigation of the Upcoming Stratosphere (ALTIUS)</w:t>
      </w:r>
      <w:r w:rsidR="004F6187">
        <w:rPr>
          <w:rFonts w:cs="Times New Roman"/>
        </w:rPr>
        <w:t xml:space="preserve"> </w:t>
      </w:r>
      <w:r w:rsidR="004F6187" w:rsidRPr="004F6187">
        <w:rPr>
          <w:rFonts w:cs="Times New Roman"/>
        </w:rPr>
        <w:t>(</w:t>
      </w:r>
      <w:proofErr w:type="spellStart"/>
      <w:r w:rsidR="004F6187" w:rsidRPr="004F6187">
        <w:rPr>
          <w:rFonts w:cs="Times New Roman"/>
        </w:rPr>
        <w:t>Dekemper</w:t>
      </w:r>
      <w:proofErr w:type="spellEnd"/>
      <w:r w:rsidR="004F6187" w:rsidRPr="004F6187">
        <w:rPr>
          <w:rFonts w:cs="Times New Roman"/>
        </w:rPr>
        <w:t xml:space="preserve"> et al., 2012)</w:t>
      </w:r>
      <w:r w:rsidR="004F6187">
        <w:rPr>
          <w:rFonts w:cs="Times New Roman"/>
        </w:rPr>
        <w:t xml:space="preserve"> and the </w:t>
      </w:r>
      <w:r w:rsidR="00FA5F4C">
        <w:rPr>
          <w:rFonts w:cs="Times New Roman"/>
        </w:rPr>
        <w:t>Aerosol Limb Imager (ALI),</w:t>
      </w:r>
      <w:r w:rsidR="00952285">
        <w:rPr>
          <w:rFonts w:cs="Times New Roman"/>
        </w:rPr>
        <w:t xml:space="preserve"> a Canadian endeavour </w:t>
      </w:r>
      <w:r w:rsidR="000731A0">
        <w:rPr>
          <w:rFonts w:cs="Times New Roman"/>
        </w:rPr>
        <w:t>(</w:t>
      </w:r>
      <w:proofErr w:type="spellStart"/>
      <w:r w:rsidR="000731A0">
        <w:rPr>
          <w:rFonts w:cs="Times New Roman"/>
        </w:rPr>
        <w:t>Elash</w:t>
      </w:r>
      <w:proofErr w:type="spellEnd"/>
      <w:r w:rsidR="000731A0">
        <w:rPr>
          <w:rFonts w:cs="Times New Roman"/>
        </w:rPr>
        <w:t xml:space="preserve"> et al., 2015). Both instruments use acousto-optic tunable filters to select the measured wavelength </w:t>
      </w:r>
      <w:r w:rsidR="00952285">
        <w:rPr>
          <w:rFonts w:cs="Times New Roman"/>
        </w:rPr>
        <w:t xml:space="preserve">but can only measure </w:t>
      </w:r>
      <w:r w:rsidR="000731A0">
        <w:rPr>
          <w:rFonts w:cs="Times New Roman"/>
        </w:rPr>
        <w:t>a linear polarized signal</w:t>
      </w:r>
      <w:r w:rsidR="00B306A8">
        <w:rPr>
          <w:rFonts w:cs="Times New Roman"/>
        </w:rPr>
        <w:t xml:space="preserve">, whereas previous limb scatter instruments </w:t>
      </w:r>
      <w:r w:rsidR="00B306A8">
        <w:rPr>
          <w:rFonts w:cs="Times New Roman"/>
        </w:rPr>
        <w:lastRenderedPageBreak/>
        <w:t>have used scalar measurements to perform the inversion.</w:t>
      </w:r>
      <w:r w:rsidR="003A5DFB">
        <w:rPr>
          <w:rFonts w:cs="Times New Roman"/>
        </w:rPr>
        <w:t xml:space="preserve"> It is largely unknown what the effect of measuring polarization will be on limb scatter aerosol retrievals despite the substantial effort already performed on the development of these instruments. </w:t>
      </w:r>
      <w:r w:rsidR="00B306A8">
        <w:rPr>
          <w:rFonts w:cs="Times New Roman"/>
        </w:rPr>
        <w:t xml:space="preserve"> </w:t>
      </w:r>
      <w:r w:rsidR="003A5DFB">
        <w:rPr>
          <w:rFonts w:cs="Times New Roman"/>
        </w:rPr>
        <w:t>In t</w:t>
      </w:r>
      <w:r w:rsidR="00B306A8">
        <w:rPr>
          <w:rFonts w:cs="Times New Roman"/>
        </w:rPr>
        <w:t xml:space="preserve">his work </w:t>
      </w:r>
      <w:r w:rsidR="003A5DFB">
        <w:rPr>
          <w:rFonts w:cs="Times New Roman"/>
        </w:rPr>
        <w:t xml:space="preserve">we </w:t>
      </w:r>
      <w:r w:rsidR="00B306A8">
        <w:rPr>
          <w:rFonts w:cs="Times New Roman"/>
        </w:rPr>
        <w:t xml:space="preserve">perform an analysis on simulated polarized measurements and determine which linear polarization and geometries have the largest sensitivities to aerosol, and how those polarized measurements affect the accuracy and precision of the retrieved aerosol product. </w:t>
      </w:r>
      <w:r w:rsidR="00952285">
        <w:rPr>
          <w:rFonts w:cs="Times New Roman"/>
        </w:rPr>
        <w:t>Furthermore, a brief comparison between the scalar and vector model</w:t>
      </w:r>
      <w:r w:rsidR="004F116B">
        <w:rPr>
          <w:rFonts w:cs="Times New Roman"/>
        </w:rPr>
        <w:t>s</w:t>
      </w:r>
      <w:r w:rsidR="00952285">
        <w:rPr>
          <w:rFonts w:cs="Times New Roman"/>
        </w:rPr>
        <w:t xml:space="preserve"> will be performed for verification of the use of the scalar model for scalar </w:t>
      </w:r>
      <w:commentRangeStart w:id="13"/>
      <w:commentRangeStart w:id="14"/>
      <w:r w:rsidR="00952285">
        <w:rPr>
          <w:rFonts w:cs="Times New Roman"/>
        </w:rPr>
        <w:t>retrievals</w:t>
      </w:r>
      <w:commentRangeEnd w:id="13"/>
      <w:r w:rsidR="0088609D">
        <w:rPr>
          <w:rStyle w:val="CommentReference"/>
        </w:rPr>
        <w:commentReference w:id="13"/>
      </w:r>
      <w:commentRangeEnd w:id="14"/>
      <w:r w:rsidR="00465146">
        <w:rPr>
          <w:rStyle w:val="CommentReference"/>
        </w:rPr>
        <w:commentReference w:id="14"/>
      </w:r>
      <w:r w:rsidR="00952285">
        <w:rPr>
          <w:rFonts w:cs="Times New Roman"/>
        </w:rPr>
        <w:t>.</w:t>
      </w:r>
    </w:p>
    <w:p w14:paraId="7FA79375" w14:textId="77777777" w:rsidR="00A91E3D" w:rsidRDefault="00A91E3D" w:rsidP="00A91E3D">
      <w:pPr>
        <w:pStyle w:val="Heading1"/>
        <w:rPr>
          <w:b/>
        </w:rPr>
      </w:pPr>
      <w:r w:rsidRPr="00A91E3D">
        <w:rPr>
          <w:b/>
        </w:rPr>
        <w:t>2 Model and Scenarios</w:t>
      </w:r>
      <w:r w:rsidR="007F37E9">
        <w:rPr>
          <w:b/>
        </w:rPr>
        <w:t xml:space="preserve"> </w:t>
      </w:r>
      <w:r w:rsidR="00616CC7">
        <w:rPr>
          <w:b/>
        </w:rPr>
        <w:t>and</w:t>
      </w:r>
      <w:r w:rsidR="007F37E9">
        <w:rPr>
          <w:b/>
        </w:rPr>
        <w:t xml:space="preserve"> Aerosol Sensitivity</w:t>
      </w:r>
    </w:p>
    <w:p w14:paraId="5AD0F3E7" w14:textId="77777777" w:rsidR="007F37E9" w:rsidRDefault="008558FC" w:rsidP="00C0366D">
      <w:pPr>
        <w:spacing w:line="276" w:lineRule="auto"/>
        <w:jc w:val="both"/>
      </w:pPr>
      <w:r>
        <w:t xml:space="preserve">In order to compare the effect of polarization on the sensitivity </w:t>
      </w:r>
      <w:r w:rsidR="007370C4">
        <w:t>to aerosol</w:t>
      </w:r>
      <w:r w:rsidR="007C79D8">
        <w:t>,</w:t>
      </w:r>
      <w:r w:rsidR="007370C4">
        <w:t xml:space="preserve"> one must be able to accurately </w:t>
      </w:r>
      <w:r>
        <w:t>model polarized radiance</w:t>
      </w:r>
      <w:r w:rsidR="007C79D8">
        <w:t>. Additionally, a large number of scenarios are</w:t>
      </w:r>
      <w:r w:rsidR="007370C4">
        <w:t xml:space="preserve"> required with different atmospheric states and geometries</w:t>
      </w:r>
      <w:r w:rsidR="007C79D8" w:rsidRPr="007C79D8">
        <w:t xml:space="preserve"> </w:t>
      </w:r>
      <w:r w:rsidR="007C79D8">
        <w:t>to fully probe the solution space</w:t>
      </w:r>
      <w:r>
        <w:t>.</w:t>
      </w:r>
      <w:r w:rsidR="007F37E9">
        <w:t xml:space="preserve"> In this section</w:t>
      </w:r>
      <w:r w:rsidR="007370C4">
        <w:t>,</w:t>
      </w:r>
      <w:r w:rsidR="007F37E9">
        <w:t xml:space="preserve"> the </w:t>
      </w:r>
      <w:r w:rsidR="00F2088C">
        <w:rPr>
          <w:rFonts w:eastAsiaTheme="minorEastAsia"/>
        </w:rPr>
        <w:t xml:space="preserve">SASKTRAN-HR </w:t>
      </w:r>
      <w:r w:rsidR="007F37E9">
        <w:t xml:space="preserve">model used for the analysis with be discussed </w:t>
      </w:r>
      <w:r w:rsidR="007370C4">
        <w:t>as well as</w:t>
      </w:r>
      <w:r w:rsidR="007F37E9">
        <w:t xml:space="preserve"> aerosol scenarios used for the </w:t>
      </w:r>
      <w:r w:rsidR="007370C4">
        <w:t>study</w:t>
      </w:r>
      <w:r w:rsidR="007F37E9">
        <w:t>.</w:t>
      </w:r>
    </w:p>
    <w:p w14:paraId="1D29BD43" w14:textId="77777777" w:rsidR="007F37E9" w:rsidRDefault="007F37E9" w:rsidP="007F37E9">
      <w:pPr>
        <w:pStyle w:val="Heading2"/>
      </w:pPr>
      <w:r>
        <w:t xml:space="preserve">2.1 </w:t>
      </w:r>
      <w:r w:rsidR="00F2088C">
        <w:rPr>
          <w:rFonts w:eastAsiaTheme="minorEastAsia"/>
        </w:rPr>
        <w:t xml:space="preserve">SASKTRAN-HR </w:t>
      </w:r>
      <w:r>
        <w:t>model</w:t>
      </w:r>
    </w:p>
    <w:p w14:paraId="654E6CBC" w14:textId="77777777" w:rsidR="007F37E9" w:rsidRPr="0091520A" w:rsidRDefault="0091520A" w:rsidP="007F37E9">
      <w:pPr>
        <w:rPr>
          <w:color w:val="FF0000"/>
        </w:rPr>
      </w:pPr>
      <w:r w:rsidRPr="0091520A">
        <w:rPr>
          <w:color w:val="FF0000"/>
        </w:rPr>
        <w:t>I figured I would ask Seth to write this portion as they know the details better than I do.</w:t>
      </w:r>
    </w:p>
    <w:p w14:paraId="0CAE4762" w14:textId="77777777" w:rsidR="008558FC" w:rsidRDefault="007F37E9" w:rsidP="007F37E9">
      <w:pPr>
        <w:pStyle w:val="Heading2"/>
      </w:pPr>
      <w:r>
        <w:t>2.2 Aerosol Scenarios</w:t>
      </w:r>
    </w:p>
    <w:p w14:paraId="14F54156" w14:textId="311E72F7" w:rsidR="007F37E9" w:rsidRDefault="006E1F41" w:rsidP="008E72BB">
      <w:pPr>
        <w:spacing w:line="276" w:lineRule="auto"/>
        <w:jc w:val="both"/>
      </w:pPr>
      <w:r>
        <w:t>The variety</w:t>
      </w:r>
      <w:r w:rsidR="005D2709">
        <w:t xml:space="preserve"> of plausible aerosol profiles within the atmosphere are vast and cannot be completely covered due to the vast range of particle size </w:t>
      </w:r>
      <w:r w:rsidR="003105BA">
        <w:t>distributions</w:t>
      </w:r>
      <w:r w:rsidR="005D2709">
        <w:t xml:space="preserve"> </w:t>
      </w:r>
      <w:r w:rsidR="003105BA">
        <w:t xml:space="preserve">and possible </w:t>
      </w:r>
      <w:r w:rsidR="007370C4">
        <w:t>concentrations</w:t>
      </w:r>
      <w:r w:rsidR="003105BA">
        <w:t xml:space="preserve"> which affect</w:t>
      </w:r>
      <w:r w:rsidR="005D2709">
        <w:t xml:space="preserve"> their importance in radiative forcing. Furthermore, with the limb scatter technique</w:t>
      </w:r>
      <w:r>
        <w:t>,</w:t>
      </w:r>
      <w:r w:rsidR="005D2709">
        <w:t xml:space="preserve"> the geometry of the measurement also can have a large effect on the sensitivity of the measurement to </w:t>
      </w:r>
      <w:commentRangeStart w:id="15"/>
      <w:r w:rsidR="005D2709">
        <w:t>aerosol</w:t>
      </w:r>
      <w:commentRangeEnd w:id="15"/>
      <w:r w:rsidR="0092510A">
        <w:rPr>
          <w:rStyle w:val="CommentReference"/>
        </w:rPr>
        <w:commentReference w:id="15"/>
      </w:r>
      <w:ins w:id="16" w:author="Elash, Brenden" w:date="2016-01-06T15:06:00Z">
        <w:r w:rsidR="000D1D06">
          <w:t xml:space="preserve"> due to the sampling of the phase function in the forward model (</w:t>
        </w:r>
        <w:proofErr w:type="spellStart"/>
        <w:r w:rsidR="000D1D06">
          <w:t>Rieger</w:t>
        </w:r>
        <w:proofErr w:type="spellEnd"/>
        <w:r w:rsidR="000D1D06">
          <w:t xml:space="preserve"> et al., 2015)</w:t>
        </w:r>
      </w:ins>
      <w:r w:rsidR="005D2709">
        <w:t xml:space="preserve">. </w:t>
      </w:r>
      <w:ins w:id="17" w:author="Elash, Brenden" w:date="2016-01-08T12:57:00Z">
        <w:r w:rsidR="001A611E">
          <w:t>This</w:t>
        </w:r>
      </w:ins>
      <w:ins w:id="18" w:author="Elash, Brenden" w:date="2016-01-06T15:07:00Z">
        <w:r w:rsidR="000D1D06">
          <w:t xml:space="preserve"> includes a strong preference for </w:t>
        </w:r>
      </w:ins>
      <w:ins w:id="19" w:author="Elash, Brenden" w:date="2016-01-08T12:57:00Z">
        <w:r w:rsidR="001A611E">
          <w:t xml:space="preserve">aerosol </w:t>
        </w:r>
      </w:ins>
      <w:ins w:id="20" w:author="Elash, Brenden" w:date="2016-01-06T15:07:00Z">
        <w:r w:rsidR="000D1D06">
          <w:t xml:space="preserve">scattering in the forward direction resulting in a weak signal </w:t>
        </w:r>
      </w:ins>
      <w:ins w:id="21" w:author="Elash, Brenden" w:date="2016-01-06T15:08:00Z">
        <w:r w:rsidR="000D1D06">
          <w:t>in</w:t>
        </w:r>
      </w:ins>
      <w:ins w:id="22" w:author="Elash, Brenden" w:date="2016-01-06T15:07:00Z">
        <w:r w:rsidR="000D1D06">
          <w:t xml:space="preserve"> the backscatter direction. </w:t>
        </w:r>
      </w:ins>
      <w:ins w:id="23" w:author="Elash, Brenden" w:date="2016-01-06T15:13:00Z">
        <w:r w:rsidR="00D129ED">
          <w:t xml:space="preserve">As well the phase function for aerosol is dependent on the particle size distribution. </w:t>
        </w:r>
      </w:ins>
      <w:r w:rsidR="005D2709">
        <w:t>To probe a large portion of this space</w:t>
      </w:r>
      <w:r>
        <w:t>,</w:t>
      </w:r>
      <w:r w:rsidR="005D2709">
        <w:t xml:space="preserve"> a </w:t>
      </w:r>
      <w:r w:rsidR="003105BA">
        <w:t xml:space="preserve">series of scenarios were derived. </w:t>
      </w:r>
    </w:p>
    <w:p w14:paraId="1FD845B4" w14:textId="5DC91A31" w:rsidR="003105BA" w:rsidRDefault="003105BA" w:rsidP="008E72BB">
      <w:pPr>
        <w:spacing w:line="276" w:lineRule="auto"/>
        <w:jc w:val="both"/>
      </w:pPr>
      <w:r>
        <w:t>To probe the aerosol space</w:t>
      </w:r>
      <w:r w:rsidR="006E1F41">
        <w:t>,</w:t>
      </w:r>
      <w:r>
        <w:t xml:space="preserve"> two </w:t>
      </w:r>
      <w:r w:rsidR="00243618">
        <w:t>profile</w:t>
      </w:r>
      <w:r w:rsidR="006E1F41">
        <w:t>s</w:t>
      </w:r>
      <w:r w:rsidR="00243618">
        <w:t xml:space="preserve"> and four particle size distribution</w:t>
      </w:r>
      <w:r w:rsidR="006E1F41">
        <w:t>s</w:t>
      </w:r>
      <w:r w:rsidR="00243618">
        <w:t xml:space="preserve"> were used. The two profiles are a background aerosol extinction profile</w:t>
      </w:r>
      <w:r w:rsidR="007370C4">
        <w:t>, typical</w:t>
      </w:r>
      <w:r w:rsidR="006E1F41">
        <w:t xml:space="preserve"> used</w:t>
      </w:r>
      <w:r w:rsidR="00243618">
        <w:t xml:space="preserve"> dur</w:t>
      </w:r>
      <w:r w:rsidR="007370C4">
        <w:t>ing the</w:t>
      </w:r>
      <w:r w:rsidR="00243618">
        <w:t xml:space="preserve"> volcanically quiet period starting in 1997, and the second profile</w:t>
      </w:r>
      <w:r w:rsidR="006E1F41">
        <w:t>, which</w:t>
      </w:r>
      <w:r w:rsidR="00243618">
        <w:t xml:space="preserve"> is a representative volcanic profile after the </w:t>
      </w:r>
      <w:proofErr w:type="spellStart"/>
      <w:r w:rsidR="00243618">
        <w:t>Nabro</w:t>
      </w:r>
      <w:proofErr w:type="spellEnd"/>
      <w:r w:rsidR="00243618">
        <w:t xml:space="preserve"> eruption in 2012 with a higher sulfur injection from the eruption at approximately 20 km. Both profile</w:t>
      </w:r>
      <w:r w:rsidR="006E1F41">
        <w:t>s</w:t>
      </w:r>
      <w:r w:rsidR="00243618">
        <w:t xml:space="preserve"> can be observed in Figure 1.</w:t>
      </w:r>
      <w:r w:rsidR="009D2D82">
        <w:t xml:space="preserve"> A </w:t>
      </w:r>
      <w:r w:rsidR="00852D14">
        <w:t xml:space="preserve">multi-modal </w:t>
      </w:r>
      <w:r w:rsidR="009D2D82">
        <w:t xml:space="preserve">log-normal particle size distribution was selected with </w:t>
      </w:r>
      <w:commentRangeStart w:id="24"/>
      <w:del w:id="25" w:author="Elash, Brenden" w:date="2016-01-06T15:14:00Z">
        <w:r w:rsidR="009D2D82" w:rsidDel="00A95369">
          <w:delText xml:space="preserve">two </w:delText>
        </w:r>
      </w:del>
      <w:ins w:id="26" w:author="Elash, Brenden" w:date="2016-01-06T15:14:00Z">
        <w:r w:rsidR="00A95369">
          <w:t xml:space="preserve">one </w:t>
        </w:r>
      </w:ins>
      <w:r w:rsidR="009D2D82">
        <w:t>fine modes</w:t>
      </w:r>
      <w:commentRangeEnd w:id="24"/>
      <w:r w:rsidR="00E82D99">
        <w:rPr>
          <w:rStyle w:val="CommentReference"/>
        </w:rPr>
        <w:commentReference w:id="24"/>
      </w:r>
      <w:r w:rsidR="009D2D82">
        <w:t xml:space="preserve"> and one coarse mode</w:t>
      </w:r>
      <w:r w:rsidR="006E1F41">
        <w:t>,</w:t>
      </w:r>
      <w:r w:rsidR="00217536">
        <w:t xml:space="preserve"> which can be seen in Table 1</w:t>
      </w:r>
      <w:r w:rsidR="009D2D82">
        <w:t xml:space="preserve">. The aerosol profile </w:t>
      </w:r>
      <w:r w:rsidR="00852D14">
        <w:t xml:space="preserve">was chosen to </w:t>
      </w:r>
      <w:r w:rsidR="009D2D82">
        <w:t>either completely consist of only one of the fine mode</w:t>
      </w:r>
      <w:r w:rsidR="00852D14">
        <w:t>s</w:t>
      </w:r>
      <w:r w:rsidR="009D2D82">
        <w:t xml:space="preserve"> or a mix of 50% fine mode and 50% coarse mode. The fine modes are representation</w:t>
      </w:r>
      <w:r w:rsidR="006E1F41">
        <w:t>s</w:t>
      </w:r>
      <w:r w:rsidR="009D2D82">
        <w:t xml:space="preserve"> of </w:t>
      </w:r>
      <w:r w:rsidR="00105542">
        <w:t>two</w:t>
      </w:r>
      <w:r w:rsidR="009D2D82">
        <w:t xml:space="preserve"> background aerosol </w:t>
      </w:r>
      <w:r w:rsidR="00105542">
        <w:t xml:space="preserve">particle size </w:t>
      </w:r>
      <w:r w:rsidR="009D2D82">
        <w:t>distributions and the coarse mode is a representation</w:t>
      </w:r>
      <w:r w:rsidR="00105542">
        <w:t xml:space="preserve"> </w:t>
      </w:r>
      <w:r w:rsidR="006E1F41">
        <w:t xml:space="preserve">of </w:t>
      </w:r>
      <w:r w:rsidR="009D2D82">
        <w:t xml:space="preserve">the effect of </w:t>
      </w:r>
      <w:r w:rsidR="00105542">
        <w:t xml:space="preserve">a volcanic eruption on the size of the aerosol droplets </w:t>
      </w:r>
      <w:commentRangeStart w:id="27"/>
      <w:r w:rsidR="00105542">
        <w:t>(Deshler et al, 2003).</w:t>
      </w:r>
      <w:ins w:id="28" w:author="Elash, Brenden" w:date="2016-01-06T15:17:00Z">
        <w:r w:rsidR="00A95369">
          <w:t xml:space="preserve"> These selected distribution</w:t>
        </w:r>
      </w:ins>
      <w:ins w:id="29" w:author="Elash, Brenden" w:date="2016-01-06T15:20:00Z">
        <w:r w:rsidR="00AB031C">
          <w:t>s</w:t>
        </w:r>
      </w:ins>
      <w:ins w:id="30" w:author="Elash, Brenden" w:date="2016-01-06T15:17:00Z">
        <w:r w:rsidR="00A95369">
          <w:t xml:space="preserve"> are </w:t>
        </w:r>
      </w:ins>
      <w:ins w:id="31" w:author="Elash, Brenden" w:date="2016-01-08T13:17:00Z">
        <w:r w:rsidR="00BA1637">
          <w:t>r</w:t>
        </w:r>
      </w:ins>
      <w:ins w:id="32" w:author="Elash, Brenden" w:date="2016-01-06T15:20:00Z">
        <w:r w:rsidR="00AB031C">
          <w:t xml:space="preserve">epresentations based of off </w:t>
        </w:r>
      </w:ins>
      <w:ins w:id="33" w:author="Elash, Brenden" w:date="2016-01-06T15:17:00Z">
        <w:r w:rsidR="00A95369">
          <w:t xml:space="preserve">in-situ </w:t>
        </w:r>
      </w:ins>
      <w:ins w:id="34" w:author="Elash, Brenden" w:date="2016-01-06T15:21:00Z">
        <w:r w:rsidR="00AB031C">
          <w:t xml:space="preserve">balloon particle counter </w:t>
        </w:r>
      </w:ins>
      <w:ins w:id="35" w:author="Elash, Brenden" w:date="2016-01-06T15:20:00Z">
        <w:r w:rsidR="00AB031C">
          <w:t xml:space="preserve">measurements from </w:t>
        </w:r>
      </w:ins>
      <w:ins w:id="36" w:author="Elash, Brenden" w:date="2016-01-06T15:21:00Z">
        <w:r w:rsidR="00AB031C">
          <w:t>Laramie, Wyoming.</w:t>
        </w:r>
      </w:ins>
      <w:r w:rsidR="00105542">
        <w:t xml:space="preserve"> </w:t>
      </w:r>
      <w:commentRangeEnd w:id="27"/>
      <w:r w:rsidR="00D22AAD">
        <w:rPr>
          <w:rStyle w:val="CommentReference"/>
        </w:rPr>
        <w:commentReference w:id="27"/>
      </w:r>
      <w:r w:rsidR="00656A2B">
        <w:t>For the albedo</w:t>
      </w:r>
      <w:r w:rsidR="006E1F41">
        <w:t>,</w:t>
      </w:r>
      <w:r w:rsidR="00656A2B">
        <w:t xml:space="preserve"> value</w:t>
      </w:r>
      <w:r w:rsidR="00852D14">
        <w:t>s</w:t>
      </w:r>
      <w:r w:rsidR="00656A2B">
        <w:t xml:space="preserve"> of 0 and 1 were used to </w:t>
      </w:r>
      <w:r w:rsidR="00852D14">
        <w:t xml:space="preserve">set bounds on </w:t>
      </w:r>
      <w:r w:rsidR="00656A2B">
        <w:t xml:space="preserve">how ground reflectance </w:t>
      </w:r>
      <w:r w:rsidR="00852D14">
        <w:t xml:space="preserve">affects </w:t>
      </w:r>
      <w:r w:rsidR="00656A2B">
        <w:t xml:space="preserve">sensitivity </w:t>
      </w:r>
      <w:r w:rsidR="00852D14">
        <w:t xml:space="preserve">to </w:t>
      </w:r>
      <w:del w:id="37" w:author="Elash, Brenden" w:date="2016-01-06T15:21:00Z">
        <w:r w:rsidR="00852D14" w:rsidDel="00AB031C">
          <w:delText xml:space="preserve">aerosol </w:delText>
        </w:r>
        <w:r w:rsidR="00656A2B" w:rsidDel="00AB031C">
          <w:delText xml:space="preserve"> </w:delText>
        </w:r>
        <w:r w:rsidR="00852D14" w:rsidDel="00AB031C">
          <w:delText>with</w:delText>
        </w:r>
      </w:del>
      <w:ins w:id="38" w:author="Elash, Brenden" w:date="2016-01-06T15:21:00Z">
        <w:r w:rsidR="00AB031C">
          <w:t>aerosol with</w:t>
        </w:r>
      </w:ins>
      <w:r w:rsidR="00852D14">
        <w:t xml:space="preserve"> </w:t>
      </w:r>
      <w:r w:rsidR="00656A2B">
        <w:t>polariz</w:t>
      </w:r>
      <w:r w:rsidR="00852D14">
        <w:t>ed</w:t>
      </w:r>
      <w:r w:rsidR="00656A2B">
        <w:t xml:space="preserve"> measurements.</w:t>
      </w:r>
    </w:p>
    <w:p w14:paraId="46F6CC7A" w14:textId="7AB358F8" w:rsidR="00243618" w:rsidRDefault="00355057" w:rsidP="003B47EB">
      <w:pPr>
        <w:spacing w:line="276" w:lineRule="auto"/>
        <w:jc w:val="both"/>
      </w:pPr>
      <w:r>
        <w:t xml:space="preserve">To </w:t>
      </w:r>
      <w:r w:rsidR="007370C4">
        <w:t>probe</w:t>
      </w:r>
      <w:r>
        <w:t xml:space="preserve"> the entire geometry</w:t>
      </w:r>
      <w:r w:rsidR="007370C4">
        <w:t>,</w:t>
      </w:r>
      <w:r>
        <w:t xml:space="preserve"> a range of Solar Zenith Angles (SZAs) and Solar Scattering Angles (SSA) were selected. The range</w:t>
      </w:r>
      <w:r w:rsidR="006E1F41">
        <w:t>s were selected to give</w:t>
      </w:r>
      <w:r w:rsidR="007370C4">
        <w:t xml:space="preserve"> representative selections of all the possible geometries of </w:t>
      </w:r>
      <w:r w:rsidR="00656A2B">
        <w:t>a</w:t>
      </w:r>
      <w:r w:rsidR="007370C4">
        <w:t xml:space="preserve"> limb scatter instrument</w:t>
      </w:r>
      <w:r w:rsidR="00656A2B">
        <w:t>.</w:t>
      </w:r>
      <w:r w:rsidR="007370C4">
        <w:t xml:space="preserve"> </w:t>
      </w:r>
      <w:r w:rsidR="00656A2B">
        <w:t>T</w:t>
      </w:r>
      <w:r w:rsidR="007370C4">
        <w:t xml:space="preserve">he ranges for </w:t>
      </w:r>
      <w:r>
        <w:t>SZA are 15</w:t>
      </w:r>
      <w:r w:rsidRPr="00355057">
        <w:rPr>
          <w:vertAlign w:val="superscript"/>
        </w:rPr>
        <w:t xml:space="preserve"> </w:t>
      </w:r>
      <w:r>
        <w:rPr>
          <w:vertAlign w:val="superscript"/>
        </w:rPr>
        <w:t>o</w:t>
      </w:r>
      <w:r>
        <w:t>, 45</w:t>
      </w:r>
      <w:r w:rsidRPr="00355057">
        <w:rPr>
          <w:vertAlign w:val="superscript"/>
        </w:rPr>
        <w:t xml:space="preserve"> </w:t>
      </w:r>
      <w:r>
        <w:rPr>
          <w:vertAlign w:val="superscript"/>
        </w:rPr>
        <w:t>o</w:t>
      </w:r>
      <w:r>
        <w:t>, and 75</w:t>
      </w:r>
      <w:r>
        <w:rPr>
          <w:vertAlign w:val="superscript"/>
        </w:rPr>
        <w:t>o</w:t>
      </w:r>
      <w:r>
        <w:t xml:space="preserve"> and </w:t>
      </w:r>
      <w:r w:rsidR="007370C4">
        <w:t xml:space="preserve">for </w:t>
      </w:r>
      <w:r>
        <w:t>SSA of 30</w:t>
      </w:r>
      <w:r>
        <w:rPr>
          <w:vertAlign w:val="superscript"/>
        </w:rPr>
        <w:t>o</w:t>
      </w:r>
      <w:r>
        <w:t>, 60</w:t>
      </w:r>
      <w:r>
        <w:rPr>
          <w:vertAlign w:val="superscript"/>
        </w:rPr>
        <w:t>o</w:t>
      </w:r>
      <w:r>
        <w:t>, 90</w:t>
      </w:r>
      <w:r>
        <w:rPr>
          <w:vertAlign w:val="superscript"/>
        </w:rPr>
        <w:t>o</w:t>
      </w:r>
      <w:r>
        <w:t>, 120</w:t>
      </w:r>
      <w:r>
        <w:rPr>
          <w:vertAlign w:val="superscript"/>
        </w:rPr>
        <w:t>o</w:t>
      </w:r>
      <w:r>
        <w:t>, 150</w:t>
      </w:r>
      <w:r>
        <w:rPr>
          <w:vertAlign w:val="superscript"/>
        </w:rPr>
        <w:t>o</w:t>
      </w:r>
      <w:r>
        <w:t xml:space="preserve">, </w:t>
      </w:r>
      <w:r>
        <w:lastRenderedPageBreak/>
        <w:t>and 180</w:t>
      </w:r>
      <w:r>
        <w:rPr>
          <w:vertAlign w:val="superscript"/>
        </w:rPr>
        <w:t>o</w:t>
      </w:r>
      <w:r w:rsidR="00616CC7">
        <w:t xml:space="preserve">. </w:t>
      </w:r>
      <w:r w:rsidR="00CC3F26">
        <w:t xml:space="preserve">And the wavelengths chosen were 500, 750, 1000, 1250, 1500 nm to </w:t>
      </w:r>
      <w:r w:rsidR="00217536">
        <w:t>cover the effect of polarized measurements for wavelengths commonly used by instruments to achieve aerosol profiles from limb instruments (i.e. OSIRIS and SCHIAMACHY aerosol products use</w:t>
      </w:r>
      <w:r w:rsidR="00852D14">
        <w:t xml:space="preserve"> the ratio of</w:t>
      </w:r>
      <w:r w:rsidR="00217536">
        <w:t xml:space="preserve"> 750 nm </w:t>
      </w:r>
      <w:r w:rsidR="00852D14">
        <w:t xml:space="preserve">to 470 nm for the aerosol retrieval </w:t>
      </w:r>
      <w:r w:rsidR="00656A2B">
        <w:t>(</w:t>
      </w:r>
      <w:r w:rsidR="007370C4">
        <w:rPr>
          <w:rFonts w:cs="Times New Roman"/>
        </w:rPr>
        <w:t>Bourassa et al., 2012b; Ernst et al., 2012</w:t>
      </w:r>
      <w:r w:rsidR="00656A2B">
        <w:rPr>
          <w:rFonts w:cs="Times New Roman"/>
        </w:rPr>
        <w:t>)</w:t>
      </w:r>
      <w:r w:rsidR="006E1F41">
        <w:t xml:space="preserve">) Furthermore, </w:t>
      </w:r>
      <w:r w:rsidR="00217536">
        <w:t xml:space="preserve">near infrared </w:t>
      </w:r>
      <w:r w:rsidR="006E1F41">
        <w:t>wavelengths are</w:t>
      </w:r>
      <w:r w:rsidR="00217536">
        <w:t xml:space="preserve"> </w:t>
      </w:r>
      <w:r w:rsidR="006E1F41">
        <w:t>required</w:t>
      </w:r>
      <w:r w:rsidR="00217536">
        <w:t xml:space="preserve"> to discern particle size </w:t>
      </w:r>
      <w:r w:rsidR="006E1F41">
        <w:t xml:space="preserve">information </w:t>
      </w:r>
      <w:r w:rsidR="00217536">
        <w:t xml:space="preserve">from limb scatter </w:t>
      </w:r>
      <w:r w:rsidR="0091520A">
        <w:t>measurements</w:t>
      </w:r>
      <w:r w:rsidR="006E1F41">
        <w:t xml:space="preserve"> so the 1000-1500 nm wavelength were also chosen (</w:t>
      </w:r>
      <w:proofErr w:type="spellStart"/>
      <w:r w:rsidR="006E1F41">
        <w:t>Rieger</w:t>
      </w:r>
      <w:proofErr w:type="spellEnd"/>
      <w:r w:rsidR="006E1F41">
        <w:t xml:space="preserve"> et al., 2014)</w:t>
      </w:r>
      <w:r w:rsidR="00217536">
        <w:t>.</w:t>
      </w:r>
    </w:p>
    <w:p w14:paraId="050F461B" w14:textId="77777777" w:rsidR="00243618" w:rsidRDefault="0091520A" w:rsidP="0091520A">
      <w:pPr>
        <w:pStyle w:val="Heading2"/>
      </w:pPr>
      <w:r>
        <w:t>2.3 Methodology</w:t>
      </w:r>
    </w:p>
    <w:p w14:paraId="36012EDC" w14:textId="72AFEFBC" w:rsidR="00FC4158" w:rsidRDefault="0091520A" w:rsidP="00700478">
      <w:pPr>
        <w:spacing w:line="276" w:lineRule="auto"/>
        <w:jc w:val="both"/>
      </w:pPr>
      <w:r>
        <w:t>In order to limit the polarization space of this study</w:t>
      </w:r>
      <w:r w:rsidR="006E1F41">
        <w:t>,</w:t>
      </w:r>
      <w:r>
        <w:t xml:space="preserve"> a linear polarized instrument will be assumed that either measures the vertical or horizontal linear polarizations. This was chosen since upcoming instruments like ALTIUS (</w:t>
      </w:r>
      <w:proofErr w:type="spellStart"/>
      <w:r>
        <w:t>Dekemper</w:t>
      </w:r>
      <w:proofErr w:type="spellEnd"/>
      <w:r>
        <w:t xml:space="preserve"> et al. 2012) and ALI (</w:t>
      </w:r>
      <w:proofErr w:type="spellStart"/>
      <w:r>
        <w:t>Elash</w:t>
      </w:r>
      <w:proofErr w:type="spellEnd"/>
      <w:r>
        <w:t xml:space="preserve"> et al., 2015) use an acousto-optic tunable filter for a spectral filter which can only measure linear polarizations. </w:t>
      </w:r>
      <w:r w:rsidR="00852D14">
        <w:t xml:space="preserve">We wanted to be </w:t>
      </w:r>
      <w:r w:rsidR="006342F2">
        <w:t xml:space="preserve">able </w:t>
      </w:r>
      <w:r w:rsidR="00852D14">
        <w:t xml:space="preserve">to answer the question: </w:t>
      </w:r>
      <w:r>
        <w:t xml:space="preserve">if </w:t>
      </w:r>
      <w:r w:rsidR="007A1AE6">
        <w:t>only one</w:t>
      </w:r>
      <w:r>
        <w:t xml:space="preserve"> linear polarization </w:t>
      </w:r>
      <w:r w:rsidR="00852D14">
        <w:t>can be observed</w:t>
      </w:r>
      <w:r w:rsidR="000A0F3F">
        <w:t>,</w:t>
      </w:r>
      <w:r w:rsidR="007A1AE6">
        <w:t xml:space="preserve"> </w:t>
      </w:r>
      <w:r w:rsidR="000A0F3F">
        <w:t xml:space="preserve">which </w:t>
      </w:r>
      <w:r w:rsidR="00852D14">
        <w:t xml:space="preserve">orientation </w:t>
      </w:r>
      <w:r w:rsidR="000A0F3F">
        <w:t>is the best option</w:t>
      </w:r>
      <w:r>
        <w:t xml:space="preserve"> and how do the polarized measurements compare to the sensitivity of an instrument that measures scal</w:t>
      </w:r>
      <w:r w:rsidR="00656A2B">
        <w:t>a</w:t>
      </w:r>
      <w:r>
        <w:t xml:space="preserve">r radiance.  </w:t>
      </w:r>
      <w:r w:rsidR="00FC4158">
        <w:t>The three polarizations used will be define</w:t>
      </w:r>
      <w:r w:rsidR="00852D14">
        <w:t>d</w:t>
      </w:r>
      <w:r w:rsidR="00FC4158">
        <w:t xml:space="preserve"> as the following: </w:t>
      </w:r>
      <w:r w:rsidR="00852D14">
        <w:t xml:space="preserve">linearly polarized </w:t>
      </w:r>
      <w:r w:rsidR="00FC4158">
        <w:t>radiance</w:t>
      </w:r>
      <w:r w:rsidR="00852D14">
        <w:t xml:space="preserve"> </w:t>
      </w:r>
      <w:r w:rsidR="00FC4158">
        <w:t xml:space="preserve">aligned with the horizon will be known as </w:t>
      </w:r>
      <w:r w:rsidR="000A0F3F">
        <w:t>the horizontal polarization and</w:t>
      </w:r>
      <w:r w:rsidR="00FC4158">
        <w:t xml:space="preserve"> </w:t>
      </w:r>
      <w:r w:rsidR="00852D14">
        <w:t xml:space="preserve">linearly polarized </w:t>
      </w:r>
      <w:r w:rsidR="00FC4158">
        <w:t>radiance that</w:t>
      </w:r>
      <w:r w:rsidR="000A0F3F">
        <w:t xml:space="preserve"> is</w:t>
      </w:r>
      <w:r w:rsidR="00FC4158">
        <w:t xml:space="preserve"> perpendicular </w:t>
      </w:r>
      <w:r w:rsidR="00656A2B">
        <w:t>to</w:t>
      </w:r>
      <w:r w:rsidR="00FC4158">
        <w:t xml:space="preserve"> the horizon will be kno</w:t>
      </w:r>
      <w:r w:rsidR="00656A2B">
        <w:t xml:space="preserve">wn </w:t>
      </w:r>
      <w:r w:rsidR="000A0F3F">
        <w:t>as the vertical polarization. The third polarization used</w:t>
      </w:r>
      <w:r w:rsidR="00FC4158">
        <w:t xml:space="preserve"> </w:t>
      </w:r>
      <w:r w:rsidR="006342F2">
        <w:t xml:space="preserve">is </w:t>
      </w:r>
      <w:r w:rsidR="00FC4158">
        <w:t>the scal</w:t>
      </w:r>
      <w:r w:rsidR="00656A2B">
        <w:t>a</w:t>
      </w:r>
      <w:r w:rsidR="00FC4158">
        <w:t>r</w:t>
      </w:r>
      <w:r w:rsidR="006342F2">
        <w:t xml:space="preserve"> </w:t>
      </w:r>
      <w:r w:rsidR="00FC4158">
        <w:t>radiance</w:t>
      </w:r>
      <w:r w:rsidR="000A0F3F">
        <w:t>; it</w:t>
      </w:r>
      <w:r w:rsidR="007A1AE6">
        <w:t xml:space="preserve"> is used as the reference case</w:t>
      </w:r>
      <w:r w:rsidR="00FC4158">
        <w:t xml:space="preserve">. Using the </w:t>
      </w:r>
      <w:r w:rsidR="002844B9">
        <w:t>Stokes</w:t>
      </w:r>
      <w:r w:rsidR="00FC4158">
        <w:t xml:space="preserve"> </w:t>
      </w:r>
      <w:r w:rsidR="002844B9">
        <w:t>parameters</w:t>
      </w:r>
      <w:r w:rsidR="00FC4158">
        <w:t>, the scal</w:t>
      </w:r>
      <w:r w:rsidR="006837A5">
        <w:t>a</w:t>
      </w:r>
      <w:r w:rsidR="00FC4158">
        <w:t xml:space="preserve">r radiance is defined as </w:t>
      </w:r>
      <m:oMath>
        <m:r>
          <w:rPr>
            <w:rFonts w:ascii="Cambria Math" w:hAnsi="Cambria Math"/>
          </w:rPr>
          <m:t>I</m:t>
        </m:r>
      </m:oMath>
      <w:r w:rsidR="00FC4158">
        <w:rPr>
          <w:rFonts w:eastAsiaTheme="minorEastAsia"/>
        </w:rPr>
        <w:t>, the horizontal polarization is</w:t>
      </w:r>
      <w:r w:rsidR="004D24AE">
        <w:rPr>
          <w:rFonts w:eastAsiaTheme="minorEastAsia"/>
        </w:rPr>
        <w:t xml:space="preserve"> given by</w:t>
      </w:r>
      <w:r w:rsidR="00FC4158">
        <w:rPr>
          <w:rFonts w:eastAsiaTheme="minorEastAsia"/>
        </w:rPr>
        <w:t xml:space="preserve"> </w:t>
      </w:r>
      <m:oMath>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I+Q</m:t>
            </m:r>
          </m:e>
        </m:d>
      </m:oMath>
      <w:r w:rsidR="004D24AE">
        <w:rPr>
          <w:rFonts w:eastAsiaTheme="minorEastAsia"/>
        </w:rPr>
        <w:t xml:space="preserve"> and the vertical polarization is given by </w:t>
      </w:r>
      <m:oMath>
        <m:r>
          <w:rPr>
            <w:rFonts w:ascii="Cambria Math" w:eastAsiaTheme="minorEastAsia" w:hAnsi="Cambria Math"/>
          </w:rPr>
          <m:t>0.5(I-Q)</m:t>
        </m:r>
      </m:oMath>
      <w:r w:rsidR="004D24AE">
        <w:rPr>
          <w:rFonts w:eastAsiaTheme="minorEastAsia"/>
        </w:rPr>
        <w:t>.</w:t>
      </w:r>
    </w:p>
    <w:p w14:paraId="666F7879" w14:textId="7A90C757" w:rsidR="0091520A" w:rsidRDefault="00211145" w:rsidP="00700478">
      <w:pPr>
        <w:spacing w:line="276" w:lineRule="auto"/>
        <w:jc w:val="both"/>
      </w:pPr>
      <w:r>
        <w:t>The study looks at the problem i</w:t>
      </w:r>
      <w:r w:rsidR="00656A2B">
        <w:t>n</w:t>
      </w:r>
      <w:r>
        <w:t xml:space="preserve"> three section</w:t>
      </w:r>
      <w:r w:rsidR="00656A2B">
        <w:t>s</w:t>
      </w:r>
      <w:r>
        <w:t xml:space="preserve">. How does the </w:t>
      </w:r>
      <w:r w:rsidR="006342F2">
        <w:t>fraction of the limb scatter signal that is due to aerosol vary</w:t>
      </w:r>
      <w:r>
        <w:t xml:space="preserve"> for a </w:t>
      </w:r>
      <w:r w:rsidR="006342F2">
        <w:t xml:space="preserve">range of </w:t>
      </w:r>
      <w:r>
        <w:t>geometries and aerosol profiles? How does the polariz</w:t>
      </w:r>
      <w:r w:rsidR="006342F2">
        <w:t>ed</w:t>
      </w:r>
      <w:r>
        <w:t xml:space="preserve"> </w:t>
      </w:r>
      <w:r w:rsidR="006342F2">
        <w:t xml:space="preserve">measurement </w:t>
      </w:r>
      <w:r>
        <w:t xml:space="preserve">affect the ability to retrieve aerosol using a consistent </w:t>
      </w:r>
      <w:r w:rsidR="00656A2B">
        <w:t xml:space="preserve">assumed </w:t>
      </w:r>
      <w:r>
        <w:t xml:space="preserve">particle size distribution? And </w:t>
      </w:r>
      <w:r w:rsidR="006342F2">
        <w:t xml:space="preserve">finally, </w:t>
      </w:r>
      <w:r>
        <w:t xml:space="preserve">how does the </w:t>
      </w:r>
      <w:r w:rsidR="006342F2">
        <w:t xml:space="preserve">polarized measurement </w:t>
      </w:r>
      <w:r>
        <w:t xml:space="preserve">effect the error on the retrieved profile? Within this section the methodology for </w:t>
      </w:r>
      <w:r w:rsidR="00FC4158">
        <w:t>each question will be described.</w:t>
      </w:r>
      <w:r>
        <w:t xml:space="preserve"> </w:t>
      </w:r>
    </w:p>
    <w:p w14:paraId="5D6DAFE5" w14:textId="0B21033D" w:rsidR="0091520A" w:rsidRDefault="00700478" w:rsidP="008E72BB">
      <w:pPr>
        <w:spacing w:line="276" w:lineRule="auto"/>
        <w:jc w:val="both"/>
        <w:rPr>
          <w:rFonts w:eastAsiaTheme="minorEastAsia"/>
        </w:rPr>
      </w:pPr>
      <w:r>
        <w:t xml:space="preserve"> </w:t>
      </w:r>
      <w:r w:rsidR="007636F7">
        <w:t xml:space="preserve">First, the modeled radiance will be compared for a series of geometries, wavelengths, and altitudes to determine the </w:t>
      </w:r>
      <w:r w:rsidR="006342F2">
        <w:t xml:space="preserve">approximate fraction </w:t>
      </w:r>
      <w:r w:rsidR="007636F7">
        <w:t xml:space="preserve">of the </w:t>
      </w:r>
      <w:r w:rsidR="006342F2">
        <w:t xml:space="preserve">signal </w:t>
      </w:r>
      <w:r w:rsidR="007636F7">
        <w:t xml:space="preserve">that is </w:t>
      </w:r>
      <w:r w:rsidR="006342F2">
        <w:t>due to aerosol</w:t>
      </w:r>
      <w:r w:rsidR="007636F7">
        <w:t xml:space="preserve">. </w:t>
      </w:r>
      <w:commentRangeStart w:id="39"/>
      <w:del w:id="40" w:author="Elash, Brenden" w:date="2016-01-06T15:22:00Z">
        <w:r w:rsidR="007636F7" w:rsidDel="00AB031C">
          <w:delText>The model is r</w:delText>
        </w:r>
        <w:r w:rsidR="00656A2B" w:rsidDel="00AB031C">
          <w:delText>u</w:delText>
        </w:r>
        <w:r w:rsidR="007636F7" w:rsidDel="00AB031C">
          <w:delText xml:space="preserve">n using </w:delText>
        </w:r>
        <w:r w:rsidR="003B71BA" w:rsidDel="00AB031C">
          <w:delText xml:space="preserve">a </w:delText>
        </w:r>
        <w:r w:rsidR="007636F7" w:rsidDel="00AB031C">
          <w:delText xml:space="preserve">polarization mode </w:delText>
        </w:r>
        <w:r w:rsidR="003B71BA" w:rsidDel="00AB031C">
          <w:delText>that</w:delText>
        </w:r>
        <w:r w:rsidR="007636F7" w:rsidDel="00AB031C">
          <w:delText xml:space="preserve"> accurately models the polarized radiance for the first three orders of scatter, then the scattering </w:delText>
        </w:r>
        <w:r w:rsidR="00656A2B" w:rsidDel="00AB031C">
          <w:delText xml:space="preserve">events </w:delText>
        </w:r>
        <w:r w:rsidR="007636F7" w:rsidDel="00AB031C">
          <w:delText>are assumed to be scal</w:delText>
        </w:r>
        <w:r w:rsidR="00656A2B" w:rsidDel="00AB031C">
          <w:delText>a</w:delText>
        </w:r>
        <w:r w:rsidR="007636F7" w:rsidDel="00AB031C">
          <w:delText>r in nature</w:delText>
        </w:r>
        <w:r w:rsidR="00124C3B" w:rsidDel="00AB031C">
          <w:delText>.</w:delText>
        </w:r>
        <w:commentRangeEnd w:id="39"/>
        <w:r w:rsidR="006342F2" w:rsidDel="00AB031C">
          <w:rPr>
            <w:rStyle w:val="CommentReference"/>
          </w:rPr>
          <w:commentReference w:id="39"/>
        </w:r>
        <w:r w:rsidR="00124C3B" w:rsidDel="00AB031C">
          <w:delText xml:space="preserve"> </w:delText>
        </w:r>
      </w:del>
      <w:r w:rsidR="00124C3B">
        <w:t>T</w:t>
      </w:r>
      <w:r w:rsidR="000A0F3F">
        <w:t>he model is ru</w:t>
      </w:r>
      <w:r w:rsidR="007636F7">
        <w:t xml:space="preserve">n with a </w:t>
      </w:r>
      <w:r w:rsidR="002271A0">
        <w:t>nominal</w:t>
      </w:r>
      <w:r w:rsidR="007636F7">
        <w:t xml:space="preserve"> atmosphere </w:t>
      </w:r>
      <w:r w:rsidR="00524542">
        <w:t xml:space="preserve">that </w:t>
      </w:r>
      <w:r w:rsidR="002271A0">
        <w:t>consists of molecular air, ozone, and NO</w:t>
      </w:r>
      <w:r w:rsidR="002271A0">
        <w:rPr>
          <w:vertAlign w:val="subscript"/>
        </w:rPr>
        <w:t>2</w:t>
      </w:r>
      <w:r w:rsidR="00524542">
        <w:t xml:space="preserve"> which is kept constant</w:t>
      </w:r>
      <w:r w:rsidR="00124C3B">
        <w:t>, and with a variable altitude and albedo</w:t>
      </w:r>
      <w:r w:rsidR="002271A0">
        <w:t xml:space="preserve">. </w:t>
      </w:r>
      <w:r w:rsidR="003B71BA">
        <w:t xml:space="preserve">The </w:t>
      </w:r>
      <w:r w:rsidR="006342F2">
        <w:t xml:space="preserve">aerosol fraction </w:t>
      </w:r>
      <w:r w:rsidR="003B71BA">
        <w:t xml:space="preserve">was determined by </w:t>
      </w:r>
      <w:r w:rsidR="00124C3B">
        <w:t xml:space="preserve">calculating the </w:t>
      </w:r>
      <w:r w:rsidR="00656A2B">
        <w:t xml:space="preserve">nominal </w:t>
      </w:r>
      <w:r w:rsidR="00124C3B">
        <w:t>radiance without aerosol in the model</w:t>
      </w:r>
      <w:proofErr w:type="gramStart"/>
      <w:r w:rsidR="00124C3B">
        <w:t xml:space="preserve">, </w:t>
      </w:r>
      <w:proofErr w:type="gramEnd"/>
      <m:oMath>
        <m:sSub>
          <m:sSubPr>
            <m:ctrlPr>
              <w:rPr>
                <w:rFonts w:ascii="Cambria Math" w:hAnsi="Cambria Math"/>
                <w:i/>
              </w:rPr>
            </m:ctrlPr>
          </m:sSubPr>
          <m:e>
            <m:r>
              <w:rPr>
                <w:rFonts w:ascii="Cambria Math" w:hAnsi="Cambria Math"/>
              </w:rPr>
              <m:t>I</m:t>
            </m:r>
          </m:e>
          <m:sub>
            <m:r>
              <w:rPr>
                <w:rFonts w:ascii="Cambria Math" w:hAnsi="Cambria Math"/>
              </w:rPr>
              <m:t>nom</m:t>
            </m:r>
          </m:sub>
        </m:sSub>
      </m:oMath>
      <w:r w:rsidR="00124C3B">
        <w:rPr>
          <w:rFonts w:eastAsiaTheme="minorEastAsia"/>
        </w:rPr>
        <w:t xml:space="preserve">, and the </w:t>
      </w:r>
      <w:r w:rsidR="006342F2">
        <w:rPr>
          <w:rFonts w:eastAsiaTheme="minorEastAsia"/>
        </w:rPr>
        <w:t xml:space="preserve">total </w:t>
      </w:r>
      <w:r w:rsidR="00124C3B">
        <w:rPr>
          <w:rFonts w:eastAsiaTheme="minorEastAsia"/>
        </w:rPr>
        <w:t xml:space="preserve">radiance including the aerosol,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tot</m:t>
            </m:r>
          </m:sub>
        </m:sSub>
      </m:oMath>
      <w:r w:rsidR="00124C3B">
        <w:rPr>
          <w:rFonts w:eastAsiaTheme="minorEastAsia"/>
        </w:rPr>
        <w:t xml:space="preserve">, and using the difference between the total radiance and nominal radiance </w:t>
      </w:r>
      <w:r w:rsidR="006342F2">
        <w:rPr>
          <w:rFonts w:eastAsiaTheme="minorEastAsia"/>
        </w:rPr>
        <w:t>to find the approximate fraction of the signal due to aerosol</w:t>
      </w:r>
      <w:r w:rsidR="00656A2B">
        <w:rPr>
          <w:rFonts w:eastAsiaTheme="minorEastAsia"/>
        </w:rPr>
        <w:t>.</w:t>
      </w:r>
      <w:r w:rsidR="006342F2">
        <w:rPr>
          <w:rFonts w:eastAsiaTheme="minorEastAsia"/>
        </w:rPr>
        <w:t xml:space="preserve"> Thus</w:t>
      </w:r>
      <w:r w:rsidR="00211145">
        <w:rPr>
          <w:rFonts w:eastAsiaTheme="minorEastAsia"/>
        </w:rPr>
        <w:t xml:space="preserve"> </w:t>
      </w:r>
      <w:r w:rsidR="009E757F">
        <w:rPr>
          <w:rFonts w:eastAsiaTheme="minorEastAsia"/>
        </w:rPr>
        <w:t xml:space="preserve">to </w:t>
      </w:r>
      <w:r w:rsidR="00656A2B">
        <w:rPr>
          <w:rFonts w:eastAsiaTheme="minorEastAsia"/>
        </w:rPr>
        <w:t>determine the</w:t>
      </w:r>
      <w:r w:rsidR="00211145">
        <w:rPr>
          <w:rFonts w:eastAsiaTheme="minorEastAsia"/>
        </w:rPr>
        <w:t xml:space="preserve"> percent of the signal that </w:t>
      </w:r>
      <w:r w:rsidR="00656A2B">
        <w:rPr>
          <w:rFonts w:eastAsiaTheme="minorEastAsia"/>
        </w:rPr>
        <w:t>is attributed</w:t>
      </w:r>
      <w:r w:rsidR="000A0F3F">
        <w:rPr>
          <w:rFonts w:eastAsiaTheme="minorEastAsia"/>
        </w:rPr>
        <w:t>,</w:t>
      </w:r>
      <w:r w:rsidR="00314B55">
        <w:rPr>
          <w:rFonts w:eastAsiaTheme="minorEastAsia"/>
        </w:rPr>
        <w:t xml:space="preserve"> the following formulation is used</w:t>
      </w:r>
      <w:r w:rsidR="00211145">
        <w:rPr>
          <w:rFonts w:eastAsiaTheme="minorEastAsia"/>
        </w:rPr>
        <w:t xml:space="preserve"> </w:t>
      </w:r>
    </w:p>
    <w:p w14:paraId="5401BA48" w14:textId="77777777" w:rsidR="00211145" w:rsidRPr="00211145" w:rsidRDefault="00211145" w:rsidP="0091520A">
      <w:pPr>
        <w:spacing w:line="360" w:lineRule="auto"/>
        <w:jc w:val="both"/>
        <w:rPr>
          <w:rFonts w:eastAsiaTheme="minorEastAsia"/>
        </w:rPr>
      </w:pPr>
      <m:oMathPara>
        <m:oMath>
          <m:r>
            <w:rPr>
              <w:rFonts w:ascii="Cambria Math" w:hAnsi="Cambria Math"/>
            </w:rPr>
            <m:t>Percen</m:t>
          </m:r>
          <m:sSub>
            <m:sSubPr>
              <m:ctrlPr>
                <w:rPr>
                  <w:rFonts w:ascii="Cambria Math" w:hAnsi="Cambria Math"/>
                  <w:i/>
                </w:rPr>
              </m:ctrlPr>
            </m:sSubPr>
            <m:e>
              <m:r>
                <w:rPr>
                  <w:rFonts w:ascii="Cambria Math" w:hAnsi="Cambria Math"/>
                </w:rPr>
                <m:t>t</m:t>
              </m:r>
            </m:e>
            <m:sub>
              <m:r>
                <w:rPr>
                  <w:rFonts w:ascii="Cambria Math" w:hAnsi="Cambria Math"/>
                </w:rPr>
                <m:t>aerosol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nom</m:t>
                  </m:r>
                </m:sub>
              </m:sSub>
            </m:num>
            <m:den>
              <m:sSub>
                <m:sSubPr>
                  <m:ctrlPr>
                    <w:rPr>
                      <w:rFonts w:ascii="Cambria Math" w:hAnsi="Cambria Math"/>
                      <w:i/>
                    </w:rPr>
                  </m:ctrlPr>
                </m:sSubPr>
                <m:e>
                  <m:r>
                    <w:rPr>
                      <w:rFonts w:ascii="Cambria Math" w:hAnsi="Cambria Math"/>
                    </w:rPr>
                    <m:t>I</m:t>
                  </m:r>
                </m:e>
                <m:sub>
                  <m:r>
                    <w:rPr>
                      <w:rFonts w:ascii="Cambria Math" w:hAnsi="Cambria Math"/>
                    </w:rPr>
                    <m:t>tot</m:t>
                  </m:r>
                </m:sub>
              </m:sSub>
            </m:den>
          </m:f>
          <m:r>
            <w:rPr>
              <w:rFonts w:ascii="Cambria Math" w:hAnsi="Cambria Math"/>
            </w:rPr>
            <m:t>*100%. (1)</m:t>
          </m:r>
        </m:oMath>
      </m:oMathPara>
    </w:p>
    <w:p w14:paraId="6154510B" w14:textId="1B6A890D" w:rsidR="00211145" w:rsidRDefault="006342F2" w:rsidP="008E72BB">
      <w:pPr>
        <w:spacing w:line="276" w:lineRule="auto"/>
        <w:jc w:val="both"/>
        <w:rPr>
          <w:rFonts w:eastAsiaTheme="minorEastAsia"/>
        </w:rPr>
      </w:pPr>
      <w:r>
        <w:rPr>
          <w:rFonts w:eastAsiaTheme="minorEastAsia"/>
        </w:rPr>
        <w:t>Although due to non-</w:t>
      </w:r>
      <w:proofErr w:type="spellStart"/>
      <w:r>
        <w:rPr>
          <w:rFonts w:eastAsiaTheme="minorEastAsia"/>
        </w:rPr>
        <w:t>linearities</w:t>
      </w:r>
      <w:proofErr w:type="spellEnd"/>
      <w:r>
        <w:rPr>
          <w:rFonts w:eastAsiaTheme="minorEastAsia"/>
        </w:rPr>
        <w:t xml:space="preserve"> from multiple scattering, this is not strictly true; however at most stratospheric tangent altitudes, these wavelengths are quite optically thin and this simple percent difference will provide an intuitive approximation of the fraction of the signal due to aerosol. </w:t>
      </w:r>
      <w:commentRangeStart w:id="41"/>
      <w:del w:id="42" w:author="Elash, Brenden" w:date="2016-01-06T15:34:00Z">
        <w:r w:rsidR="00FC4158" w:rsidDel="007D5ED8">
          <w:rPr>
            <w:rFonts w:eastAsiaTheme="minorEastAsia"/>
          </w:rPr>
          <w:delText>From th</w:delText>
        </w:r>
        <w:r w:rsidR="00314B55" w:rsidDel="007D5ED8">
          <w:rPr>
            <w:rFonts w:eastAsiaTheme="minorEastAsia"/>
          </w:rPr>
          <w:delText>e percentage of aerosol</w:delText>
        </w:r>
        <w:r w:rsidR="00FC4158" w:rsidDel="007D5ED8">
          <w:rPr>
            <w:rFonts w:eastAsiaTheme="minorEastAsia"/>
          </w:rPr>
          <w:delText xml:space="preserve"> </w:delText>
        </w:r>
        <w:r w:rsidR="00314B55" w:rsidDel="007D5ED8">
          <w:rPr>
            <w:rFonts w:eastAsiaTheme="minorEastAsia"/>
          </w:rPr>
          <w:delText>parameter</w:delText>
        </w:r>
        <w:r w:rsidR="000A0F3F" w:rsidDel="007D5ED8">
          <w:rPr>
            <w:rFonts w:eastAsiaTheme="minorEastAsia"/>
          </w:rPr>
          <w:delText>,</w:delText>
        </w:r>
        <w:r w:rsidR="00FC4158" w:rsidDel="007D5ED8">
          <w:rPr>
            <w:rFonts w:eastAsiaTheme="minorEastAsia"/>
          </w:rPr>
          <w:delText xml:space="preserve"> it can be determined where the aerosol contributes the large</w:delText>
        </w:r>
        <w:r w:rsidR="00314B55" w:rsidDel="007D5ED8">
          <w:rPr>
            <w:rFonts w:eastAsiaTheme="minorEastAsia"/>
          </w:rPr>
          <w:delText>st</w:delText>
        </w:r>
        <w:r w:rsidR="00FC4158" w:rsidDel="007D5ED8">
          <w:rPr>
            <w:rFonts w:eastAsiaTheme="minorEastAsia"/>
          </w:rPr>
          <w:delText xml:space="preserve"> percentage of the signal. On the other hand</w:delText>
        </w:r>
        <w:r w:rsidR="000A0F3F" w:rsidDel="007D5ED8">
          <w:rPr>
            <w:rFonts w:eastAsiaTheme="minorEastAsia"/>
          </w:rPr>
          <w:delText>,</w:delText>
        </w:r>
      </w:del>
      <w:ins w:id="43" w:author="Elash, Brenden" w:date="2016-01-06T15:34:00Z">
        <w:r w:rsidR="007D5ED8">
          <w:rPr>
            <w:rFonts w:eastAsiaTheme="minorEastAsia"/>
          </w:rPr>
          <w:t xml:space="preserve">Furthermore, polarized measurements </w:t>
        </w:r>
      </w:ins>
      <w:ins w:id="44" w:author="Elash, Brenden" w:date="2016-01-06T15:44:00Z">
        <w:r w:rsidR="002035C2">
          <w:rPr>
            <w:rFonts w:eastAsiaTheme="minorEastAsia"/>
          </w:rPr>
          <w:t xml:space="preserve">of radiance </w:t>
        </w:r>
      </w:ins>
      <w:ins w:id="45" w:author="Elash, Brenden" w:date="2016-01-06T15:34:00Z">
        <w:r w:rsidR="007D5ED8">
          <w:rPr>
            <w:rFonts w:eastAsiaTheme="minorEastAsia"/>
          </w:rPr>
          <w:t xml:space="preserve">will </w:t>
        </w:r>
      </w:ins>
      <w:ins w:id="46" w:author="Elash, Brenden" w:date="2016-01-08T13:38:00Z">
        <w:r w:rsidR="008561AD">
          <w:rPr>
            <w:rFonts w:eastAsiaTheme="minorEastAsia"/>
          </w:rPr>
          <w:t>be</w:t>
        </w:r>
      </w:ins>
      <w:ins w:id="47" w:author="Elash, Brenden" w:date="2016-01-06T15:41:00Z">
        <w:r w:rsidR="007D5ED8">
          <w:rPr>
            <w:rFonts w:eastAsiaTheme="minorEastAsia"/>
          </w:rPr>
          <w:t xml:space="preserve"> </w:t>
        </w:r>
      </w:ins>
      <w:ins w:id="48" w:author="Elash, Brenden" w:date="2016-01-06T15:44:00Z">
        <w:r w:rsidR="002035C2">
          <w:rPr>
            <w:rFonts w:eastAsiaTheme="minorEastAsia"/>
          </w:rPr>
          <w:t>smaller</w:t>
        </w:r>
      </w:ins>
      <w:ins w:id="49" w:author="Elash, Brenden" w:date="2016-01-06T15:41:00Z">
        <w:r w:rsidR="007D5ED8">
          <w:rPr>
            <w:rFonts w:eastAsiaTheme="minorEastAsia"/>
          </w:rPr>
          <w:t xml:space="preserve"> </w:t>
        </w:r>
      </w:ins>
      <w:ins w:id="50" w:author="Elash, Brenden" w:date="2016-01-08T13:39:00Z">
        <w:r w:rsidR="008561AD">
          <w:rPr>
            <w:rFonts w:eastAsiaTheme="minorEastAsia"/>
          </w:rPr>
          <w:t xml:space="preserve">in magnitude </w:t>
        </w:r>
      </w:ins>
      <w:ins w:id="51" w:author="Elash, Brenden" w:date="2016-01-06T15:41:00Z">
        <w:r w:rsidR="007D5ED8">
          <w:rPr>
            <w:rFonts w:eastAsiaTheme="minorEastAsia"/>
          </w:rPr>
          <w:t>than the scalar counterpart and the percent loss will be used to estimate increases in exposure times</w:t>
        </w:r>
      </w:ins>
      <w:ins w:id="52" w:author="Elash, Brenden" w:date="2016-01-06T15:45:00Z">
        <w:r w:rsidR="002035C2">
          <w:rPr>
            <w:rFonts w:eastAsiaTheme="minorEastAsia"/>
          </w:rPr>
          <w:t xml:space="preserve"> </w:t>
        </w:r>
      </w:ins>
      <w:ins w:id="53" w:author="Elash, Brenden" w:date="2016-01-08T13:39:00Z">
        <w:r w:rsidR="008561AD">
          <w:rPr>
            <w:rFonts w:eastAsiaTheme="minorEastAsia"/>
          </w:rPr>
          <w:t xml:space="preserve">needed </w:t>
        </w:r>
      </w:ins>
      <w:ins w:id="54" w:author="Elash, Brenden" w:date="2016-01-06T15:45:00Z">
        <w:r w:rsidR="002035C2">
          <w:rPr>
            <w:rFonts w:eastAsiaTheme="minorEastAsia"/>
          </w:rPr>
          <w:t>to compensate</w:t>
        </w:r>
      </w:ins>
      <w:ins w:id="55" w:author="Elash, Brenden" w:date="2016-01-06T15:41:00Z">
        <w:r w:rsidR="007D5ED8">
          <w:rPr>
            <w:rFonts w:eastAsiaTheme="minorEastAsia"/>
          </w:rPr>
          <w:t>.</w:t>
        </w:r>
      </w:ins>
      <w:ins w:id="56" w:author="Elash, Brenden" w:date="2016-01-06T15:34:00Z">
        <w:r w:rsidR="007D5ED8">
          <w:rPr>
            <w:rFonts w:eastAsiaTheme="minorEastAsia"/>
          </w:rPr>
          <w:t xml:space="preserve"> </w:t>
        </w:r>
      </w:ins>
      <w:del w:id="57" w:author="Elash, Brenden" w:date="2016-01-06T15:42:00Z">
        <w:r w:rsidR="00FC4158" w:rsidDel="007D5ED8">
          <w:rPr>
            <w:rFonts w:eastAsiaTheme="minorEastAsia"/>
          </w:rPr>
          <w:delText xml:space="preserve"> the loss of </w:delText>
        </w:r>
        <w:r w:rsidR="00314B55" w:rsidDel="007D5ED8">
          <w:rPr>
            <w:rFonts w:eastAsiaTheme="minorEastAsia"/>
          </w:rPr>
          <w:delText xml:space="preserve">overall </w:delText>
        </w:r>
        <w:r w:rsidR="00FC4158" w:rsidDel="007D5ED8">
          <w:rPr>
            <w:rFonts w:eastAsiaTheme="minorEastAsia"/>
          </w:rPr>
          <w:delText xml:space="preserve">radiance will be looked at when using a polarized measurement </w:delText>
        </w:r>
        <w:r w:rsidR="00F2088C" w:rsidDel="007D5ED8">
          <w:rPr>
            <w:rFonts w:eastAsiaTheme="minorEastAsia"/>
          </w:rPr>
          <w:delText xml:space="preserve">compared to a </w:delText>
        </w:r>
        <w:r w:rsidR="00FC4158" w:rsidDel="007D5ED8">
          <w:rPr>
            <w:rFonts w:eastAsiaTheme="minorEastAsia"/>
          </w:rPr>
          <w:delText>scal</w:delText>
        </w:r>
        <w:r w:rsidR="006837A5" w:rsidDel="007D5ED8">
          <w:rPr>
            <w:rFonts w:eastAsiaTheme="minorEastAsia"/>
          </w:rPr>
          <w:delText>a</w:delText>
        </w:r>
        <w:r w:rsidR="00FC4158" w:rsidDel="007D5ED8">
          <w:rPr>
            <w:rFonts w:eastAsiaTheme="minorEastAsia"/>
          </w:rPr>
          <w:delText xml:space="preserve">r </w:delText>
        </w:r>
        <w:r w:rsidR="00F2088C" w:rsidDel="007D5ED8">
          <w:rPr>
            <w:rFonts w:eastAsiaTheme="minorEastAsia"/>
          </w:rPr>
          <w:delText>measurement</w:delText>
        </w:r>
        <w:r w:rsidR="00FC4158" w:rsidDel="007D5ED8">
          <w:rPr>
            <w:rFonts w:eastAsiaTheme="minorEastAsia"/>
          </w:rPr>
          <w:delText xml:space="preserve"> to determine the required increase in exposure time for the polarized </w:delText>
        </w:r>
        <w:r w:rsidR="002844B9" w:rsidDel="007D5ED8">
          <w:rPr>
            <w:rFonts w:eastAsiaTheme="minorEastAsia"/>
          </w:rPr>
          <w:delText>measurements</w:delText>
        </w:r>
        <w:r w:rsidR="00FC4158" w:rsidDel="007D5ED8">
          <w:rPr>
            <w:rFonts w:eastAsiaTheme="minorEastAsia"/>
          </w:rPr>
          <w:delText>.</w:delText>
        </w:r>
        <w:commentRangeEnd w:id="41"/>
        <w:r w:rsidR="00127EBE" w:rsidDel="007D5ED8">
          <w:rPr>
            <w:rStyle w:val="CommentReference"/>
          </w:rPr>
          <w:commentReference w:id="41"/>
        </w:r>
      </w:del>
    </w:p>
    <w:p w14:paraId="7AB5FA9E" w14:textId="14E68021" w:rsidR="00DB3D12" w:rsidRDefault="002844B9" w:rsidP="008E72BB">
      <w:pPr>
        <w:spacing w:line="276" w:lineRule="auto"/>
        <w:jc w:val="both"/>
        <w:rPr>
          <w:rFonts w:eastAsiaTheme="minorEastAsia"/>
        </w:rPr>
      </w:pPr>
      <w:r>
        <w:rPr>
          <w:rFonts w:eastAsiaTheme="minorEastAsia"/>
        </w:rPr>
        <w:lastRenderedPageBreak/>
        <w:t>To determine the effect of polarization on the retrieval</w:t>
      </w:r>
      <w:r w:rsidR="000A0F3F">
        <w:rPr>
          <w:rFonts w:eastAsiaTheme="minorEastAsia"/>
        </w:rPr>
        <w:t>,</w:t>
      </w:r>
      <w:r>
        <w:rPr>
          <w:rFonts w:eastAsiaTheme="minorEastAsia"/>
        </w:rPr>
        <w:t xml:space="preserve"> </w:t>
      </w:r>
      <w:r w:rsidR="009444D9">
        <w:rPr>
          <w:rFonts w:eastAsiaTheme="minorEastAsia"/>
        </w:rPr>
        <w:t xml:space="preserve">a retrieval method </w:t>
      </w:r>
      <w:r w:rsidR="00127EBE">
        <w:rPr>
          <w:rFonts w:eastAsiaTheme="minorEastAsia"/>
        </w:rPr>
        <w:t>is</w:t>
      </w:r>
      <w:r w:rsidR="009444D9">
        <w:rPr>
          <w:rFonts w:eastAsiaTheme="minorEastAsia"/>
        </w:rPr>
        <w:t xml:space="preserve"> used similar to aerosol extinction retrieval by Bourassa et al. (2012</w:t>
      </w:r>
      <w:r w:rsidR="00725194">
        <w:rPr>
          <w:rFonts w:eastAsiaTheme="minorEastAsia"/>
        </w:rPr>
        <w:t>b</w:t>
      </w:r>
      <w:r w:rsidR="009444D9">
        <w:rPr>
          <w:rFonts w:eastAsiaTheme="minorEastAsia"/>
        </w:rPr>
        <w:t>). A minor change to the algorithm is</w:t>
      </w:r>
      <w:r w:rsidR="000A0F3F">
        <w:rPr>
          <w:rFonts w:eastAsiaTheme="minorEastAsia"/>
        </w:rPr>
        <w:t xml:space="preserve"> made where</w:t>
      </w:r>
      <w:r w:rsidR="009444D9">
        <w:rPr>
          <w:rFonts w:eastAsiaTheme="minorEastAsia"/>
        </w:rPr>
        <w:t xml:space="preserve"> the measurement vector will not be normalized by a shorter wavelength since work by </w:t>
      </w:r>
      <w:proofErr w:type="spellStart"/>
      <w:r w:rsidR="009444D9">
        <w:rPr>
          <w:rFonts w:eastAsiaTheme="minorEastAsia"/>
        </w:rPr>
        <w:t>Rieger</w:t>
      </w:r>
      <w:proofErr w:type="spellEnd"/>
      <w:r w:rsidR="009444D9">
        <w:rPr>
          <w:rFonts w:eastAsiaTheme="minorEastAsia"/>
        </w:rPr>
        <w:t xml:space="preserve"> et al. (2014) has shown this decreases sensitivity to particle size </w:t>
      </w:r>
      <w:commentRangeStart w:id="58"/>
      <w:r w:rsidR="009444D9">
        <w:rPr>
          <w:rFonts w:eastAsiaTheme="minorEastAsia"/>
        </w:rPr>
        <w:t>distributions</w:t>
      </w:r>
      <w:commentRangeEnd w:id="58"/>
      <w:r w:rsidR="00127EBE">
        <w:rPr>
          <w:rStyle w:val="CommentReference"/>
        </w:rPr>
        <w:commentReference w:id="58"/>
      </w:r>
      <w:r w:rsidR="009444D9">
        <w:rPr>
          <w:rFonts w:eastAsiaTheme="minorEastAsia"/>
        </w:rPr>
        <w:t xml:space="preserve">. </w:t>
      </w:r>
      <w:ins w:id="59" w:author="Elash, Brenden" w:date="2016-01-06T15:47:00Z">
        <w:r w:rsidR="002035C2">
          <w:rPr>
            <w:rFonts w:eastAsiaTheme="minorEastAsia"/>
          </w:rPr>
          <w:t xml:space="preserve">Although it is advantageous to limit sensitivity to particle size, future </w:t>
        </w:r>
      </w:ins>
      <w:ins w:id="60" w:author="Elash, Brenden" w:date="2016-01-06T15:48:00Z">
        <w:r w:rsidR="002035C2">
          <w:rPr>
            <w:rFonts w:eastAsiaTheme="minorEastAsia"/>
          </w:rPr>
          <w:t>instruments</w:t>
        </w:r>
      </w:ins>
      <w:ins w:id="61" w:author="Elash, Brenden" w:date="2016-01-06T15:50:00Z">
        <w:r w:rsidR="002035C2">
          <w:rPr>
            <w:rFonts w:eastAsiaTheme="minorEastAsia"/>
          </w:rPr>
          <w:t>,</w:t>
        </w:r>
      </w:ins>
      <w:ins w:id="62" w:author="Elash, Brenden" w:date="2016-01-06T15:47:00Z">
        <w:r w:rsidR="002035C2">
          <w:rPr>
            <w:rFonts w:eastAsiaTheme="minorEastAsia"/>
          </w:rPr>
          <w:t xml:space="preserve"> such as ALI</w:t>
        </w:r>
      </w:ins>
      <w:ins w:id="63" w:author="Elash, Brenden" w:date="2016-01-06T15:50:00Z">
        <w:r w:rsidR="002035C2">
          <w:rPr>
            <w:rFonts w:eastAsiaTheme="minorEastAsia"/>
          </w:rPr>
          <w:t>, might not</w:t>
        </w:r>
      </w:ins>
      <w:ins w:id="64" w:author="Elash, Brenden" w:date="2016-01-06T15:48:00Z">
        <w:r w:rsidR="002035C2">
          <w:rPr>
            <w:rFonts w:eastAsiaTheme="minorEastAsia"/>
          </w:rPr>
          <w:t xml:space="preserve"> have the ability to measure a shorter reference wavelength </w:t>
        </w:r>
      </w:ins>
      <w:ins w:id="65" w:author="Elash, Brenden" w:date="2016-01-06T15:50:00Z">
        <w:r w:rsidR="002035C2">
          <w:rPr>
            <w:rFonts w:eastAsiaTheme="minorEastAsia"/>
          </w:rPr>
          <w:t>and</w:t>
        </w:r>
      </w:ins>
      <w:ins w:id="66" w:author="Elash, Brenden" w:date="2016-01-06T15:48:00Z">
        <w:r w:rsidR="002035C2">
          <w:rPr>
            <w:rFonts w:eastAsiaTheme="minorEastAsia"/>
          </w:rPr>
          <w:t xml:space="preserve"> would not be able to use this technique. </w:t>
        </w:r>
      </w:ins>
      <w:ins w:id="67" w:author="Elash, Brenden" w:date="2016-01-06T15:50:00Z">
        <w:r w:rsidR="002035C2">
          <w:rPr>
            <w:rFonts w:eastAsiaTheme="minorEastAsia"/>
          </w:rPr>
          <w:t xml:space="preserve">Furthermore, it is advantageous to know what the worst </w:t>
        </w:r>
      </w:ins>
      <w:ins w:id="68" w:author="Elash, Brenden" w:date="2016-01-06T15:51:00Z">
        <w:r w:rsidR="002035C2">
          <w:rPr>
            <w:rFonts w:eastAsiaTheme="minorEastAsia"/>
          </w:rPr>
          <w:t>case scenario would be to know the possible limitations of future technology.</w:t>
        </w:r>
      </w:ins>
      <w:ins w:id="69" w:author="Elash, Brenden" w:date="2016-01-06T15:50:00Z">
        <w:r w:rsidR="002035C2">
          <w:rPr>
            <w:rFonts w:eastAsiaTheme="minorEastAsia"/>
          </w:rPr>
          <w:t xml:space="preserve"> </w:t>
        </w:r>
      </w:ins>
      <w:r w:rsidR="00955D7B">
        <w:rPr>
          <w:rFonts w:eastAsiaTheme="minorEastAsia"/>
        </w:rPr>
        <w:t>For the retrievals</w:t>
      </w:r>
      <w:r w:rsidR="000A0F3F">
        <w:rPr>
          <w:rFonts w:eastAsiaTheme="minorEastAsia"/>
        </w:rPr>
        <w:t>,</w:t>
      </w:r>
      <w:r w:rsidR="00955D7B">
        <w:rPr>
          <w:rFonts w:eastAsiaTheme="minorEastAsia"/>
        </w:rPr>
        <w:t xml:space="preserve"> a simulated measurement radiance profile will be calculated us</w:t>
      </w:r>
      <w:r w:rsidR="000A0F3F">
        <w:rPr>
          <w:rFonts w:eastAsiaTheme="minorEastAsia"/>
        </w:rPr>
        <w:t xml:space="preserve">ing the SASKTRAN-HR model with nominal </w:t>
      </w:r>
      <w:r w:rsidR="00127EBE">
        <w:rPr>
          <w:rFonts w:eastAsiaTheme="minorEastAsia"/>
        </w:rPr>
        <w:t>o</w:t>
      </w:r>
      <w:r w:rsidR="000A0F3F">
        <w:rPr>
          <w:rFonts w:eastAsiaTheme="minorEastAsia"/>
        </w:rPr>
        <w:t>zone</w:t>
      </w:r>
      <w:r w:rsidR="00955D7B">
        <w:rPr>
          <w:rFonts w:eastAsiaTheme="minorEastAsia"/>
        </w:rPr>
        <w:t xml:space="preserve"> and NO</w:t>
      </w:r>
      <w:r w:rsidR="00955D7B">
        <w:rPr>
          <w:rFonts w:eastAsiaTheme="minorEastAsia"/>
          <w:vertAlign w:val="subscript"/>
        </w:rPr>
        <w:t>2</w:t>
      </w:r>
      <w:r w:rsidR="00955D7B">
        <w:rPr>
          <w:rFonts w:eastAsiaTheme="minorEastAsia"/>
        </w:rPr>
        <w:t xml:space="preserve"> profiles for each of the scenarios listed in section 2.2. The simulated measurements will be used to retrieve aerosol profiles using the </w:t>
      </w:r>
      <w:r w:rsidR="00E82D99">
        <w:rPr>
          <w:rFonts w:eastAsiaTheme="minorEastAsia"/>
        </w:rPr>
        <w:t>Bourassa et al., 2012</w:t>
      </w:r>
      <w:r w:rsidR="009E757F">
        <w:rPr>
          <w:rFonts w:eastAsiaTheme="minorEastAsia"/>
        </w:rPr>
        <w:t>b</w:t>
      </w:r>
      <w:r w:rsidR="00E82D99">
        <w:rPr>
          <w:rFonts w:eastAsiaTheme="minorEastAsia"/>
        </w:rPr>
        <w:t xml:space="preserve"> </w:t>
      </w:r>
      <w:r w:rsidR="00955D7B">
        <w:rPr>
          <w:rFonts w:eastAsiaTheme="minorEastAsia"/>
        </w:rPr>
        <w:t>technique for all three polarization states. Additionally, a retrieval will be performed with the scal</w:t>
      </w:r>
      <w:r w:rsidR="00F2088C">
        <w:rPr>
          <w:rFonts w:eastAsiaTheme="minorEastAsia"/>
        </w:rPr>
        <w:t>a</w:t>
      </w:r>
      <w:r w:rsidR="00955D7B">
        <w:rPr>
          <w:rFonts w:eastAsiaTheme="minorEastAsia"/>
        </w:rPr>
        <w:t xml:space="preserve">r SASKTRAN-HR model to see if there is a large </w:t>
      </w:r>
      <w:r w:rsidR="00E82D99">
        <w:rPr>
          <w:rFonts w:eastAsiaTheme="minorEastAsia"/>
        </w:rPr>
        <w:t xml:space="preserve">difference </w:t>
      </w:r>
      <w:r w:rsidR="00955D7B">
        <w:rPr>
          <w:rFonts w:eastAsiaTheme="minorEastAsia"/>
        </w:rPr>
        <w:t>between using the scal</w:t>
      </w:r>
      <w:r w:rsidR="006837A5">
        <w:rPr>
          <w:rFonts w:eastAsiaTheme="minorEastAsia"/>
        </w:rPr>
        <w:t>a</w:t>
      </w:r>
      <w:r w:rsidR="00955D7B">
        <w:rPr>
          <w:rFonts w:eastAsiaTheme="minorEastAsia"/>
        </w:rPr>
        <w:t>r and the polarized model to retrieve aerosol profiles from a scal</w:t>
      </w:r>
      <w:r w:rsidR="00F2088C">
        <w:rPr>
          <w:rFonts w:eastAsiaTheme="minorEastAsia"/>
        </w:rPr>
        <w:t>a</w:t>
      </w:r>
      <w:r w:rsidR="00955D7B">
        <w:rPr>
          <w:rFonts w:eastAsiaTheme="minorEastAsia"/>
        </w:rPr>
        <w:t xml:space="preserve">r measurement. For each </w:t>
      </w:r>
      <w:r w:rsidR="00581E47">
        <w:rPr>
          <w:rFonts w:eastAsiaTheme="minorEastAsia"/>
        </w:rPr>
        <w:t xml:space="preserve">aerosol </w:t>
      </w:r>
      <w:r w:rsidR="00955D7B">
        <w:rPr>
          <w:rFonts w:eastAsiaTheme="minorEastAsia"/>
        </w:rPr>
        <w:t>retrieval</w:t>
      </w:r>
      <w:r w:rsidR="000A0F3F">
        <w:rPr>
          <w:rFonts w:eastAsiaTheme="minorEastAsia"/>
        </w:rPr>
        <w:t>,</w:t>
      </w:r>
      <w:r w:rsidR="00955D7B">
        <w:rPr>
          <w:rFonts w:eastAsiaTheme="minorEastAsia"/>
        </w:rPr>
        <w:t xml:space="preserve"> </w:t>
      </w:r>
      <w:r w:rsidR="00581E47">
        <w:rPr>
          <w:rFonts w:eastAsiaTheme="minorEastAsia"/>
        </w:rPr>
        <w:t xml:space="preserve">the </w:t>
      </w:r>
      <w:r w:rsidR="00E82D99">
        <w:rPr>
          <w:rFonts w:eastAsiaTheme="minorEastAsia"/>
        </w:rPr>
        <w:t>o</w:t>
      </w:r>
      <w:r w:rsidR="00581E47">
        <w:rPr>
          <w:rFonts w:eastAsiaTheme="minorEastAsia"/>
        </w:rPr>
        <w:t>zone, NO</w:t>
      </w:r>
      <w:r w:rsidR="00581E47">
        <w:rPr>
          <w:rFonts w:eastAsiaTheme="minorEastAsia"/>
          <w:vertAlign w:val="subscript"/>
        </w:rPr>
        <w:t>2</w:t>
      </w:r>
      <w:r w:rsidR="00581E47">
        <w:rPr>
          <w:rFonts w:eastAsiaTheme="minorEastAsia"/>
        </w:rPr>
        <w:t xml:space="preserve">, and albedo are set the same </w:t>
      </w:r>
      <w:r w:rsidR="002944BD">
        <w:rPr>
          <w:rFonts w:eastAsiaTheme="minorEastAsia"/>
        </w:rPr>
        <w:t>as in the simulated radiance except</w:t>
      </w:r>
      <w:r w:rsidR="00581E47">
        <w:rPr>
          <w:rFonts w:eastAsiaTheme="minorEastAsia"/>
        </w:rPr>
        <w:t xml:space="preserve"> the aerosol particle size is </w:t>
      </w:r>
      <w:r w:rsidR="00E82D99">
        <w:rPr>
          <w:rFonts w:eastAsiaTheme="minorEastAsia"/>
        </w:rPr>
        <w:t>fixed as a single mode log-normal with</w:t>
      </w:r>
      <w:r w:rsidR="00581E47">
        <w:rPr>
          <w:rFonts w:eastAsiaTheme="minorEastAsia"/>
        </w:rPr>
        <w:t xml:space="preserve"> 0.08 µm mode radius and mode width</w:t>
      </w:r>
      <w:r w:rsidR="00E82D99">
        <w:rPr>
          <w:rFonts w:eastAsiaTheme="minorEastAsia"/>
        </w:rPr>
        <w:t xml:space="preserve"> of 1.6</w:t>
      </w:r>
      <w:r w:rsidR="00581E47">
        <w:rPr>
          <w:rFonts w:eastAsiaTheme="minorEastAsia"/>
        </w:rPr>
        <w:t xml:space="preserve">.  The assumption of </w:t>
      </w:r>
      <w:r w:rsidR="00E82D99">
        <w:rPr>
          <w:rFonts w:eastAsiaTheme="minorEastAsia"/>
        </w:rPr>
        <w:t xml:space="preserve">a fixed </w:t>
      </w:r>
      <w:r w:rsidR="00581E47">
        <w:rPr>
          <w:rFonts w:eastAsiaTheme="minorEastAsia"/>
        </w:rPr>
        <w:t xml:space="preserve">particle size </w:t>
      </w:r>
      <w:r w:rsidR="00E82D99">
        <w:rPr>
          <w:rFonts w:eastAsiaTheme="minorEastAsia"/>
        </w:rPr>
        <w:t xml:space="preserve">distribution </w:t>
      </w:r>
      <w:r w:rsidR="00581E47">
        <w:rPr>
          <w:rFonts w:eastAsiaTheme="minorEastAsia"/>
        </w:rPr>
        <w:t xml:space="preserve">is very common in current limb scatter instruments </w:t>
      </w:r>
      <w:r w:rsidR="002944BD">
        <w:rPr>
          <w:rFonts w:eastAsiaTheme="minorEastAsia"/>
        </w:rPr>
        <w:t xml:space="preserve">and </w:t>
      </w:r>
      <w:r w:rsidR="00581E47">
        <w:rPr>
          <w:rFonts w:eastAsiaTheme="minorEastAsia"/>
        </w:rPr>
        <w:t>will be used to see how the differe</w:t>
      </w:r>
      <w:r w:rsidR="000A0F3F">
        <w:rPr>
          <w:rFonts w:eastAsiaTheme="minorEastAsia"/>
        </w:rPr>
        <w:t xml:space="preserve">nt polarizations are </w:t>
      </w:r>
      <w:r w:rsidR="0058548A">
        <w:rPr>
          <w:rFonts w:eastAsiaTheme="minorEastAsia"/>
        </w:rPr>
        <w:t>sensitiv</w:t>
      </w:r>
      <w:r w:rsidR="000A0F3F">
        <w:rPr>
          <w:rFonts w:eastAsiaTheme="minorEastAsia"/>
        </w:rPr>
        <w:t>e</w:t>
      </w:r>
      <w:r w:rsidR="00581E47">
        <w:rPr>
          <w:rFonts w:eastAsiaTheme="minorEastAsia"/>
        </w:rPr>
        <w:t xml:space="preserve"> to particle size </w:t>
      </w:r>
      <w:r w:rsidR="00DB3D12">
        <w:rPr>
          <w:rFonts w:eastAsiaTheme="minorEastAsia"/>
        </w:rPr>
        <w:t>distributions and if this incorrect assumption greatly affects the retrieved extinctions</w:t>
      </w:r>
      <w:r w:rsidR="002944BD">
        <w:rPr>
          <w:rFonts w:eastAsiaTheme="minorEastAsia"/>
        </w:rPr>
        <w:t xml:space="preserve"> for any of the polarizations</w:t>
      </w:r>
      <w:r w:rsidR="00DB3D12">
        <w:rPr>
          <w:rFonts w:eastAsiaTheme="minorEastAsia"/>
        </w:rPr>
        <w:t>.</w:t>
      </w:r>
    </w:p>
    <w:p w14:paraId="325C879F" w14:textId="77777777" w:rsidR="00E97AD3" w:rsidRDefault="00E97AD3" w:rsidP="008E72BB">
      <w:pPr>
        <w:spacing w:line="276" w:lineRule="auto"/>
        <w:jc w:val="both"/>
        <w:rPr>
          <w:rFonts w:eastAsiaTheme="minorEastAsia"/>
        </w:rPr>
      </w:pPr>
      <w:r>
        <w:rPr>
          <w:rFonts w:eastAsiaTheme="minorEastAsia"/>
        </w:rPr>
        <w:t xml:space="preserve">Lastly, </w:t>
      </w:r>
      <w:r w:rsidR="00944ADC">
        <w:rPr>
          <w:rFonts w:eastAsiaTheme="minorEastAsia"/>
        </w:rPr>
        <w:t>an error analysis of the revivals will be performed</w:t>
      </w:r>
      <w:r w:rsidR="0058548A" w:rsidRPr="0058548A">
        <w:rPr>
          <w:rFonts w:eastAsiaTheme="minorEastAsia"/>
        </w:rPr>
        <w:t xml:space="preserve"> </w:t>
      </w:r>
      <w:r w:rsidR="0058548A">
        <w:rPr>
          <w:rFonts w:eastAsiaTheme="minorEastAsia"/>
        </w:rPr>
        <w:t>in order to check the precision of the retrieved aerosol profile</w:t>
      </w:r>
      <w:r>
        <w:rPr>
          <w:rFonts w:eastAsiaTheme="minorEastAsia"/>
        </w:rPr>
        <w:t>. The method used for this analysis is one presented by Bourassa et al. (2012</w:t>
      </w:r>
      <w:r w:rsidR="00725194">
        <w:rPr>
          <w:rFonts w:eastAsiaTheme="minorEastAsia"/>
        </w:rPr>
        <w:t>a</w:t>
      </w:r>
      <w:r>
        <w:rPr>
          <w:rFonts w:eastAsiaTheme="minorEastAsia"/>
        </w:rPr>
        <w:t xml:space="preserve">) in which it is assumed that the Jacobian, </w:t>
      </w:r>
      <m:oMath>
        <m:r>
          <m:rPr>
            <m:sty m:val="bi"/>
          </m:rPr>
          <w:rPr>
            <w:rFonts w:ascii="Cambria Math" w:eastAsiaTheme="minorEastAsia" w:hAnsi="Cambria Math"/>
          </w:rPr>
          <m:t>K</m:t>
        </m:r>
      </m:oMath>
      <w:r>
        <w:rPr>
          <w:rFonts w:eastAsiaTheme="minorEastAsia"/>
        </w:rPr>
        <w:t>, times the Gain matrix,</w:t>
      </w:r>
      <w:r w:rsidR="00A04136">
        <w:rPr>
          <w:rFonts w:eastAsiaTheme="minorEastAsia"/>
        </w:rPr>
        <w:t xml:space="preserve"> </w:t>
      </w:r>
      <m:oMath>
        <m:r>
          <m:rPr>
            <m:sty m:val="bi"/>
          </m:rPr>
          <w:rPr>
            <w:rFonts w:ascii="Cambria Math" w:eastAsiaTheme="minorEastAsia" w:hAnsi="Cambria Math"/>
          </w:rPr>
          <m:t>G</m:t>
        </m:r>
        <m:r>
          <w:rPr>
            <w:rFonts w:ascii="Cambria Math" w:eastAsiaTheme="minorEastAsia" w:hAnsi="Cambria Math"/>
          </w:rPr>
          <m:t>,</m:t>
        </m:r>
      </m:oMath>
      <w:r>
        <w:rPr>
          <w:rFonts w:eastAsiaTheme="minorEastAsia"/>
        </w:rPr>
        <w:t xml:space="preserve"> is approximately equal to the identity matrix so </w:t>
      </w:r>
    </w:p>
    <w:p w14:paraId="22CB9AEE" w14:textId="77777777" w:rsidR="00E97AD3" w:rsidRDefault="004F0826" w:rsidP="0091520A">
      <w:pPr>
        <w:spacing w:line="360" w:lineRule="auto"/>
        <w:jc w:val="both"/>
        <w:rPr>
          <w:rFonts w:eastAsiaTheme="minorEastAsia"/>
        </w:rPr>
      </w:pPr>
      <m:oMathPara>
        <m:oMath>
          <m:r>
            <m:rPr>
              <m:sty m:val="bi"/>
            </m:rPr>
            <w:rPr>
              <w:rFonts w:ascii="Cambria Math" w:eastAsiaTheme="minorEastAsia" w:hAnsi="Cambria Math"/>
            </w:rPr>
            <m:t>G</m:t>
          </m:r>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K</m:t>
              </m:r>
            </m:e>
            <m:sup>
              <m:r>
                <w:rPr>
                  <w:rFonts w:ascii="Cambria Math" w:eastAsiaTheme="minorEastAsia" w:hAnsi="Cambria Math"/>
                </w:rPr>
                <m:t>-1</m:t>
              </m:r>
            </m:sup>
          </m:sSup>
          <m:r>
            <w:rPr>
              <w:rFonts w:ascii="Cambria Math" w:eastAsiaTheme="minorEastAsia" w:hAnsi="Cambria Math"/>
            </w:rPr>
            <m:t>. (2)</m:t>
          </m:r>
        </m:oMath>
      </m:oMathPara>
    </w:p>
    <w:p w14:paraId="780370D4" w14:textId="77777777" w:rsidR="00DB3D12" w:rsidRDefault="00A04136" w:rsidP="008E72BB">
      <w:pPr>
        <w:spacing w:line="276" w:lineRule="auto"/>
        <w:jc w:val="both"/>
        <w:rPr>
          <w:rFonts w:eastAsiaTheme="minorEastAsia"/>
        </w:rPr>
      </w:pPr>
      <w:r>
        <w:rPr>
          <w:rFonts w:eastAsiaTheme="minorEastAsia"/>
        </w:rPr>
        <w:t xml:space="preserve">With an assumed covariance on the aerosol retrieval, </w:t>
      </w: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ϵ</m:t>
            </m:r>
          </m:sub>
        </m:sSub>
      </m:oMath>
      <w:r>
        <w:rPr>
          <w:rFonts w:eastAsiaTheme="minorEastAsia"/>
        </w:rPr>
        <w:t xml:space="preserve">, the </w:t>
      </w:r>
      <w:r w:rsidR="00432472">
        <w:rPr>
          <w:rFonts w:eastAsiaTheme="minorEastAsia"/>
        </w:rPr>
        <w:t>covariance</w:t>
      </w:r>
      <w:r>
        <w:rPr>
          <w:rFonts w:eastAsiaTheme="minorEastAsia"/>
        </w:rPr>
        <w:t xml:space="preserve"> on the aerosol </w:t>
      </w:r>
      <w:r w:rsidR="00432472">
        <w:rPr>
          <w:rFonts w:eastAsiaTheme="minorEastAsia"/>
        </w:rPr>
        <w:t>profiles</w:t>
      </w:r>
      <w:r w:rsidR="0058548A">
        <w:rPr>
          <w:rFonts w:eastAsiaTheme="minorEastAsia"/>
        </w:rPr>
        <w:t xml:space="preserve"> can be found </w:t>
      </w:r>
      <w:r>
        <w:rPr>
          <w:rFonts w:eastAsiaTheme="minorEastAsia"/>
        </w:rPr>
        <w:t>by</w:t>
      </w:r>
    </w:p>
    <w:p w14:paraId="370C6316" w14:textId="77777777" w:rsidR="00A04136" w:rsidRDefault="004247A4" w:rsidP="0091520A">
      <w:pPr>
        <w:spacing w:line="360" w:lineRule="auto"/>
        <w:jc w:val="both"/>
        <w:rPr>
          <w:rFonts w:eastAsiaTheme="minorEastAsia"/>
        </w:rPr>
      </w:pPr>
      <m:oMathPara>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aero</m:t>
              </m:r>
            </m:sub>
          </m:sSub>
          <m:r>
            <w:rPr>
              <w:rFonts w:ascii="Cambria Math" w:eastAsiaTheme="minorEastAsia" w:hAnsi="Cambria Math"/>
            </w:rPr>
            <m:t>=</m:t>
          </m:r>
          <m:r>
            <m:rPr>
              <m:sty m:val="bi"/>
            </m:rPr>
            <w:rPr>
              <w:rFonts w:ascii="Cambria Math" w:eastAsiaTheme="minorEastAsia" w:hAnsi="Cambria Math"/>
            </w:rPr>
            <m:t>G</m:t>
          </m:r>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 xml:space="preserve">ϵ </m:t>
              </m:r>
            </m:sub>
          </m:sSub>
          <m:sSup>
            <m:sSupPr>
              <m:ctrlPr>
                <w:rPr>
                  <w:rFonts w:ascii="Cambria Math" w:eastAsiaTheme="minorEastAsia" w:hAnsi="Cambria Math"/>
                  <w:i/>
                </w:rPr>
              </m:ctrlPr>
            </m:sSupPr>
            <m:e>
              <m:r>
                <m:rPr>
                  <m:sty m:val="bi"/>
                </m:rPr>
                <w:rPr>
                  <w:rFonts w:ascii="Cambria Math" w:eastAsiaTheme="minorEastAsia" w:hAnsi="Cambria Math"/>
                </w:rPr>
                <m:t>G</m:t>
              </m:r>
            </m:e>
            <m:sup>
              <m:r>
                <w:rPr>
                  <w:rFonts w:ascii="Cambria Math" w:eastAsiaTheme="minorEastAsia" w:hAnsi="Cambria Math"/>
                </w:rPr>
                <m:t>T</m:t>
              </m:r>
            </m:sup>
          </m:sSup>
          <m:r>
            <w:rPr>
              <w:rFonts w:ascii="Cambria Math" w:eastAsiaTheme="minorEastAsia" w:hAnsi="Cambria Math"/>
            </w:rPr>
            <m:t xml:space="preserve">. (3) </m:t>
          </m:r>
        </m:oMath>
      </m:oMathPara>
    </w:p>
    <w:p w14:paraId="71421662" w14:textId="7330E3E7" w:rsidR="00E97AD3" w:rsidRPr="00581E47" w:rsidRDefault="00432472" w:rsidP="008E72BB">
      <w:pPr>
        <w:spacing w:line="276" w:lineRule="auto"/>
        <w:jc w:val="both"/>
        <w:rPr>
          <w:rFonts w:eastAsiaTheme="minorEastAsia"/>
        </w:rPr>
      </w:pPr>
      <w:r>
        <w:rPr>
          <w:rFonts w:eastAsiaTheme="minorEastAsia"/>
        </w:rPr>
        <w:t>Finally</w:t>
      </w:r>
      <w:r w:rsidR="0058548A">
        <w:rPr>
          <w:rFonts w:eastAsiaTheme="minorEastAsia"/>
        </w:rPr>
        <w:t>,</w:t>
      </w:r>
      <w:r>
        <w:rPr>
          <w:rFonts w:eastAsiaTheme="minorEastAsia"/>
        </w:rPr>
        <w:t xml:space="preserve"> the square root of the diagonal of the aerosol covariance is taken as the final error profile.</w:t>
      </w:r>
      <w:r w:rsidR="002944BD">
        <w:rPr>
          <w:rFonts w:eastAsiaTheme="minorEastAsia"/>
        </w:rPr>
        <w:t xml:space="preserve"> </w:t>
      </w:r>
      <w:r w:rsidR="0058548A">
        <w:rPr>
          <w:rFonts w:eastAsiaTheme="minorEastAsia"/>
        </w:rPr>
        <w:t xml:space="preserve">Using the results from all the cases, statistics will be used to determine trends across the input parameters to </w:t>
      </w:r>
      <w:commentRangeStart w:id="70"/>
      <w:commentRangeStart w:id="71"/>
      <w:r w:rsidR="0058548A">
        <w:rPr>
          <w:rFonts w:eastAsiaTheme="minorEastAsia"/>
        </w:rPr>
        <w:t xml:space="preserve">find </w:t>
      </w:r>
      <w:del w:id="72" w:author="Elash, Brenden" w:date="2016-01-06T15:45:00Z">
        <w:r w:rsidR="0058548A" w:rsidDel="002035C2">
          <w:rPr>
            <w:rFonts w:eastAsiaTheme="minorEastAsia"/>
          </w:rPr>
          <w:delText>a range of geometries</w:delText>
        </w:r>
      </w:del>
      <w:ins w:id="73" w:author="Elash, Brenden" w:date="2016-01-06T15:45:00Z">
        <w:r w:rsidR="002035C2">
          <w:rPr>
            <w:rFonts w:eastAsiaTheme="minorEastAsia"/>
          </w:rPr>
          <w:t>an optimal polarization</w:t>
        </w:r>
      </w:ins>
      <w:r w:rsidR="0058548A">
        <w:rPr>
          <w:rFonts w:eastAsiaTheme="minorEastAsia"/>
        </w:rPr>
        <w:t xml:space="preserve"> </w:t>
      </w:r>
      <w:commentRangeEnd w:id="70"/>
      <w:r w:rsidR="00E82D99">
        <w:rPr>
          <w:rStyle w:val="CommentReference"/>
        </w:rPr>
        <w:commentReference w:id="70"/>
      </w:r>
      <w:commentRangeEnd w:id="71"/>
      <w:r w:rsidR="002035C2">
        <w:rPr>
          <w:rStyle w:val="CommentReference"/>
        </w:rPr>
        <w:commentReference w:id="71"/>
      </w:r>
      <w:r w:rsidR="002262A8">
        <w:rPr>
          <w:rFonts w:eastAsiaTheme="minorEastAsia"/>
        </w:rPr>
        <w:t>which the</w:t>
      </w:r>
      <w:r w:rsidR="0058548A">
        <w:rPr>
          <w:rFonts w:eastAsiaTheme="minorEastAsia"/>
        </w:rPr>
        <w:t xml:space="preserve"> instrument should be orientated to achieve aerosol profiles with the highest precision possible. </w:t>
      </w:r>
    </w:p>
    <w:p w14:paraId="0F61B42D" w14:textId="77777777" w:rsidR="005D2709" w:rsidRDefault="005D2709" w:rsidP="005D2709">
      <w:pPr>
        <w:pStyle w:val="Heading1"/>
      </w:pPr>
      <w:r>
        <w:t xml:space="preserve">3 </w:t>
      </w:r>
      <w:r w:rsidR="00432472">
        <w:t>Analysis</w:t>
      </w:r>
    </w:p>
    <w:p w14:paraId="3249DE84" w14:textId="77777777" w:rsidR="00432472" w:rsidRDefault="000F38EB" w:rsidP="000F38EB">
      <w:pPr>
        <w:pStyle w:val="Heading2"/>
      </w:pPr>
      <w:r>
        <w:t>3.1 Aerosol Sensitivity</w:t>
      </w:r>
    </w:p>
    <w:p w14:paraId="56EA4252" w14:textId="77777777" w:rsidR="000C1581" w:rsidRDefault="000C1581" w:rsidP="00700478">
      <w:pPr>
        <w:spacing w:line="276" w:lineRule="auto"/>
        <w:jc w:val="both"/>
      </w:pPr>
      <w:r>
        <w:t>The SASKTRAN-HR model was run fo</w:t>
      </w:r>
      <w:r w:rsidR="00E62FA4">
        <w:t xml:space="preserve">r many different geometries, </w:t>
      </w:r>
      <w:r w:rsidR="006B5EF5">
        <w:t xml:space="preserve">both </w:t>
      </w:r>
      <w:r>
        <w:t xml:space="preserve">aerosol profiles and </w:t>
      </w:r>
      <w:r w:rsidR="006B5EF5">
        <w:t xml:space="preserve">all four </w:t>
      </w:r>
      <w:r>
        <w:t>particle size distributions. An analysis of the aerosol signal from the different cases will be analysed in this section.</w:t>
      </w:r>
      <w:r w:rsidR="006B5EF5">
        <w:t xml:space="preserve"> The percent </w:t>
      </w:r>
      <w:r w:rsidR="00395719">
        <w:t xml:space="preserve">of the radiance that is composed of aerosol allows for larger measurement vectors in the retrievals process which generally lead to a higher sensitivity to aerosols during retrievals. Determining </w:t>
      </w:r>
      <w:r w:rsidR="00395719">
        <w:lastRenderedPageBreak/>
        <w:t xml:space="preserve">the geometries and polarization where the greatest aerosol signal composes the radiance can make future polarized instruments </w:t>
      </w:r>
      <w:r w:rsidR="002D3C08">
        <w:t xml:space="preserve">highly </w:t>
      </w:r>
      <w:r w:rsidR="00395719">
        <w:t xml:space="preserve">sensitive to aerosol. </w:t>
      </w:r>
    </w:p>
    <w:p w14:paraId="73FF31DB" w14:textId="22991F23" w:rsidR="004256E1" w:rsidRDefault="00395719" w:rsidP="008E72BB">
      <w:pPr>
        <w:spacing w:line="276" w:lineRule="auto"/>
        <w:jc w:val="both"/>
      </w:pPr>
      <w:r>
        <w:t xml:space="preserve">First, contribution from aerosol was analyzed across wavelength and over a series of altitudes. The aerosol profile </w:t>
      </w:r>
      <w:r w:rsidR="002D3C08">
        <w:t>demonstrated in Figure 2</w:t>
      </w:r>
      <w:r>
        <w:t xml:space="preserve"> is the background aerosol profile with particle size distribution </w:t>
      </w:r>
      <w:r w:rsidR="00F045E5">
        <w:t>1 as given in Table 1</w:t>
      </w:r>
      <w:r>
        <w:t xml:space="preserve">. </w:t>
      </w:r>
      <w:ins w:id="74" w:author="Elash, Brenden" w:date="2016-01-08T11:32:00Z">
        <w:r w:rsidR="00AD6490">
          <w:t xml:space="preserve">Figure 2 demonstrates </w:t>
        </w:r>
      </w:ins>
      <w:ins w:id="75" w:author="Elash, Brenden" w:date="2016-01-08T11:37:00Z">
        <w:r w:rsidR="00AD6490">
          <w:t>t</w:t>
        </w:r>
      </w:ins>
      <w:ins w:id="76" w:author="Elash, Brenden" w:date="2016-01-08T11:35:00Z">
        <w:r w:rsidR="00AD6490">
          <w:t xml:space="preserve">he percentage of </w:t>
        </w:r>
      </w:ins>
      <w:ins w:id="77" w:author="Elash, Brenden" w:date="2016-01-08T11:36:00Z">
        <w:r w:rsidR="00AD6490">
          <w:t>aerosol</w:t>
        </w:r>
      </w:ins>
      <w:ins w:id="78" w:author="Elash, Brenden" w:date="2016-01-08T11:35:00Z">
        <w:r w:rsidR="00AD6490">
          <w:t xml:space="preserve"> of one of the linear polarizations </w:t>
        </w:r>
      </w:ins>
      <w:ins w:id="79" w:author="Elash, Brenden" w:date="2016-01-08T11:36:00Z">
        <w:r w:rsidR="00AD6490">
          <w:t xml:space="preserve">minus the percent aerosol of the </w:t>
        </w:r>
      </w:ins>
      <w:ins w:id="80" w:author="Elash, Brenden" w:date="2016-01-08T11:37:00Z">
        <w:r w:rsidR="00AD6490">
          <w:t xml:space="preserve">scalar polarization. </w:t>
        </w:r>
      </w:ins>
      <w:del w:id="81" w:author="Elash, Brenden" w:date="2016-01-08T13:42:00Z">
        <w:r w:rsidDel="00785832">
          <w:delText>As expected</w:delText>
        </w:r>
        <w:r w:rsidR="002D3C08" w:rsidDel="00785832">
          <w:delText>,</w:delText>
        </w:r>
        <w:r w:rsidDel="00785832">
          <w:delText xml:space="preserve"> </w:delText>
        </w:r>
        <w:r w:rsidR="00E62FA4" w:rsidDel="00785832">
          <w:delText>t</w:delText>
        </w:r>
      </w:del>
      <w:ins w:id="82" w:author="Elash, Brenden" w:date="2016-01-08T13:42:00Z">
        <w:r w:rsidR="00785832">
          <w:t>T</w:t>
        </w:r>
      </w:ins>
      <w:r w:rsidR="00E62FA4">
        <w:t xml:space="preserve">he percent aerosol increased </w:t>
      </w:r>
      <w:r>
        <w:t>as wavelengths become longer</w:t>
      </w:r>
      <w:r w:rsidR="00E62FA4">
        <w:t>. However</w:t>
      </w:r>
      <w:ins w:id="83" w:author="Elash, Brenden" w:date="2016-01-08T11:37:00Z">
        <w:r w:rsidR="00AD6490">
          <w:t xml:space="preserve">, </w:t>
        </w:r>
      </w:ins>
      <w:del w:id="84" w:author="Elash, Brenden" w:date="2016-01-08T11:37:00Z">
        <w:r w:rsidR="00E62FA4" w:rsidDel="00AD6490">
          <w:delText>,</w:delText>
        </w:r>
        <w:r w:rsidDel="00AD6490">
          <w:delText xml:space="preserve"> as seen in Figure 2</w:delText>
        </w:r>
        <w:r w:rsidR="00E62FA4" w:rsidDel="00AD6490">
          <w:delText>,</w:delText>
        </w:r>
        <w:r w:rsidDel="00AD6490">
          <w:delText xml:space="preserve"> which is a forw</w:delText>
        </w:r>
        <w:r w:rsidR="00830DAC" w:rsidDel="00AD6490">
          <w:delText>a</w:delText>
        </w:r>
        <w:r w:rsidDel="00AD6490">
          <w:delText xml:space="preserve">rd scattering case </w:delText>
        </w:r>
        <w:r w:rsidR="004256E1" w:rsidDel="00AD6490">
          <w:delText xml:space="preserve">(SZA of </w:delText>
        </w:r>
        <w:r w:rsidR="004256E1" w:rsidRPr="004256E1" w:rsidDel="00AD6490">
          <w:delText>45</w:delText>
        </w:r>
        <w:r w:rsidR="004256E1" w:rsidDel="00AD6490">
          <w:rPr>
            <w:vertAlign w:val="superscript"/>
          </w:rPr>
          <w:delText>o</w:delText>
        </w:r>
        <w:r w:rsidR="004256E1" w:rsidDel="00AD6490">
          <w:delText>, SSA of 60</w:delText>
        </w:r>
        <w:r w:rsidR="004256E1" w:rsidDel="00AD6490">
          <w:rPr>
            <w:vertAlign w:val="superscript"/>
          </w:rPr>
          <w:delText>o</w:delText>
        </w:r>
        <w:r w:rsidR="004256E1" w:rsidDel="00AD6490">
          <w:delText xml:space="preserve">), </w:delText>
        </w:r>
      </w:del>
      <w:r w:rsidRPr="004256E1">
        <w:t>the</w:t>
      </w:r>
      <w:r>
        <w:t xml:space="preserve"> percentage of the signal that is cause</w:t>
      </w:r>
      <w:r w:rsidR="002D3C08">
        <w:t>d</w:t>
      </w:r>
      <w:r>
        <w:t xml:space="preserve"> by the aerosol has increased in the vertical polarization whereas the horizontal polarization has less sensitivity to aerosol.</w:t>
      </w:r>
      <w:del w:id="85" w:author="Elash, Brenden" w:date="2016-01-08T13:43:00Z">
        <w:r w:rsidDel="00785832">
          <w:delText xml:space="preserve"> </w:delText>
        </w:r>
      </w:del>
      <w:del w:id="86" w:author="Elash, Brenden" w:date="2016-01-06T16:01:00Z">
        <w:r w:rsidR="004256E1" w:rsidDel="00A12D49">
          <w:delText xml:space="preserve">It should be noted that the opposite effect is seen for a backscatter case. </w:delText>
        </w:r>
        <w:r w:rsidDel="00A12D49">
          <w:delText>Another interes</w:delText>
        </w:r>
        <w:r w:rsidR="00E62FA4" w:rsidDel="00A12D49">
          <w:delText>ting feature to note is</w:delText>
        </w:r>
        <w:r w:rsidR="002D3C08" w:rsidDel="00A12D49">
          <w:delText xml:space="preserve"> </w:delText>
        </w:r>
        <w:r w:rsidDel="00A12D49">
          <w:delText>the vertical polarization reached a maximum of 70% aerosol contribution at approximately 1200 nm at 25 km then falls off as</w:delText>
        </w:r>
        <w:r w:rsidR="00E62FA4" w:rsidDel="00A12D49">
          <w:delText xml:space="preserve"> wavelengths get </w:delText>
        </w:r>
        <w:commentRangeStart w:id="87"/>
        <w:commentRangeStart w:id="88"/>
        <w:r w:rsidR="00E62FA4" w:rsidDel="00A12D49">
          <w:delText>longer</w:delText>
        </w:r>
        <w:commentRangeEnd w:id="87"/>
        <w:r w:rsidR="00F045E5" w:rsidDel="00A12D49">
          <w:rPr>
            <w:rStyle w:val="CommentReference"/>
          </w:rPr>
          <w:commentReference w:id="87"/>
        </w:r>
        <w:commentRangeEnd w:id="88"/>
        <w:r w:rsidR="00A12D49" w:rsidDel="00A12D49">
          <w:rPr>
            <w:rStyle w:val="CommentReference"/>
          </w:rPr>
          <w:commentReference w:id="88"/>
        </w:r>
      </w:del>
      <w:del w:id="89" w:author="Elash, Brenden" w:date="2016-01-08T13:43:00Z">
        <w:r w:rsidR="00E62FA4" w:rsidDel="00785832">
          <w:delText>.</w:delText>
        </w:r>
      </w:del>
      <w:r w:rsidR="00E62FA4">
        <w:t xml:space="preserve"> T</w:t>
      </w:r>
      <w:r>
        <w:t xml:space="preserve">he aerosol signal </w:t>
      </w:r>
      <w:ins w:id="90" w:author="Elash, Brenden" w:date="2016-01-06T16:02:00Z">
        <w:r w:rsidR="00A12D49">
          <w:t xml:space="preserve">generally </w:t>
        </w:r>
      </w:ins>
      <w:r>
        <w:t xml:space="preserve">becomes </w:t>
      </w:r>
      <w:r w:rsidR="004256E1">
        <w:t xml:space="preserve">monotonically stronger as wavelength increases </w:t>
      </w:r>
      <w:r>
        <w:t xml:space="preserve">for </w:t>
      </w:r>
      <w:del w:id="91" w:author="Elash, Brenden" w:date="2016-01-06T16:02:00Z">
        <w:r w:rsidDel="00A12D49">
          <w:delText>scal</w:delText>
        </w:r>
        <w:r w:rsidR="006837A5" w:rsidDel="00A12D49">
          <w:delText>a</w:delText>
        </w:r>
        <w:r w:rsidDel="00A12D49">
          <w:delText>r and horizontal</w:delText>
        </w:r>
      </w:del>
      <w:ins w:id="92" w:author="Elash, Brenden" w:date="2016-01-06T16:02:00Z">
        <w:r w:rsidR="00A12D49">
          <w:t>all</w:t>
        </w:r>
      </w:ins>
      <w:r>
        <w:t xml:space="preserve"> polarizations</w:t>
      </w:r>
      <w:r w:rsidR="004256E1">
        <w:t>.</w:t>
      </w:r>
    </w:p>
    <w:p w14:paraId="2028983F" w14:textId="77777777" w:rsidR="000C1581" w:rsidRPr="00345B1E" w:rsidRDefault="00207AA0" w:rsidP="008E72BB">
      <w:pPr>
        <w:spacing w:line="276" w:lineRule="auto"/>
        <w:jc w:val="both"/>
      </w:pPr>
      <w:r w:rsidRPr="008C581F">
        <w:t xml:space="preserve">A similar analysis was performed using a variety of geometries at </w:t>
      </w:r>
      <w:r w:rsidR="008C581F" w:rsidRPr="008C581F">
        <w:t>a range of</w:t>
      </w:r>
      <w:r w:rsidRPr="008C581F">
        <w:t xml:space="preserve"> altitude</w:t>
      </w:r>
      <w:r w:rsidR="008C581F" w:rsidRPr="008C581F">
        <w:t>s to ass</w:t>
      </w:r>
      <w:r w:rsidR="00345B1E">
        <w:t>ess the aerosol signal strength</w:t>
      </w:r>
      <w:r w:rsidR="008C581F" w:rsidRPr="008C581F">
        <w:t>. Figure 3 demonstrates the percent aerosol signal for 15.5 km tangent altitude with the background aerosol loading and an albedo of zero. A sharp difference</w:t>
      </w:r>
      <w:r w:rsidR="008C581F">
        <w:t xml:space="preserve"> is noted between the forward and backward scattering geometries. The sca</w:t>
      </w:r>
      <w:r w:rsidR="00345B1E">
        <w:t>la</w:t>
      </w:r>
      <w:r w:rsidR="008C581F">
        <w:t>r and horizontal polarization case</w:t>
      </w:r>
      <w:r w:rsidR="00345B1E">
        <w:t>s</w:t>
      </w:r>
      <w:r w:rsidR="008C581F">
        <w:t xml:space="preserve"> follow a similar signal dependence, with the str</w:t>
      </w:r>
      <w:r w:rsidR="00345B1E">
        <w:t>ongest aerosol signal</w:t>
      </w:r>
      <w:r w:rsidR="008C581F">
        <w:t xml:space="preserve"> from long wavelengths in the forward scatter direction. </w:t>
      </w:r>
      <w:r w:rsidR="002C2869">
        <w:t>For the vertical polarization</w:t>
      </w:r>
      <w:r w:rsidR="00345B1E">
        <w:t>, we see that it</w:t>
      </w:r>
      <w:r w:rsidR="002C2869">
        <w:t xml:space="preserve"> has a strong aerosol signal contribution for all forward scattering directions</w:t>
      </w:r>
      <w:r w:rsidR="00345B1E">
        <w:t>,</w:t>
      </w:r>
      <w:r w:rsidR="002C2869">
        <w:t xml:space="preserve"> even</w:t>
      </w:r>
      <w:r w:rsidR="00345B1E">
        <w:t xml:space="preserve"> for</w:t>
      </w:r>
      <w:r w:rsidR="002C2869">
        <w:t xml:space="preserve"> short wavelengths</w:t>
      </w:r>
      <w:r w:rsidR="00345B1E">
        <w:t>.</w:t>
      </w:r>
      <w:r w:rsidR="002C2869">
        <w:t xml:space="preserve"> </w:t>
      </w:r>
      <w:r w:rsidR="00345B1E">
        <w:t xml:space="preserve">For backwards scattering, </w:t>
      </w:r>
      <w:r w:rsidR="002C2869">
        <w:t>slightly less</w:t>
      </w:r>
      <w:r w:rsidR="00345B1E">
        <w:t xml:space="preserve"> aerosol signal is observed</w:t>
      </w:r>
      <w:r w:rsidR="002C2869">
        <w:t xml:space="preserve">, </w:t>
      </w:r>
      <w:r w:rsidR="00345B1E">
        <w:t xml:space="preserve">but the shape is similar for </w:t>
      </w:r>
      <w:r w:rsidR="002C2869">
        <w:t xml:space="preserve">aerosol signal </w:t>
      </w:r>
      <w:r w:rsidR="00345B1E">
        <w:t>from</w:t>
      </w:r>
      <w:r w:rsidR="002C2869">
        <w:t xml:space="preserve"> the scalar and horizontal cases. With the vertical polarization</w:t>
      </w:r>
      <w:r w:rsidR="00345B1E">
        <w:t>,</w:t>
      </w:r>
      <w:r w:rsidR="002C2869">
        <w:t xml:space="preserve"> it should be noted that modeling the radiance at a SSA of 90</w:t>
      </w:r>
      <w:r w:rsidR="002C2869">
        <w:rPr>
          <w:vertAlign w:val="superscript"/>
        </w:rPr>
        <w:t xml:space="preserve">o </w:t>
      </w:r>
      <w:r w:rsidR="002C2869">
        <w:t xml:space="preserve">is very sensitive to particle size distribution, which may make this geometry difficult </w:t>
      </w:r>
      <w:r w:rsidR="00345B1E">
        <w:t>to per</w:t>
      </w:r>
      <w:r w:rsidR="00AC6981">
        <w:t>form accurate retrievals. Finally</w:t>
      </w:r>
      <w:r w:rsidR="00345B1E">
        <w:t>,</w:t>
      </w:r>
      <w:r w:rsidR="00AC6981">
        <w:t xml:space="preserve"> the SZA only effect</w:t>
      </w:r>
      <w:r w:rsidR="00095A85">
        <w:t>s</w:t>
      </w:r>
      <w:r w:rsidR="00AC6981">
        <w:t xml:space="preserve"> the percent of the </w:t>
      </w:r>
      <w:r w:rsidR="00095A85">
        <w:t>aerosol</w:t>
      </w:r>
      <w:r w:rsidR="00AC6981">
        <w:t xml:space="preserve"> signal </w:t>
      </w:r>
      <w:r w:rsidR="00095A85">
        <w:t>by less than 0.5% no matter the geometry and is not an important consideration</w:t>
      </w:r>
      <w:r w:rsidR="00095A85" w:rsidRPr="00345B1E">
        <w:t>.</w:t>
      </w:r>
    </w:p>
    <w:p w14:paraId="50655BC3" w14:textId="77F1E210" w:rsidR="004744F6" w:rsidRDefault="001F65BA" w:rsidP="00700478">
      <w:pPr>
        <w:spacing w:line="276" w:lineRule="auto"/>
        <w:jc w:val="both"/>
      </w:pPr>
      <w:r>
        <w:t>T</w:t>
      </w:r>
      <w:r w:rsidR="00FD5CF6">
        <w:t>he sensitivity of aerosol between horizontal and scal</w:t>
      </w:r>
      <w:r w:rsidR="006837A5">
        <w:t>a</w:t>
      </w:r>
      <w:r w:rsidR="00FD5CF6">
        <w:t xml:space="preserve">r radiances </w:t>
      </w:r>
      <w:r>
        <w:t xml:space="preserve">is </w:t>
      </w:r>
      <w:r w:rsidR="00FD5CF6">
        <w:t xml:space="preserve">approximately the same </w:t>
      </w:r>
      <w:r>
        <w:t>and the vertical polarization has better sensitivity in the forward scattering case than the backscatter case</w:t>
      </w:r>
      <w:r w:rsidR="00796067">
        <w:t>. However,</w:t>
      </w:r>
      <w:r>
        <w:t xml:space="preserve"> only measuring a linear polarization results in a loss of overall radiance or signal. In Figure 5</w:t>
      </w:r>
      <w:r w:rsidR="00796067">
        <w:t>,</w:t>
      </w:r>
      <w:r w:rsidR="00E72365">
        <w:t xml:space="preserve"> the ratio of the total polarized </w:t>
      </w:r>
      <w:r w:rsidR="00E55023">
        <w:t xml:space="preserve">radiance </w:t>
      </w:r>
      <w:r w:rsidR="00E72365">
        <w:t>over the total scal</w:t>
      </w:r>
      <w:r w:rsidR="006837A5">
        <w:t>a</w:t>
      </w:r>
      <w:r w:rsidR="00E72365">
        <w:t>r radiance is shown as a percentage for a SZA of 45</w:t>
      </w:r>
      <w:r w:rsidR="00E72365">
        <w:rPr>
          <w:vertAlign w:val="superscript"/>
        </w:rPr>
        <w:t xml:space="preserve">o </w:t>
      </w:r>
      <w:r w:rsidR="00E72365">
        <w:t>and SSA of 60</w:t>
      </w:r>
      <w:r w:rsidR="00E72365">
        <w:rPr>
          <w:vertAlign w:val="superscript"/>
        </w:rPr>
        <w:t>o</w:t>
      </w:r>
      <w:r w:rsidR="00E72365">
        <w:t xml:space="preserve"> with a background </w:t>
      </w:r>
      <w:r w:rsidR="00323F98">
        <w:t>aerosol profile. U</w:t>
      </w:r>
      <w:r w:rsidR="00E72365">
        <w:t xml:space="preserve">sing a horizontal polarization would result </w:t>
      </w:r>
      <w:r w:rsidR="00323F98">
        <w:t xml:space="preserve">in </w:t>
      </w:r>
      <w:r w:rsidR="00E72365">
        <w:t xml:space="preserve">only observing approximately 58% of the signal </w:t>
      </w:r>
      <w:r w:rsidR="00323F98">
        <w:t xml:space="preserve">for shorter wavelengths </w:t>
      </w:r>
      <w:r w:rsidR="00095A85">
        <w:t xml:space="preserve">compared to the scalar case </w:t>
      </w:r>
      <w:r w:rsidR="00E72365">
        <w:t>and at longer wavelengths this increases to approximately 66%. For the back scatter case</w:t>
      </w:r>
      <w:r w:rsidR="00323F98">
        <w:t>,</w:t>
      </w:r>
      <w:r w:rsidR="00E72365">
        <w:t xml:space="preserve"> </w:t>
      </w:r>
      <w:r w:rsidR="00E55023">
        <w:t>the</w:t>
      </w:r>
      <w:r w:rsidR="00E72365">
        <w:t xml:space="preserve"> percent</w:t>
      </w:r>
      <w:r w:rsidR="00E55023">
        <w:t>age</w:t>
      </w:r>
      <w:r w:rsidR="00E72365">
        <w:t xml:space="preserve"> of the </w:t>
      </w:r>
      <w:del w:id="93" w:author="Elash, Brenden" w:date="2016-01-07T14:52:00Z">
        <w:r w:rsidR="00E72365" w:rsidDel="00DC5DCD">
          <w:delText>measure</w:delText>
        </w:r>
        <w:r w:rsidR="00E55023" w:rsidDel="00DC5DCD">
          <w:delText>d</w:delText>
        </w:r>
        <w:r w:rsidR="00E72365" w:rsidDel="00DC5DCD">
          <w:delText xml:space="preserve"> </w:delText>
        </w:r>
      </w:del>
      <w:ins w:id="94" w:author="Elash, Brenden" w:date="2016-01-07T14:52:00Z">
        <w:r w:rsidR="00DC5DCD">
          <w:t>lost</w:t>
        </w:r>
        <w:r w:rsidR="00DC5DCD">
          <w:t xml:space="preserve"> </w:t>
        </w:r>
      </w:ins>
      <w:r w:rsidR="00E72365">
        <w:t xml:space="preserve">signal increases slightly </w:t>
      </w:r>
      <w:r w:rsidR="00CF6FC5">
        <w:t>to 74% at short wavelength and 80% at long wavelengths. The loss o</w:t>
      </w:r>
      <w:r w:rsidR="00095A85">
        <w:t>f</w:t>
      </w:r>
      <w:r w:rsidR="00CF6FC5">
        <w:t xml:space="preserve"> signal would need to be ac</w:t>
      </w:r>
      <w:r w:rsidR="004744F6">
        <w:t>counted for by a small increase</w:t>
      </w:r>
      <w:r w:rsidR="00323F98">
        <w:t xml:space="preserve"> in</w:t>
      </w:r>
      <w:r w:rsidR="00095A85">
        <w:t xml:space="preserve"> exposure times, a mean of approximately 30%</w:t>
      </w:r>
      <w:r w:rsidR="00CF6FC5">
        <w:t>. For the vertical polarizations</w:t>
      </w:r>
      <w:r w:rsidR="00323F98">
        <w:t>,</w:t>
      </w:r>
      <w:r w:rsidR="00CF6FC5">
        <w:t xml:space="preserve"> </w:t>
      </w:r>
      <w:r w:rsidR="00323F98">
        <w:t>however</w:t>
      </w:r>
      <w:r w:rsidR="004744F6">
        <w:t xml:space="preserve"> the increased aerosol signal in the for</w:t>
      </w:r>
      <w:r w:rsidR="009C2AEE">
        <w:t>ward</w:t>
      </w:r>
      <w:r w:rsidR="004744F6">
        <w:t xml:space="preserve"> scatter case is met with a lo</w:t>
      </w:r>
      <w:r w:rsidR="00E55023">
        <w:t>s</w:t>
      </w:r>
      <w:r w:rsidR="004744F6">
        <w:t xml:space="preserve">s in overall signal of up to 70% </w:t>
      </w:r>
      <w:r w:rsidR="00095A85">
        <w:t xml:space="preserve">compared to the scalar case </w:t>
      </w:r>
      <w:r w:rsidR="004744F6">
        <w:t xml:space="preserve">and for the backscatter case a decrease of up to 85% </w:t>
      </w:r>
      <w:r w:rsidR="00095A85">
        <w:t>is observed</w:t>
      </w:r>
      <w:r w:rsidR="004744F6">
        <w:t xml:space="preserve">. This is a significant loss of signal that will essentially </w:t>
      </w:r>
      <w:r w:rsidR="00095A85">
        <w:t xml:space="preserve">close to </w:t>
      </w:r>
      <w:r w:rsidR="004744F6">
        <w:t xml:space="preserve">double </w:t>
      </w:r>
      <w:r w:rsidR="00095A85">
        <w:t>the exposure time. D</w:t>
      </w:r>
      <w:r w:rsidR="004744F6">
        <w:t>epending on the expected exposure time</w:t>
      </w:r>
      <w:r w:rsidR="00095A85">
        <w:t>s</w:t>
      </w:r>
      <w:r w:rsidR="004744F6">
        <w:t xml:space="preserve"> for an optical instrument</w:t>
      </w:r>
      <w:r w:rsidR="00323F98">
        <w:t>,</w:t>
      </w:r>
      <w:r w:rsidR="004744F6">
        <w:t xml:space="preserve"> </w:t>
      </w:r>
      <w:r w:rsidR="0070272F">
        <w:t xml:space="preserve">this </w:t>
      </w:r>
      <w:r w:rsidR="004744F6">
        <w:t xml:space="preserve">may lead to </w:t>
      </w:r>
      <w:r w:rsidR="0070272F">
        <w:t xml:space="preserve">a situation where the increases results in </w:t>
      </w:r>
      <w:r w:rsidR="00323F98">
        <w:t>unacceptable</w:t>
      </w:r>
      <w:r w:rsidR="004744F6">
        <w:t xml:space="preserve"> time</w:t>
      </w:r>
      <w:r w:rsidR="0070272F">
        <w:t>s</w:t>
      </w:r>
      <w:r w:rsidR="004744F6">
        <w:t xml:space="preserve"> despite the increase in aerosol sensitivity.</w:t>
      </w:r>
    </w:p>
    <w:p w14:paraId="5B7E2E7E" w14:textId="4E656831" w:rsidR="005B62BF" w:rsidRDefault="004744F6" w:rsidP="00700478">
      <w:pPr>
        <w:spacing w:line="276" w:lineRule="auto"/>
        <w:jc w:val="both"/>
      </w:pPr>
      <w:r>
        <w:t>Lastly, as the amount of aerosol in the atmosphere increases</w:t>
      </w:r>
      <w:r w:rsidR="00323F98">
        <w:t>,</w:t>
      </w:r>
      <w:r>
        <w:t xml:space="preserve"> so does the percent of the signal which is attributed to aerosol. Eventually, an increase in aerosol will result in little change to the aerosol signal</w:t>
      </w:r>
      <w:r w:rsidR="00FF7EFF">
        <w:t xml:space="preserve"> which limits the highest aerosol concentration that can be retrieved from a measurement. </w:t>
      </w:r>
      <w:r>
        <w:t xml:space="preserve">In Figure </w:t>
      </w:r>
      <w:r w:rsidR="00FF7EFF">
        <w:t>4</w:t>
      </w:r>
      <w:r w:rsidR="00323F98">
        <w:t>,</w:t>
      </w:r>
      <w:r w:rsidR="00FF7EFF">
        <w:t xml:space="preserve"> the background aerosol profile is scaled and the percentage of aerosol signal is calculated for each scaled valued with a SZA of 45</w:t>
      </w:r>
      <w:r w:rsidR="00FF7EFF">
        <w:rPr>
          <w:vertAlign w:val="superscript"/>
        </w:rPr>
        <w:t>o</w:t>
      </w:r>
      <w:r w:rsidR="00FF7EFF">
        <w:t xml:space="preserve"> and SSA of 60</w:t>
      </w:r>
      <w:r w:rsidR="00FF7EFF">
        <w:rPr>
          <w:vertAlign w:val="superscript"/>
        </w:rPr>
        <w:t>o</w:t>
      </w:r>
      <w:r w:rsidR="00FF7EFF">
        <w:t xml:space="preserve"> with an albedo of zero. </w:t>
      </w:r>
      <w:r>
        <w:t xml:space="preserve"> </w:t>
      </w:r>
      <w:r w:rsidR="00323F98">
        <w:t xml:space="preserve">For </w:t>
      </w:r>
      <w:r w:rsidR="00674AB7">
        <w:t xml:space="preserve">all </w:t>
      </w:r>
      <w:r w:rsidR="00FF252A">
        <w:t>polarizations</w:t>
      </w:r>
      <w:r w:rsidR="00674AB7">
        <w:t xml:space="preserve"> the rate of increase </w:t>
      </w:r>
      <w:r w:rsidR="00674AB7">
        <w:lastRenderedPageBreak/>
        <w:t xml:space="preserve">of aerosol signal increases substantially until approximately </w:t>
      </w:r>
      <w:r w:rsidR="009916AE">
        <w:t>90</w:t>
      </w:r>
      <w:r w:rsidR="00674AB7">
        <w:t xml:space="preserve">% of the radiance signal </w:t>
      </w:r>
      <w:r w:rsidR="00FF252A">
        <w:t>i</w:t>
      </w:r>
      <w:r w:rsidR="001C14A6">
        <w:t>s</w:t>
      </w:r>
      <w:r w:rsidR="00FF252A">
        <w:t xml:space="preserve"> from aerosol</w:t>
      </w:r>
      <w:r w:rsidR="008D46EA">
        <w:t xml:space="preserve"> where it slows</w:t>
      </w:r>
      <w:r w:rsidR="00323F98" w:rsidRPr="00323F98">
        <w:t xml:space="preserve"> considerably</w:t>
      </w:r>
      <w:r w:rsidR="008D46EA">
        <w:t xml:space="preserve">. </w:t>
      </w:r>
      <w:r w:rsidR="00FF252A">
        <w:t xml:space="preserve"> </w:t>
      </w:r>
      <w:r w:rsidR="008D46EA">
        <w:t>At this point</w:t>
      </w:r>
      <w:r w:rsidR="00FF252A">
        <w:t xml:space="preserve"> it is considered to be saturated</w:t>
      </w:r>
      <w:r w:rsidR="008D46EA">
        <w:t xml:space="preserve"> which</w:t>
      </w:r>
      <w:r w:rsidR="00116C25">
        <w:t xml:space="preserve"> corresponds to a 0.</w:t>
      </w:r>
      <w:r w:rsidR="009916AE">
        <w:t>1</w:t>
      </w:r>
      <w:r w:rsidR="00116C25">
        <w:t xml:space="preserve">% increase in aerosol signal for a 0.1 increase of scale factor. </w:t>
      </w:r>
      <w:r w:rsidR="00FF252A">
        <w:t xml:space="preserve">For </w:t>
      </w:r>
      <w:r w:rsidR="00FF7EFF">
        <w:t>scal</w:t>
      </w:r>
      <w:r w:rsidR="006837A5">
        <w:t>a</w:t>
      </w:r>
      <w:r w:rsidR="00FF7EFF">
        <w:t>r and horizontal case</w:t>
      </w:r>
      <w:r w:rsidR="00FF252A">
        <w:t>s</w:t>
      </w:r>
      <w:r w:rsidR="007F57D6">
        <w:t>,</w:t>
      </w:r>
      <w:r w:rsidR="00FF7EFF">
        <w:t xml:space="preserve"> </w:t>
      </w:r>
      <w:r w:rsidR="00FF252A">
        <w:t xml:space="preserve">saturation </w:t>
      </w:r>
      <w:r w:rsidR="00116C25">
        <w:t xml:space="preserve">first occurs </w:t>
      </w:r>
      <w:r w:rsidR="00A511E0">
        <w:t xml:space="preserve">at 25 km when the background aerosol layer is scaled </w:t>
      </w:r>
      <w:r w:rsidR="009916AE">
        <w:t>by 9.4</w:t>
      </w:r>
      <w:r w:rsidR="00116C25">
        <w:t>. For the vertical polarization, which had higher sensitivity to aerosol in the for</w:t>
      </w:r>
      <w:r w:rsidR="00830DAC">
        <w:t>ward</w:t>
      </w:r>
      <w:r w:rsidR="00116C25">
        <w:t xml:space="preserve"> scatter geometry</w:t>
      </w:r>
      <w:r w:rsidR="00300A44">
        <w:t>,</w:t>
      </w:r>
      <w:r w:rsidR="00116C25">
        <w:t xml:space="preserve"> we see a cap of aerosol sensitivity at </w:t>
      </w:r>
      <w:r w:rsidR="009916AE">
        <w:t>4.4</w:t>
      </w:r>
      <w:r w:rsidR="00116C25">
        <w:t xml:space="preserve"> time</w:t>
      </w:r>
      <w:r w:rsidR="008D46EA">
        <w:t>s</w:t>
      </w:r>
      <w:r w:rsidR="00116C25">
        <w:t xml:space="preserve"> the background aerosol layer.</w:t>
      </w:r>
      <w:r w:rsidR="009916AE">
        <w:t xml:space="preserve"> Fo</w:t>
      </w:r>
      <w:r w:rsidR="00300A44">
        <w:t>r</w:t>
      </w:r>
      <w:r w:rsidR="000371E5">
        <w:t xml:space="preserve"> large volcanic eruption</w:t>
      </w:r>
      <w:r w:rsidR="008D46EA">
        <w:t>s this</w:t>
      </w:r>
      <w:r w:rsidR="000371E5">
        <w:t xml:space="preserve"> would</w:t>
      </w:r>
      <w:r w:rsidR="009916AE">
        <w:t xml:space="preserve"> limit </w:t>
      </w:r>
      <w:r w:rsidR="000371E5">
        <w:t>the aerosol concentration profiles that could be retrieved</w:t>
      </w:r>
      <w:r w:rsidR="008D46EA">
        <w:t xml:space="preserve"> from limb scatter instrument</w:t>
      </w:r>
      <w:r w:rsidR="000371E5">
        <w:t>.</w:t>
      </w:r>
      <w:r w:rsidR="009916AE">
        <w:t xml:space="preserve"> </w:t>
      </w:r>
    </w:p>
    <w:p w14:paraId="12CA6BC5" w14:textId="49C43092" w:rsidR="0029001A" w:rsidRDefault="00116C25" w:rsidP="00700478">
      <w:pPr>
        <w:spacing w:line="276" w:lineRule="auto"/>
        <w:jc w:val="both"/>
      </w:pPr>
      <w:r>
        <w:t xml:space="preserve">The vertical polarization </w:t>
      </w:r>
      <w:r w:rsidR="009916AE">
        <w:t>yields</w:t>
      </w:r>
      <w:r>
        <w:t xml:space="preserve"> significantly</w:t>
      </w:r>
      <w:r w:rsidR="00830DAC">
        <w:t xml:space="preserve"> more aerosol signal in the for</w:t>
      </w:r>
      <w:r>
        <w:t>w</w:t>
      </w:r>
      <w:r w:rsidR="00830DAC">
        <w:t>a</w:t>
      </w:r>
      <w:r>
        <w:t xml:space="preserve">rd scattering case </w:t>
      </w:r>
      <w:r w:rsidR="009916AE">
        <w:t>when compared to the horizontal polarization. However</w:t>
      </w:r>
      <w:r w:rsidR="00300A44">
        <w:t>,</w:t>
      </w:r>
      <w:r w:rsidR="009916AE">
        <w:t xml:space="preserve"> this increase in aerosol </w:t>
      </w:r>
      <w:r w:rsidR="000371E5">
        <w:t>signal would</w:t>
      </w:r>
      <w:r w:rsidR="009916AE">
        <w:t xml:space="preserve"> result in exposure </w:t>
      </w:r>
      <w:r w:rsidR="000371E5">
        <w:t>times that would be 70-85% longer than the horizontal p</w:t>
      </w:r>
      <w:r w:rsidR="00300A44">
        <w:t>olarization and would not be</w:t>
      </w:r>
      <w:r w:rsidR="000371E5">
        <w:t xml:space="preserve"> as effective as measuring aerosol during large volcanic eruptions.</w:t>
      </w:r>
    </w:p>
    <w:p w14:paraId="7A952FCB" w14:textId="77777777" w:rsidR="000371E5" w:rsidRDefault="000F38EB" w:rsidP="000371E5">
      <w:pPr>
        <w:pStyle w:val="Heading2"/>
      </w:pPr>
      <w:r>
        <w:t>3</w:t>
      </w:r>
      <w:r w:rsidR="005D2709">
        <w:t xml:space="preserve">.2 </w:t>
      </w:r>
      <w:r w:rsidR="00B559E6">
        <w:t>Retrievals</w:t>
      </w:r>
    </w:p>
    <w:p w14:paraId="485766AC" w14:textId="77777777" w:rsidR="000668F3" w:rsidRDefault="000668F3" w:rsidP="008E72BB">
      <w:pPr>
        <w:spacing w:line="276" w:lineRule="auto"/>
        <w:jc w:val="both"/>
      </w:pPr>
      <w:r>
        <w:t>Retrievals were performed for all of the wavelengths listed in section 2.2, however due to similarities between the retrievals of different wavelengths only the 750 nm wavelength will be focused on with comment</w:t>
      </w:r>
      <w:r w:rsidR="0031686A">
        <w:t>s</w:t>
      </w:r>
      <w:r>
        <w:t xml:space="preserve"> on the other wavelengths necessary when deviations </w:t>
      </w:r>
      <w:r w:rsidR="001D7253">
        <w:t>from the 750 nm case</w:t>
      </w:r>
      <w:r>
        <w:t xml:space="preserve"> occur. </w:t>
      </w:r>
    </w:p>
    <w:p w14:paraId="5C0AABED" w14:textId="7530A179" w:rsidR="00154FB7" w:rsidRDefault="000948C3" w:rsidP="00700478">
      <w:pPr>
        <w:jc w:val="both"/>
      </w:pPr>
      <w:ins w:id="95" w:author="Elash, Brenden" w:date="2016-01-07T11:08:00Z">
        <w:r>
          <w:t>Retrievals</w:t>
        </w:r>
      </w:ins>
      <w:ins w:id="96" w:author="Elash, Brenden" w:date="2016-01-07T11:00:00Z">
        <w:r>
          <w:t xml:space="preserve"> with current limb scatter instrument use a scalar radiative transfer model </w:t>
        </w:r>
      </w:ins>
      <w:ins w:id="97" w:author="Elash, Brenden" w:date="2016-01-07T11:08:00Z">
        <w:r>
          <w:t xml:space="preserve">for the retrieval </w:t>
        </w:r>
      </w:ins>
      <w:ins w:id="98" w:author="Elash, Brenden" w:date="2016-01-07T11:00:00Z">
        <w:r>
          <w:t xml:space="preserve">but accounting for the vector component alters the overall </w:t>
        </w:r>
      </w:ins>
      <w:ins w:id="99" w:author="Elash, Brenden" w:date="2016-01-08T13:45:00Z">
        <w:r w:rsidR="00785832">
          <w:t xml:space="preserve">scalar </w:t>
        </w:r>
      </w:ins>
      <w:ins w:id="100" w:author="Elash, Brenden" w:date="2016-01-07T11:00:00Z">
        <w:r>
          <w:t xml:space="preserve">radiance. A quick study was </w:t>
        </w:r>
      </w:ins>
      <w:ins w:id="101" w:author="Elash, Brenden" w:date="2016-01-07T11:01:00Z">
        <w:r>
          <w:t>performed</w:t>
        </w:r>
      </w:ins>
      <w:ins w:id="102" w:author="Elash, Brenden" w:date="2016-01-07T11:00:00Z">
        <w:r>
          <w:t xml:space="preserve"> </w:t>
        </w:r>
      </w:ins>
      <w:ins w:id="103" w:author="Elash, Brenden" w:date="2016-01-07T11:01:00Z">
        <w:r>
          <w:t xml:space="preserve">to determine </w:t>
        </w:r>
      </w:ins>
      <w:ins w:id="104" w:author="Elash, Brenden" w:date="2016-01-07T11:07:00Z">
        <w:r>
          <w:t xml:space="preserve">if using a scalar model for these retrievals </w:t>
        </w:r>
      </w:ins>
      <w:ins w:id="105" w:author="Elash, Brenden" w:date="2016-01-07T11:20:00Z">
        <w:r w:rsidR="005C35C6">
          <w:t xml:space="preserve">instead of a vector model would result in large </w:t>
        </w:r>
      </w:ins>
      <w:ins w:id="106" w:author="Elash, Brenden" w:date="2016-01-07T11:22:00Z">
        <w:r w:rsidR="005C35C6">
          <w:t>changes</w:t>
        </w:r>
      </w:ins>
      <w:ins w:id="107" w:author="Elash, Brenden" w:date="2016-01-07T11:20:00Z">
        <w:r w:rsidR="005C35C6">
          <w:t xml:space="preserve"> in the aerosol profiles. </w:t>
        </w:r>
      </w:ins>
      <w:commentRangeStart w:id="108"/>
      <w:r w:rsidR="00D1322A">
        <w:t xml:space="preserve">For the </w:t>
      </w:r>
      <w:del w:id="109" w:author="Elash, Brenden" w:date="2016-01-07T11:00:00Z">
        <w:r w:rsidR="00D1322A" w:rsidDel="000948C3">
          <w:delText xml:space="preserve">reference </w:delText>
        </w:r>
      </w:del>
      <w:ins w:id="110" w:author="Elash, Brenden" w:date="2016-01-07T11:00:00Z">
        <w:r>
          <w:t xml:space="preserve">unpolarised </w:t>
        </w:r>
      </w:ins>
      <w:r w:rsidR="00D1322A">
        <w:t xml:space="preserve">case, </w:t>
      </w:r>
      <w:ins w:id="111" w:author="Elash, Brenden" w:date="2016-01-07T11:21:00Z">
        <w:r w:rsidR="005C35C6">
          <w:t xml:space="preserve">the aerosol </w:t>
        </w:r>
      </w:ins>
      <w:ins w:id="112" w:author="Elash, Brenden" w:date="2016-01-07T11:22:00Z">
        <w:r w:rsidR="005C35C6">
          <w:t>retrieval</w:t>
        </w:r>
      </w:ins>
      <w:ins w:id="113" w:author="Elash, Brenden" w:date="2016-01-07T11:21:00Z">
        <w:r w:rsidR="005C35C6">
          <w:t xml:space="preserve"> was performed with both the scalar and vector SASKTRAN-HR model</w:t>
        </w:r>
      </w:ins>
      <w:ins w:id="114" w:author="Elash, Brenden" w:date="2016-01-07T11:22:00Z">
        <w:r w:rsidR="005C35C6">
          <w:t xml:space="preserve">. </w:t>
        </w:r>
      </w:ins>
      <w:del w:id="115" w:author="Elash, Brenden" w:date="2016-01-07T11:22:00Z">
        <w:r w:rsidR="00D1322A" w:rsidDel="005C35C6">
          <w:delText>the scalar radiance, aerosol profile</w:delText>
        </w:r>
        <w:r w:rsidR="0031686A" w:rsidDel="005C35C6">
          <w:delText>s</w:delText>
        </w:r>
        <w:r w:rsidR="00D1322A" w:rsidDel="005C35C6">
          <w:delText xml:space="preserve"> can be retrieved using either the scal</w:delText>
        </w:r>
        <w:r w:rsidR="006837A5" w:rsidDel="005C35C6">
          <w:delText>a</w:delText>
        </w:r>
        <w:r w:rsidR="00D1322A" w:rsidDel="005C35C6">
          <w:delText>r or vector SASKTRAN-HR mode</w:delText>
        </w:r>
        <w:commentRangeEnd w:id="108"/>
        <w:r w:rsidR="009C2AEE" w:rsidDel="005C35C6">
          <w:rPr>
            <w:rStyle w:val="CommentReference"/>
          </w:rPr>
          <w:commentReference w:id="108"/>
        </w:r>
        <w:r w:rsidR="00D1322A" w:rsidDel="005C35C6">
          <w:delText>. As such</w:delText>
        </w:r>
        <w:r w:rsidR="00DF7B69" w:rsidDel="005C35C6">
          <w:delText>,</w:delText>
        </w:r>
        <w:r w:rsidR="00D1322A" w:rsidDel="005C35C6">
          <w:delText xml:space="preserve"> aerosol retrievals were </w:delText>
        </w:r>
        <w:r w:rsidR="0031686A" w:rsidDel="005C35C6">
          <w:delText>processed</w:delText>
        </w:r>
        <w:r w:rsidR="00D1322A" w:rsidDel="005C35C6">
          <w:delText xml:space="preserve"> </w:delText>
        </w:r>
        <w:r w:rsidR="00CA1CFC" w:rsidDel="005C35C6">
          <w:delText>with</w:delText>
        </w:r>
        <w:r w:rsidR="00D1322A" w:rsidDel="005C35C6">
          <w:delText xml:space="preserve"> both model modes using the same input radiances. </w:delText>
        </w:r>
      </w:del>
      <w:r w:rsidR="0051247F">
        <w:t xml:space="preserve">A </w:t>
      </w:r>
      <w:commentRangeStart w:id="116"/>
      <w:del w:id="117" w:author="Elash, Brenden" w:date="2016-01-07T11:21:00Z">
        <w:r w:rsidR="00154FB7" w:rsidDel="005C35C6">
          <w:delText xml:space="preserve">compression </w:delText>
        </w:r>
        <w:commentRangeEnd w:id="116"/>
        <w:r w:rsidR="009C2AEE" w:rsidDel="005C35C6">
          <w:rPr>
            <w:rStyle w:val="CommentReference"/>
          </w:rPr>
          <w:commentReference w:id="116"/>
        </w:r>
      </w:del>
      <w:ins w:id="118" w:author="Elash, Brenden" w:date="2016-01-07T11:21:00Z">
        <w:r w:rsidR="005C35C6">
          <w:t xml:space="preserve">comparison </w:t>
        </w:r>
      </w:ins>
      <w:r w:rsidR="00154FB7">
        <w:t>between the retrieved extinctions for the scal</w:t>
      </w:r>
      <w:r w:rsidR="006837A5">
        <w:t>a</w:t>
      </w:r>
      <w:r w:rsidR="00154FB7">
        <w:t>r and vector model were performed using a percentage difference in the form</w:t>
      </w:r>
    </w:p>
    <w:p w14:paraId="20727BF7" w14:textId="77777777" w:rsidR="00154FB7" w:rsidRPr="00154FB7" w:rsidRDefault="00154FB7" w:rsidP="00D1322A">
      <w:pPr>
        <w:ind w:firstLine="720"/>
        <w:rPr>
          <w:i/>
        </w:rPr>
      </w:pPr>
      <m:oMathPara>
        <m:oMath>
          <m:r>
            <w:rPr>
              <w:rFonts w:ascii="Cambria Math" w:hAnsi="Cambria Math"/>
            </w:rPr>
            <m:t>Percent Difference=</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vector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scaler</m:t>
                  </m:r>
                </m:sub>
              </m:sSub>
            </m:num>
            <m:den>
              <m:sSub>
                <m:sSubPr>
                  <m:ctrlPr>
                    <w:rPr>
                      <w:rFonts w:ascii="Cambria Math" w:hAnsi="Cambria Math"/>
                      <w:i/>
                    </w:rPr>
                  </m:ctrlPr>
                </m:sSubPr>
                <m:e>
                  <m:r>
                    <w:rPr>
                      <w:rFonts w:ascii="Cambria Math" w:hAnsi="Cambria Math"/>
                    </w:rPr>
                    <m:t>k</m:t>
                  </m:r>
                </m:e>
                <m:sub>
                  <m:r>
                    <w:rPr>
                      <w:rFonts w:ascii="Cambria Math" w:hAnsi="Cambria Math"/>
                    </w:rPr>
                    <m:t>vector</m:t>
                  </m:r>
                </m:sub>
              </m:sSub>
            </m:den>
          </m:f>
          <m:r>
            <w:rPr>
              <w:rFonts w:ascii="Cambria Math" w:hAnsi="Cambria Math"/>
            </w:rPr>
            <m:t>*100%. (4)</m:t>
          </m:r>
        </m:oMath>
      </m:oMathPara>
    </w:p>
    <w:p w14:paraId="630A768A" w14:textId="77777777" w:rsidR="000371E5" w:rsidRDefault="00154FB7" w:rsidP="008E72BB">
      <w:pPr>
        <w:jc w:val="both"/>
      </w:pPr>
      <w:r>
        <w:t>Across all wavelengths</w:t>
      </w:r>
      <w:r w:rsidR="00DF7B69">
        <w:t>,</w:t>
      </w:r>
      <w:r>
        <w:t xml:space="preserve"> the mean percent difference is less than </w:t>
      </w:r>
      <w:r w:rsidR="006B2B1D">
        <w:t>2</w:t>
      </w:r>
      <w:r>
        <w:t xml:space="preserve">% from </w:t>
      </w:r>
      <w:r w:rsidR="00131F51">
        <w:t>15 to 37 km. However</w:t>
      </w:r>
      <w:r w:rsidR="006B2B1D">
        <w:t>,</w:t>
      </w:r>
      <w:r w:rsidR="00131F51">
        <w:t xml:space="preserve"> at shorter wavelengths, for example 750 nm shown in Figure 6</w:t>
      </w:r>
      <w:r w:rsidR="006B2B1D">
        <w:t>, a few outliers occur where the difference between the</w:t>
      </w:r>
      <w:r w:rsidR="00DF7B69">
        <w:t xml:space="preserve"> retrievals</w:t>
      </w:r>
      <w:r w:rsidR="006B2B1D">
        <w:t xml:space="preserve"> is greater than 7%. All of these retrievals occur in the backscatter condition where the SSA is greater than 90</w:t>
      </w:r>
      <w:r w:rsidR="006B2B1D">
        <w:rPr>
          <w:vertAlign w:val="superscript"/>
        </w:rPr>
        <w:t>o</w:t>
      </w:r>
      <w:r w:rsidR="006B2B1D">
        <w:t xml:space="preserve">. </w:t>
      </w:r>
      <w:r w:rsidR="00F13DE7">
        <w:t>The reason for this discrepancy is not known at shorter wavelengths, and may be due to changes in the scal</w:t>
      </w:r>
      <w:r w:rsidR="006837A5">
        <w:t>a</w:t>
      </w:r>
      <w:r w:rsidR="00F13DE7">
        <w:t>r radiance due to polarization interactions</w:t>
      </w:r>
      <w:r w:rsidR="002701D2">
        <w:t xml:space="preserve"> but further investigation is required</w:t>
      </w:r>
      <w:r w:rsidR="00F13DE7">
        <w:t>. However, overall the agreement between the retrievals using the scal</w:t>
      </w:r>
      <w:r w:rsidR="006837A5">
        <w:t>a</w:t>
      </w:r>
      <w:r w:rsidR="00F13DE7">
        <w:t>r and vector models are minuscule and any form of discrepancy vanished for wavelengths past 1000 nm.</w:t>
      </w:r>
      <w:r w:rsidR="000668F3">
        <w:t xml:space="preserve"> Since the use</w:t>
      </w:r>
      <w:r w:rsidR="00F13DE7">
        <w:t xml:space="preserve"> of the vector model can increase calculation times by a factor of two </w:t>
      </w:r>
      <w:r w:rsidR="000668F3">
        <w:t>for the retrievals</w:t>
      </w:r>
      <w:r w:rsidR="00DF7B69">
        <w:t>,</w:t>
      </w:r>
      <w:r w:rsidR="000668F3">
        <w:t xml:space="preserve"> it is beneficial to be able to use the scal</w:t>
      </w:r>
      <w:r w:rsidR="006837A5">
        <w:t>a</w:t>
      </w:r>
      <w:r w:rsidR="000668F3">
        <w:t>r model for scalar radiance retrievals and can be performed for most cases.</w:t>
      </w:r>
    </w:p>
    <w:p w14:paraId="237274BC" w14:textId="0346D39B" w:rsidR="00754396" w:rsidRPr="00234F47" w:rsidRDefault="004D2FF4" w:rsidP="00700478">
      <w:pPr>
        <w:jc w:val="both"/>
      </w:pPr>
      <w:r>
        <w:t>Aerosol</w:t>
      </w:r>
      <w:r w:rsidR="00FE6720">
        <w:t xml:space="preserve"> </w:t>
      </w:r>
      <w:r>
        <w:t xml:space="preserve">profiles were </w:t>
      </w:r>
      <w:r w:rsidR="00754396">
        <w:t>retrieved</w:t>
      </w:r>
      <w:r w:rsidR="00FE6720">
        <w:t xml:space="preserve"> using an assumed particle size distribution, in this case a log-normal with a mode radius and width of 0.08 µm</w:t>
      </w:r>
      <w:r>
        <w:t xml:space="preserve"> and 1.6 respectively, which was different </w:t>
      </w:r>
      <w:r w:rsidR="00A54240">
        <w:t xml:space="preserve">than </w:t>
      </w:r>
      <w:r>
        <w:t>the true state. For the three tested polarization</w:t>
      </w:r>
      <w:r w:rsidR="0031686A">
        <w:t xml:space="preserve"> state</w:t>
      </w:r>
      <w:r>
        <w:t>s</w:t>
      </w:r>
      <w:r w:rsidR="0031686A">
        <w:t>,</w:t>
      </w:r>
      <w:r>
        <w:t xml:space="preserve"> aerosol </w:t>
      </w:r>
      <w:r w:rsidR="0031686A">
        <w:t xml:space="preserve">profiles </w:t>
      </w:r>
      <w:r>
        <w:t xml:space="preserve">were retrieved and separated by particle size distributions and compared again the true aerosol extinction state. The 750 nm aerosol comparisons separated by polarizations </w:t>
      </w:r>
      <w:r w:rsidR="00FA4F2E">
        <w:t xml:space="preserve">states </w:t>
      </w:r>
      <w:r>
        <w:t xml:space="preserve">and particle size distributions can be seen in Figure 7. </w:t>
      </w:r>
      <w:commentRangeStart w:id="119"/>
      <w:commentRangeStart w:id="120"/>
      <w:r w:rsidR="00FA4F2E">
        <w:t xml:space="preserve">It should be noted that geometries with SSA of </w:t>
      </w:r>
      <w:r w:rsidR="00FA4F2E" w:rsidRPr="00FA4F2E">
        <w:t>90</w:t>
      </w:r>
      <w:r w:rsidR="00FA4F2E">
        <w:rPr>
          <w:vertAlign w:val="superscript"/>
        </w:rPr>
        <w:t>o</w:t>
      </w:r>
      <w:r w:rsidR="00FA4F2E">
        <w:t xml:space="preserve"> have been removed for the vertical polarization due to </w:t>
      </w:r>
      <w:r w:rsidR="005E14DC">
        <w:t xml:space="preserve">the </w:t>
      </w:r>
      <w:del w:id="121" w:author="Elash, Brenden" w:date="2016-01-07T11:23:00Z">
        <w:r w:rsidR="005E14DC" w:rsidDel="005C35C6">
          <w:delText xml:space="preserve">small </w:delText>
        </w:r>
      </w:del>
      <w:ins w:id="122" w:author="Elash, Brenden" w:date="2016-01-07T11:23:00Z">
        <w:r w:rsidR="005C35C6">
          <w:t xml:space="preserve">weak </w:t>
        </w:r>
      </w:ins>
      <w:r w:rsidR="005E14DC">
        <w:t xml:space="preserve">phase function </w:t>
      </w:r>
      <w:ins w:id="123" w:author="Elash, Brenden" w:date="2016-01-07T11:23:00Z">
        <w:r w:rsidR="005C35C6">
          <w:t xml:space="preserve">that is strongly dependant on </w:t>
        </w:r>
      </w:ins>
      <w:ins w:id="124" w:author="Elash, Brenden" w:date="2016-01-07T11:24:00Z">
        <w:r w:rsidR="005C35C6">
          <w:t xml:space="preserve">the </w:t>
        </w:r>
      </w:ins>
      <w:ins w:id="125" w:author="Elash, Brenden" w:date="2016-01-07T11:23:00Z">
        <w:r w:rsidR="005C35C6">
          <w:t xml:space="preserve">particle size distribution. </w:t>
        </w:r>
      </w:ins>
      <w:ins w:id="126" w:author="Elash, Brenden" w:date="2016-01-07T11:30:00Z">
        <w:r w:rsidR="005C35C6">
          <w:t xml:space="preserve">This </w:t>
        </w:r>
      </w:ins>
      <w:del w:id="127" w:author="Elash, Brenden" w:date="2016-01-07T11:24:00Z">
        <w:r w:rsidR="005E14DC" w:rsidDel="005C35C6">
          <w:delText xml:space="preserve">contribution </w:delText>
        </w:r>
      </w:del>
      <w:ins w:id="128" w:author="Elash, Brenden" w:date="2016-01-07T11:24:00Z">
        <w:r w:rsidR="005C35C6">
          <w:t>result</w:t>
        </w:r>
      </w:ins>
      <w:ins w:id="129" w:author="Elash, Brenden" w:date="2016-01-07T11:30:00Z">
        <w:r w:rsidR="005C35C6">
          <w:t>s</w:t>
        </w:r>
      </w:ins>
      <w:ins w:id="130" w:author="Elash, Brenden" w:date="2016-01-07T11:24:00Z">
        <w:r w:rsidR="005C35C6">
          <w:t xml:space="preserve"> in a</w:t>
        </w:r>
      </w:ins>
      <w:ins w:id="131" w:author="Elash, Brenden" w:date="2016-01-07T11:30:00Z">
        <w:r w:rsidR="005C35C6">
          <w:t xml:space="preserve"> large</w:t>
        </w:r>
      </w:ins>
      <w:ins w:id="132" w:author="Elash, Brenden" w:date="2016-01-07T11:24:00Z">
        <w:r w:rsidR="005C35C6">
          <w:t xml:space="preserve"> bias in the </w:t>
        </w:r>
      </w:ins>
      <w:ins w:id="133" w:author="Elash, Brenden" w:date="2016-01-07T11:30:00Z">
        <w:r w:rsidR="005C35C6">
          <w:t>retrieved</w:t>
        </w:r>
      </w:ins>
      <w:ins w:id="134" w:author="Elash, Brenden" w:date="2016-01-07T11:24:00Z">
        <w:r w:rsidR="005C35C6">
          <w:t xml:space="preserve"> aerosol profile</w:t>
        </w:r>
      </w:ins>
      <w:del w:id="135" w:author="Elash, Brenden" w:date="2016-01-07T11:30:00Z">
        <w:r w:rsidR="005E14DC" w:rsidDel="005C35C6">
          <w:delText>of aerosol to the overall radiance</w:delText>
        </w:r>
        <w:r w:rsidR="00FC2D53" w:rsidDel="005C35C6">
          <w:delText xml:space="preserve"> causing a strong bias in the results</w:delText>
        </w:r>
        <w:r w:rsidR="005E14DC" w:rsidDel="005C35C6">
          <w:delText xml:space="preserve">. </w:delText>
        </w:r>
      </w:del>
      <w:del w:id="136" w:author="Elash, Brenden" w:date="2016-01-07T11:32:00Z">
        <w:r w:rsidR="0031686A" w:rsidDel="000B5F4B">
          <w:delText>T</w:delText>
        </w:r>
      </w:del>
      <w:del w:id="137" w:author="Elash, Brenden" w:date="2016-01-08T13:50:00Z">
        <w:r w:rsidR="005E14DC" w:rsidDel="00785832">
          <w:delText xml:space="preserve">o remove </w:delText>
        </w:r>
      </w:del>
      <w:ins w:id="138" w:author="Elash, Brenden" w:date="2016-01-07T11:33:00Z">
        <w:r w:rsidR="000B5F4B">
          <w:t xml:space="preserve">. </w:t>
        </w:r>
      </w:ins>
      <w:del w:id="139" w:author="Elash, Brenden" w:date="2016-01-07T11:32:00Z">
        <w:r w:rsidR="005E14DC" w:rsidDel="000B5F4B">
          <w:delText xml:space="preserve">this </w:delText>
        </w:r>
      </w:del>
      <w:del w:id="140" w:author="Elash, Brenden" w:date="2016-01-07T11:33:00Z">
        <w:r w:rsidR="005E14DC" w:rsidDel="000B5F4B">
          <w:delText>bias from the results</w:delText>
        </w:r>
        <w:r w:rsidR="00DF7B69" w:rsidDel="000B5F4B">
          <w:delText>,</w:delText>
        </w:r>
        <w:r w:rsidR="005E14DC" w:rsidDel="000B5F4B">
          <w:delText xml:space="preserve"> these retrievals were removed from the analysis.</w:delText>
        </w:r>
      </w:del>
      <w:r w:rsidR="00234F47">
        <w:t xml:space="preserve"> However</w:t>
      </w:r>
      <w:r w:rsidR="0031686A">
        <w:t>,</w:t>
      </w:r>
      <w:r w:rsidR="00234F47">
        <w:t xml:space="preserve"> using a geometry with a SSA of 85</w:t>
      </w:r>
      <w:r w:rsidR="00234F47">
        <w:rPr>
          <w:vertAlign w:val="superscript"/>
        </w:rPr>
        <w:t>o</w:t>
      </w:r>
      <w:r w:rsidR="00234F47">
        <w:t xml:space="preserve"> or 95</w:t>
      </w:r>
      <w:r w:rsidR="00234F47">
        <w:rPr>
          <w:vertAlign w:val="superscript"/>
        </w:rPr>
        <w:t>o</w:t>
      </w:r>
      <w:r w:rsidR="00234F47">
        <w:t xml:space="preserve"> </w:t>
      </w:r>
      <w:r w:rsidR="00FC2D53">
        <w:t xml:space="preserve">almost </w:t>
      </w:r>
      <w:r w:rsidR="00234F47">
        <w:t xml:space="preserve">eliminates the bias </w:t>
      </w:r>
      <w:r w:rsidR="00234F47">
        <w:lastRenderedPageBreak/>
        <w:t>seen at the 90</w:t>
      </w:r>
      <w:r w:rsidR="00234F47">
        <w:rPr>
          <w:vertAlign w:val="superscript"/>
        </w:rPr>
        <w:t>o</w:t>
      </w:r>
      <w:r w:rsidR="0031686A">
        <w:t xml:space="preserve"> scattering angle</w:t>
      </w:r>
      <w:r w:rsidR="00FC2D53">
        <w:t xml:space="preserve"> and </w:t>
      </w:r>
      <w:ins w:id="141" w:author="Elash, Brenden" w:date="2016-01-08T13:50:00Z">
        <w:r w:rsidR="00785832">
          <w:t xml:space="preserve">it </w:t>
        </w:r>
      </w:ins>
      <w:r w:rsidR="00FC2D53">
        <w:t>is completely eliminated once the scattering angle is less than 80</w:t>
      </w:r>
      <w:r w:rsidR="00FC2D53">
        <w:rPr>
          <w:vertAlign w:val="superscript"/>
        </w:rPr>
        <w:t>o</w:t>
      </w:r>
      <w:r w:rsidR="00FC2D53">
        <w:t xml:space="preserve"> or </w:t>
      </w:r>
      <w:ins w:id="142" w:author="Elash, Brenden" w:date="2016-01-07T11:31:00Z">
        <w:r w:rsidR="000B5F4B">
          <w:t xml:space="preserve">greater than </w:t>
        </w:r>
      </w:ins>
      <w:r w:rsidR="00FC2D53">
        <w:t>100</w:t>
      </w:r>
      <w:r w:rsidR="00FC2D53">
        <w:rPr>
          <w:vertAlign w:val="superscript"/>
        </w:rPr>
        <w:t>o</w:t>
      </w:r>
      <w:r w:rsidR="00234F47">
        <w:t>.</w:t>
      </w:r>
      <w:commentRangeEnd w:id="119"/>
      <w:r w:rsidR="00A54240">
        <w:rPr>
          <w:rStyle w:val="CommentReference"/>
        </w:rPr>
        <w:commentReference w:id="119"/>
      </w:r>
      <w:commentRangeEnd w:id="120"/>
      <w:r w:rsidR="005C35C6">
        <w:rPr>
          <w:rStyle w:val="CommentReference"/>
        </w:rPr>
        <w:commentReference w:id="120"/>
      </w:r>
    </w:p>
    <w:p w14:paraId="78F519A6" w14:textId="171345D3" w:rsidR="00B50D76" w:rsidDel="00830A4F" w:rsidRDefault="009D34A1" w:rsidP="00700478">
      <w:pPr>
        <w:jc w:val="both"/>
        <w:rPr>
          <w:del w:id="143" w:author="Elash, Brenden" w:date="2016-01-07T11:42:00Z"/>
        </w:rPr>
      </w:pPr>
      <w:r>
        <w:t xml:space="preserve">Now each of </w:t>
      </w:r>
      <w:r w:rsidR="00DF7B69">
        <w:t xml:space="preserve">the </w:t>
      </w:r>
      <w:r>
        <w:t>distributions will b</w:t>
      </w:r>
      <w:r w:rsidR="00DF7B69">
        <w:t>e examined to notice any</w:t>
      </w:r>
      <w:r>
        <w:t xml:space="preserve"> offsets from the true aerosol state. </w:t>
      </w:r>
      <w:r w:rsidR="004D2FF4" w:rsidRPr="00FA4F2E">
        <w:t>For</w:t>
      </w:r>
      <w:r w:rsidR="004D2FF4">
        <w:t xml:space="preserve"> </w:t>
      </w:r>
      <w:r w:rsidR="00754396">
        <w:t xml:space="preserve">particle size </w:t>
      </w:r>
      <w:r w:rsidR="00FA4F2E">
        <w:t xml:space="preserve">distribution </w:t>
      </w:r>
      <w:r w:rsidR="00754396">
        <w:t>one</w:t>
      </w:r>
      <w:r>
        <w:t xml:space="preserve"> (see Table 1)</w:t>
      </w:r>
      <w:r w:rsidR="00A51CB5">
        <w:t>,</w:t>
      </w:r>
      <w:r w:rsidR="00754396">
        <w:t xml:space="preserve"> retrieved aerosol extinction profiles are too large. For scalar, horizontal, and vertical polarizations had mean offsets of </w:t>
      </w:r>
      <w:r w:rsidR="00502F55">
        <w:t>-</w:t>
      </w:r>
      <w:r w:rsidR="00754396">
        <w:t>9-1</w:t>
      </w:r>
      <w:r w:rsidR="00753652">
        <w:t>3</w:t>
      </w:r>
      <w:r w:rsidR="00754396">
        <w:t xml:space="preserve">%, </w:t>
      </w:r>
      <w:r w:rsidR="00502F55">
        <w:t>-</w:t>
      </w:r>
      <w:r w:rsidR="00754396">
        <w:t>12-1</w:t>
      </w:r>
      <w:r w:rsidR="00753652">
        <w:t>7</w:t>
      </w:r>
      <w:r w:rsidR="00754396">
        <w:t xml:space="preserve">%, and </w:t>
      </w:r>
      <w:r w:rsidR="00502F55">
        <w:t>-</w:t>
      </w:r>
      <w:r w:rsidR="00754396">
        <w:t>6-</w:t>
      </w:r>
      <w:r w:rsidR="00753652">
        <w:t>8</w:t>
      </w:r>
      <w:r w:rsidR="00754396">
        <w:t>% respectively</w:t>
      </w:r>
      <w:r w:rsidR="00753652">
        <w:t xml:space="preserve"> from 17 to 35 km</w:t>
      </w:r>
      <w:r w:rsidR="00754396">
        <w:t xml:space="preserve">. </w:t>
      </w:r>
      <w:r w:rsidR="0043299F">
        <w:t xml:space="preserve">Particle size distribution two shows a different mean offset, larger, </w:t>
      </w:r>
      <w:r w:rsidR="00A51CB5">
        <w:t>and</w:t>
      </w:r>
      <w:r w:rsidR="0043299F">
        <w:t xml:space="preserve"> a higher variance is </w:t>
      </w:r>
      <w:r w:rsidR="00A51CB5">
        <w:t>observed</w:t>
      </w:r>
      <w:r w:rsidR="0043299F">
        <w:t xml:space="preserve">. </w:t>
      </w:r>
      <w:r w:rsidR="00753652">
        <w:t xml:space="preserve">The </w:t>
      </w:r>
      <w:r>
        <w:t xml:space="preserve">mean </w:t>
      </w:r>
      <w:r w:rsidR="00753652">
        <w:t xml:space="preserve">offset for distribution two are </w:t>
      </w:r>
      <w:r w:rsidR="00A51CB5">
        <w:t>-</w:t>
      </w:r>
      <w:r w:rsidR="00753652">
        <w:t xml:space="preserve">20-28%, </w:t>
      </w:r>
      <w:r w:rsidR="00A51CB5">
        <w:t>-</w:t>
      </w:r>
      <w:r w:rsidR="00753652">
        <w:t xml:space="preserve">24-31%, and </w:t>
      </w:r>
      <w:r w:rsidR="00A51CB5">
        <w:t>-</w:t>
      </w:r>
      <w:r w:rsidR="00753652">
        <w:t>12-16% for the same polarization</w:t>
      </w:r>
      <w:r w:rsidR="00A51CB5">
        <w:t>s</w:t>
      </w:r>
      <w:r w:rsidR="00753652">
        <w:t xml:space="preserve"> from 17 to 35 km. </w:t>
      </w:r>
      <w:r w:rsidR="0043299F">
        <w:t xml:space="preserve">For </w:t>
      </w:r>
      <w:r w:rsidR="00A51CB5">
        <w:t xml:space="preserve">distributions </w:t>
      </w:r>
      <w:r>
        <w:t>three</w:t>
      </w:r>
      <w:r w:rsidR="00A51CB5">
        <w:t xml:space="preserve"> and </w:t>
      </w:r>
      <w:r>
        <w:t>four</w:t>
      </w:r>
      <w:r w:rsidR="00DF7B69">
        <w:t>,</w:t>
      </w:r>
      <w:r w:rsidR="0043299F">
        <w:t xml:space="preserve"> similar variance</w:t>
      </w:r>
      <w:r w:rsidR="00753652">
        <w:t>s</w:t>
      </w:r>
      <w:r w:rsidR="0043299F">
        <w:t xml:space="preserve"> </w:t>
      </w:r>
      <w:r w:rsidR="00A51CB5">
        <w:t xml:space="preserve">are noted </w:t>
      </w:r>
      <w:r w:rsidR="0043299F">
        <w:t xml:space="preserve">between the similar fine modes but the aerosol </w:t>
      </w:r>
      <w:r>
        <w:t xml:space="preserve">extinction </w:t>
      </w:r>
      <w:r w:rsidR="00A51CB5">
        <w:t xml:space="preserve">retrieved </w:t>
      </w:r>
      <w:r>
        <w:t>is</w:t>
      </w:r>
      <w:r w:rsidR="00A51CB5">
        <w:t xml:space="preserve"> now </w:t>
      </w:r>
      <w:r>
        <w:t xml:space="preserve">much </w:t>
      </w:r>
      <w:r w:rsidR="00A51CB5">
        <w:t>smaller than that true extinction state</w:t>
      </w:r>
      <w:r w:rsidR="0043299F">
        <w:t xml:space="preserve"> for all three polarizations. </w:t>
      </w:r>
      <w:r w:rsidR="00A51CB5">
        <w:t>F</w:t>
      </w:r>
      <w:r w:rsidR="000C5782">
        <w:t xml:space="preserve">or distributions </w:t>
      </w:r>
      <w:r>
        <w:t>three</w:t>
      </w:r>
      <w:r w:rsidR="000C5782">
        <w:t xml:space="preserve"> and </w:t>
      </w:r>
      <w:r>
        <w:t>four</w:t>
      </w:r>
      <w:r w:rsidR="00DF7B69">
        <w:t>,</w:t>
      </w:r>
      <w:r w:rsidR="00A51CB5">
        <w:t xml:space="preserve"> the</w:t>
      </w:r>
      <w:r w:rsidR="000C5782">
        <w:t xml:space="preserve"> mean offsets</w:t>
      </w:r>
      <w:r w:rsidR="001D3445">
        <w:t xml:space="preserve"> were</w:t>
      </w:r>
      <w:r w:rsidR="00753652">
        <w:t xml:space="preserve"> </w:t>
      </w:r>
      <w:r w:rsidR="003D060E">
        <w:t>42</w:t>
      </w:r>
      <w:r w:rsidR="00753652">
        <w:t>-</w:t>
      </w:r>
      <w:r w:rsidR="003D060E">
        <w:t>44</w:t>
      </w:r>
      <w:r w:rsidR="00753652">
        <w:t xml:space="preserve">%, </w:t>
      </w:r>
      <w:r w:rsidR="003D060E">
        <w:t>40</w:t>
      </w:r>
      <w:r w:rsidR="001D3445">
        <w:t>-</w:t>
      </w:r>
      <w:r w:rsidR="003D060E">
        <w:t>43</w:t>
      </w:r>
      <w:r w:rsidR="00A51CB5">
        <w:t>%,</w:t>
      </w:r>
      <w:r w:rsidR="00753652">
        <w:t xml:space="preserve"> </w:t>
      </w:r>
      <w:r w:rsidR="001D3445">
        <w:t xml:space="preserve">and </w:t>
      </w:r>
      <w:r w:rsidR="003D060E">
        <w:t>45</w:t>
      </w:r>
      <w:r w:rsidR="001D3445">
        <w:t>-</w:t>
      </w:r>
      <w:r w:rsidR="003D060E">
        <w:t>46</w:t>
      </w:r>
      <w:r w:rsidR="002E2794">
        <w:t>%</w:t>
      </w:r>
      <w:r w:rsidR="001D3445">
        <w:t xml:space="preserve"> </w:t>
      </w:r>
      <w:r>
        <w:t>and 26</w:t>
      </w:r>
      <w:r w:rsidR="001D3445">
        <w:t>-</w:t>
      </w:r>
      <w:r w:rsidR="00F73779">
        <w:t>33</w:t>
      </w:r>
      <w:r w:rsidR="001D3445">
        <w:t xml:space="preserve">%, </w:t>
      </w:r>
      <w:r w:rsidR="00F73779">
        <w:t>22</w:t>
      </w:r>
      <w:r w:rsidR="001D3445">
        <w:t>-</w:t>
      </w:r>
      <w:r w:rsidR="00F73779">
        <w:t>29</w:t>
      </w:r>
      <w:r w:rsidR="001D3445">
        <w:t xml:space="preserve">%, and </w:t>
      </w:r>
      <w:r w:rsidR="000B5F4B">
        <w:t>38</w:t>
      </w:r>
      <w:r w:rsidR="001D3445">
        <w:t>-</w:t>
      </w:r>
      <w:r w:rsidR="00F73779">
        <w:t>42</w:t>
      </w:r>
      <w:r w:rsidR="001D3445">
        <w:t xml:space="preserve">% </w:t>
      </w:r>
      <w:r w:rsidR="00A51CB5">
        <w:t>respectively</w:t>
      </w:r>
      <w:r>
        <w:t xml:space="preserve"> for the same polarization ordering</w:t>
      </w:r>
      <w:r w:rsidR="001D3445">
        <w:t>. Furthermore, as wavelength increases an approximately 3-5% increase in offset is observed for the retrieved aerosol profiles for each polarization</w:t>
      </w:r>
      <w:r w:rsidR="003F03E0">
        <w:t xml:space="preserve">. </w:t>
      </w:r>
      <w:r w:rsidR="002E2794">
        <w:t>Current</w:t>
      </w:r>
      <w:r w:rsidR="003F03E0">
        <w:t xml:space="preserve"> </w:t>
      </w:r>
      <w:r w:rsidR="002E2794">
        <w:t xml:space="preserve">satellite </w:t>
      </w:r>
      <w:r w:rsidR="003F03E0">
        <w:t>instruments only agree to each other within 20-30%</w:t>
      </w:r>
      <w:r w:rsidR="002E2794">
        <w:t xml:space="preserve"> and using the above trends, accurate aerosol retrievals could be obtained for atmospheric states where only a fine mode exists</w:t>
      </w:r>
      <w:r w:rsidR="003F03E0">
        <w:t xml:space="preserve">. However, when a coarse mode is present in the true state, the retrieval significantly underestimates the amount of aerosol in the </w:t>
      </w:r>
      <w:commentRangeStart w:id="144"/>
      <w:commentRangeStart w:id="145"/>
      <w:r w:rsidR="003F03E0">
        <w:t>atmosphere</w:t>
      </w:r>
      <w:commentRangeEnd w:id="144"/>
      <w:r w:rsidR="00A54240">
        <w:rPr>
          <w:rStyle w:val="CommentReference"/>
        </w:rPr>
        <w:commentReference w:id="144"/>
      </w:r>
      <w:commentRangeEnd w:id="145"/>
      <w:r w:rsidR="000B5F4B">
        <w:rPr>
          <w:rStyle w:val="CommentReference"/>
        </w:rPr>
        <w:commentReference w:id="145"/>
      </w:r>
      <w:r w:rsidR="003F03E0">
        <w:t xml:space="preserve">. </w:t>
      </w:r>
      <w:ins w:id="146" w:author="Elash, Brenden" w:date="2016-01-07T11:41:00Z">
        <w:r w:rsidR="00830A4F">
          <w:t xml:space="preserve">It should be noted that </w:t>
        </w:r>
      </w:ins>
      <w:ins w:id="147" w:author="Elash, Brenden" w:date="2016-01-07T11:42:00Z">
        <w:r w:rsidR="00830A4F">
          <w:t xml:space="preserve">horizontal polarization </w:t>
        </w:r>
      </w:ins>
      <w:ins w:id="148" w:author="Elash, Brenden" w:date="2016-01-07T11:43:00Z">
        <w:r w:rsidR="00830A4F">
          <w:t>retrieves</w:t>
        </w:r>
      </w:ins>
      <w:ins w:id="149" w:author="Elash, Brenden" w:date="2016-01-07T11:42:00Z">
        <w:r w:rsidR="00830A4F">
          <w:t xml:space="preserve"> slightly higher </w:t>
        </w:r>
      </w:ins>
      <w:ins w:id="150" w:author="Elash, Brenden" w:date="2016-01-07T11:43:00Z">
        <w:r w:rsidR="00830A4F">
          <w:t xml:space="preserve">extinction values </w:t>
        </w:r>
      </w:ins>
      <w:ins w:id="151" w:author="Elash, Brenden" w:date="2016-01-07T12:35:00Z">
        <w:r w:rsidR="005E3210">
          <w:t xml:space="preserve">compared to the </w:t>
        </w:r>
      </w:ins>
      <w:ins w:id="152" w:author="Elash, Brenden" w:date="2016-01-07T12:36:00Z">
        <w:r w:rsidR="005E3210">
          <w:t>vertical polarization</w:t>
        </w:r>
      </w:ins>
      <w:ins w:id="153" w:author="Elash, Brenden" w:date="2016-01-07T12:39:00Z">
        <w:r w:rsidR="005E3210">
          <w:t xml:space="preserve">, on average </w:t>
        </w:r>
      </w:ins>
      <w:ins w:id="154" w:author="Elash, Brenden" w:date="2016-01-07T12:42:00Z">
        <w:r w:rsidR="005E3210">
          <w:t>8.5% higher</w:t>
        </w:r>
      </w:ins>
      <w:ins w:id="155" w:author="Elash, Brenden" w:date="2016-01-07T12:43:00Z">
        <w:r w:rsidR="005E3210">
          <w:t xml:space="preserve">. Resulting in a horizontal retrieval that is closer </w:t>
        </w:r>
      </w:ins>
      <w:ins w:id="156" w:author="Elash, Brenden" w:date="2016-01-07T12:55:00Z">
        <w:r w:rsidR="00E9251F">
          <w:t xml:space="preserve">to the true state but </w:t>
        </w:r>
        <w:proofErr w:type="spellStart"/>
        <w:r w:rsidR="00E9251F">
          <w:t>sill</w:t>
        </w:r>
      </w:ins>
      <w:ins w:id="157" w:author="Elash, Brenden" w:date="2016-01-08T13:50:00Z">
        <w:r w:rsidR="00785832">
          <w:t>l</w:t>
        </w:r>
      </w:ins>
      <w:proofErr w:type="spellEnd"/>
      <w:ins w:id="158" w:author="Elash, Brenden" w:date="2016-01-07T12:55:00Z">
        <w:r w:rsidR="00E9251F">
          <w:t xml:space="preserve"> too small by 20-40</w:t>
        </w:r>
      </w:ins>
      <w:ins w:id="159" w:author="Elash, Brenden" w:date="2016-01-08T13:50:00Z">
        <w:r w:rsidR="00785832">
          <w:t>%</w:t>
        </w:r>
      </w:ins>
      <w:ins w:id="160" w:author="Elash, Brenden" w:date="2016-01-07T12:55:00Z">
        <w:r w:rsidR="00E9251F">
          <w:t xml:space="preserve">. </w:t>
        </w:r>
      </w:ins>
      <w:r>
        <w:t>V</w:t>
      </w:r>
      <w:r w:rsidR="003F03E0">
        <w:t xml:space="preserve">olcanic eruptions </w:t>
      </w:r>
      <w:r>
        <w:t>are</w:t>
      </w:r>
      <w:r w:rsidR="003F03E0">
        <w:t xml:space="preserve"> the main </w:t>
      </w:r>
      <w:r>
        <w:t>cause</w:t>
      </w:r>
      <w:r w:rsidR="003F03E0">
        <w:t xml:space="preserve"> for a perturbation in the size distribution </w:t>
      </w:r>
      <w:r>
        <w:t xml:space="preserve">and this would </w:t>
      </w:r>
      <w:r w:rsidR="003F03E0">
        <w:t xml:space="preserve">lead to an underestimation of aerosol extinction after a significant eruption which can </w:t>
      </w:r>
      <w:r>
        <w:t>miss a</w:t>
      </w:r>
      <w:r w:rsidR="003F03E0">
        <w:t xml:space="preserve"> noticeable climate forcing effect.</w:t>
      </w:r>
    </w:p>
    <w:p w14:paraId="6DE5EED6" w14:textId="7299E4BD" w:rsidR="005712DD" w:rsidRPr="006B2B1D" w:rsidRDefault="005712DD" w:rsidP="00700478">
      <w:pPr>
        <w:jc w:val="both"/>
      </w:pPr>
      <w:commentRangeStart w:id="161"/>
      <w:del w:id="162" w:author="Elash, Brenden" w:date="2016-01-07T11:42:00Z">
        <w:r w:rsidDel="00830A4F">
          <w:delText>Using the spectral variance of the aerosol profiles</w:delText>
        </w:r>
        <w:r w:rsidR="002E2794" w:rsidDel="00830A4F">
          <w:delText>,</w:delText>
        </w:r>
        <w:r w:rsidDel="00830A4F">
          <w:delText xml:space="preserve"> an </w:delText>
        </w:r>
        <w:r w:rsidR="00D82154" w:rsidDel="00830A4F">
          <w:delText xml:space="preserve">Angström </w:delText>
        </w:r>
        <w:r w:rsidDel="00830A4F">
          <w:delText xml:space="preserve">exponent </w:delText>
        </w:r>
        <w:r w:rsidR="00D82154" w:rsidDel="00830A4F">
          <w:delText xml:space="preserve">(Angström, 1964) </w:delText>
        </w:r>
        <w:r w:rsidDel="00830A4F">
          <w:delText>was attempted to be determine</w:delText>
        </w:r>
        <w:r w:rsidR="002E2794" w:rsidDel="00830A4F">
          <w:delText>d</w:delText>
        </w:r>
        <w:r w:rsidDel="00830A4F">
          <w:delText xml:space="preserve">. The </w:delText>
        </w:r>
        <w:r w:rsidR="00D82154" w:rsidDel="00830A4F">
          <w:delText xml:space="preserve">Angström </w:delText>
        </w:r>
        <w:r w:rsidDel="00830A4F">
          <w:delText>exponent is</w:delText>
        </w:r>
        <w:r w:rsidR="002E2794" w:rsidDel="00830A4F">
          <w:delText xml:space="preserve"> a</w:delText>
        </w:r>
        <w:r w:rsidDel="00830A4F">
          <w:delText xml:space="preserve"> method of determining particle size information due to a sensitivity of the scattering cross section from wavelength and should result in a linear trend in log-extinction log-wavelength space. Using retrieved aerosol profiles with identical geometries </w:delText>
        </w:r>
        <w:r w:rsidR="0013512C" w:rsidDel="00830A4F">
          <w:delText>and particle size distribution</w:delText>
        </w:r>
        <w:r w:rsidR="002E2794" w:rsidDel="00830A4F">
          <w:delText>,</w:delText>
        </w:r>
        <w:r w:rsidR="0013512C" w:rsidDel="00830A4F">
          <w:delText xml:space="preserve"> an </w:delText>
        </w:r>
        <w:r w:rsidR="00D82154" w:rsidDel="00830A4F">
          <w:delText xml:space="preserve">Angström </w:delText>
        </w:r>
        <w:r w:rsidR="0013512C" w:rsidDel="00830A4F">
          <w:delText>expo</w:delText>
        </w:r>
        <w:r w:rsidR="002E2794" w:rsidDel="00830A4F">
          <w:delText>nent was attempted but resulted</w:delText>
        </w:r>
        <w:r w:rsidR="0013512C" w:rsidDel="00830A4F">
          <w:delText xml:space="preserve"> in values that were either much too large or </w:delText>
        </w:r>
        <w:r w:rsidR="002E2794" w:rsidDel="00830A4F">
          <w:delText xml:space="preserve">too </w:delText>
        </w:r>
        <w:r w:rsidR="0013512C" w:rsidDel="00830A4F">
          <w:delText>small for a reasonable value. Addition work is required to determine if retrieving accurate particle size distributions is possible from linear polarized radiance measures for aerosol.</w:delText>
        </w:r>
        <w:commentRangeEnd w:id="161"/>
        <w:r w:rsidR="00A54240" w:rsidDel="00830A4F">
          <w:rPr>
            <w:rStyle w:val="CommentReference"/>
          </w:rPr>
          <w:commentReference w:id="161"/>
        </w:r>
      </w:del>
    </w:p>
    <w:p w14:paraId="2908798F" w14:textId="77777777" w:rsidR="005D2709" w:rsidRDefault="000F38EB" w:rsidP="005D2709">
      <w:pPr>
        <w:pStyle w:val="Heading2"/>
      </w:pPr>
      <w:r>
        <w:t>3</w:t>
      </w:r>
      <w:r w:rsidR="005D2709">
        <w:t xml:space="preserve">.3 </w:t>
      </w:r>
      <w:r w:rsidR="00F0764D">
        <w:t>Precision</w:t>
      </w:r>
      <w:r w:rsidR="005D2709">
        <w:t xml:space="preserve"> analysis</w:t>
      </w:r>
    </w:p>
    <w:p w14:paraId="452C397E" w14:textId="2845D3E4" w:rsidR="005F172E" w:rsidRDefault="00234F47" w:rsidP="00D04F19">
      <w:pPr>
        <w:jc w:val="both"/>
      </w:pPr>
      <w:r>
        <w:t>Using SASKTRAN-HR</w:t>
      </w:r>
      <w:r w:rsidR="00005AC8">
        <w:t>,</w:t>
      </w:r>
      <w:r>
        <w:t xml:space="preserve"> the Jac</w:t>
      </w:r>
      <w:r w:rsidR="00B4728A">
        <w:t>o</w:t>
      </w:r>
      <w:r>
        <w:t xml:space="preserve">bians for </w:t>
      </w:r>
      <w:r w:rsidR="005F172E">
        <w:t xml:space="preserve">all the retrieved </w:t>
      </w:r>
      <w:r w:rsidR="00D8687A">
        <w:t xml:space="preserve">aerosol profiles </w:t>
      </w:r>
      <w:r w:rsidR="005F172E">
        <w:t xml:space="preserve">were calculated, which were then inverted to determine the gain matrix </w:t>
      </w:r>
      <w:r w:rsidR="00D71ED1">
        <w:t>which were</w:t>
      </w:r>
      <w:r w:rsidR="005F172E">
        <w:t xml:space="preserve"> used in Eq. 3 to determine the precision. It should be noted </w:t>
      </w:r>
      <w:r w:rsidR="00005AC8">
        <w:t xml:space="preserve">that not all of </w:t>
      </w:r>
      <w:commentRangeStart w:id="163"/>
      <w:commentRangeStart w:id="164"/>
      <w:r w:rsidR="00005AC8">
        <w:t>the Jacobians were stable enough to be</w:t>
      </w:r>
      <w:r w:rsidR="005F172E">
        <w:t xml:space="preserve"> inverted </w:t>
      </w:r>
      <w:ins w:id="165" w:author="Elash, Brenden" w:date="2016-01-07T13:52:00Z">
        <w:r w:rsidR="000D4F97">
          <w:t xml:space="preserve">due to the lower altitudes being </w:t>
        </w:r>
      </w:ins>
      <w:ins w:id="166" w:author="Elash, Brenden" w:date="2016-01-07T13:53:00Z">
        <w:r w:rsidR="000D4F97">
          <w:t xml:space="preserve">saturated with aerosol and an increase in the measurement vectors did not cause a change in the retrieved aerosol. </w:t>
        </w:r>
      </w:ins>
      <w:del w:id="167" w:author="Elash, Brenden" w:date="2016-01-07T13:53:00Z">
        <w:r w:rsidR="00D8687A" w:rsidDel="000D4F97">
          <w:delText xml:space="preserve">which </w:delText>
        </w:r>
      </w:del>
      <w:commentRangeEnd w:id="163"/>
      <w:ins w:id="168" w:author="Elash, Brenden" w:date="2016-01-07T13:53:00Z">
        <w:r w:rsidR="000D4F97">
          <w:t>This</w:t>
        </w:r>
        <w:r w:rsidR="000D4F97">
          <w:t xml:space="preserve"> </w:t>
        </w:r>
      </w:ins>
      <w:r w:rsidR="00984147">
        <w:rPr>
          <w:rStyle w:val="CommentReference"/>
        </w:rPr>
        <w:commentReference w:id="163"/>
      </w:r>
      <w:commentRangeEnd w:id="164"/>
      <w:r w:rsidR="004247A4">
        <w:rPr>
          <w:rStyle w:val="CommentReference"/>
        </w:rPr>
        <w:commentReference w:id="164"/>
      </w:r>
      <w:r w:rsidR="00D8687A">
        <w:t xml:space="preserve">caused </w:t>
      </w:r>
      <w:del w:id="169" w:author="Elash, Brenden" w:date="2016-01-07T13:53:00Z">
        <w:r w:rsidR="00D8687A" w:rsidDel="000D4F97">
          <w:delText xml:space="preserve">them </w:delText>
        </w:r>
      </w:del>
      <w:ins w:id="170" w:author="Elash, Brenden" w:date="2016-01-07T13:54:00Z">
        <w:r w:rsidR="00465146">
          <w:t>these</w:t>
        </w:r>
      </w:ins>
      <w:ins w:id="171" w:author="Elash, Brenden" w:date="2016-01-07T13:53:00Z">
        <w:r w:rsidR="000D4F97">
          <w:t xml:space="preserve"> cases</w:t>
        </w:r>
        <w:r w:rsidR="000D4F97">
          <w:t xml:space="preserve"> </w:t>
        </w:r>
      </w:ins>
      <w:r w:rsidR="00D8687A">
        <w:t xml:space="preserve">to be </w:t>
      </w:r>
      <w:r w:rsidR="005F172E">
        <w:t xml:space="preserve">removed from the data set. Unfortunately, this resulted in a large portion of the SSA </w:t>
      </w:r>
      <w:r w:rsidR="005F172E" w:rsidRPr="005F172E">
        <w:t>3</w:t>
      </w:r>
      <w:r w:rsidR="005F172E">
        <w:t>0</w:t>
      </w:r>
      <w:r w:rsidR="005F172E">
        <w:rPr>
          <w:vertAlign w:val="superscript"/>
        </w:rPr>
        <w:t>o</w:t>
      </w:r>
      <w:r w:rsidR="005F172E">
        <w:t xml:space="preserve"> </w:t>
      </w:r>
      <w:r w:rsidR="00D8687A">
        <w:t xml:space="preserve">cases </w:t>
      </w:r>
      <w:r w:rsidR="005F172E">
        <w:t>not to invert properly and left too few for accurate statistics and were removed</w:t>
      </w:r>
      <w:r w:rsidR="00D8687A">
        <w:t xml:space="preserve">. </w:t>
      </w:r>
      <w:r w:rsidR="009904C5">
        <w:t xml:space="preserve">Overall, these led to a loss </w:t>
      </w:r>
      <w:r w:rsidR="00F65A66">
        <w:t>of 12% of all of the retrieved scans</w:t>
      </w:r>
      <w:r w:rsidR="00D8687A">
        <w:t xml:space="preserve"> for the precision analysis</w:t>
      </w:r>
      <w:r w:rsidR="00F65A66">
        <w:t>.</w:t>
      </w:r>
    </w:p>
    <w:p w14:paraId="4CA668BF" w14:textId="6A66594D" w:rsidR="00F73779" w:rsidRPr="00F73779" w:rsidRDefault="004F0826" w:rsidP="00D04F19">
      <w:pPr>
        <w:jc w:val="both"/>
      </w:pPr>
      <w:r>
        <w:t>A</w:t>
      </w:r>
      <w:r w:rsidR="005F172E">
        <w:t xml:space="preserve"> value </w:t>
      </w:r>
      <w:commentRangeStart w:id="172"/>
      <w:r w:rsidR="005F172E">
        <w:t xml:space="preserve">of </w:t>
      </w:r>
      <w:del w:id="173" w:author="Elash, Brenden" w:date="2016-01-07T12:55:00Z">
        <w:r w:rsidR="005F172E" w:rsidDel="00E9251F">
          <w:delText>0.2</w:delText>
        </w:r>
      </w:del>
      <w:ins w:id="174" w:author="Elash, Brenden" w:date="2016-01-07T12:55:00Z">
        <w:r w:rsidR="00E9251F">
          <w:t>1</w:t>
        </w:r>
      </w:ins>
      <w:r w:rsidR="005F172E">
        <w:t>% was chosen</w:t>
      </w:r>
      <w:r w:rsidR="00F65A66">
        <w:t xml:space="preserve"> for </w:t>
      </w:r>
      <w:del w:id="175" w:author="Elash, Brenden" w:date="2016-01-07T12:55:00Z">
        <w:r w:rsidDel="00E9251F">
          <w:delText>the covariance</w:delText>
        </w:r>
      </w:del>
      <w:ins w:id="176" w:author="Elash, Brenden" w:date="2016-01-07T12:55:00Z">
        <w:r w:rsidR="00E9251F">
          <w:t>error in the measurement ve</w:t>
        </w:r>
      </w:ins>
      <w:ins w:id="177" w:author="Elash, Brenden" w:date="2016-01-07T12:56:00Z">
        <w:r w:rsidR="00E9251F">
          <w:t>c</w:t>
        </w:r>
      </w:ins>
      <w:ins w:id="178" w:author="Elash, Brenden" w:date="2016-01-07T12:55:00Z">
        <w:r w:rsidR="00E9251F">
          <w:t>tor</w:t>
        </w:r>
      </w:ins>
      <w:ins w:id="179" w:author="Elash, Brenden" w:date="2016-01-07T12:58:00Z">
        <w:r w:rsidR="00E9251F">
          <w:t xml:space="preserve"> which is similar to errors seen from the OSIRIS instrument</w:t>
        </w:r>
      </w:ins>
      <w:del w:id="180" w:author="Elash, Brenden" w:date="2016-01-07T12:56:00Z">
        <w:r w:rsidDel="00E9251F">
          <w:delText xml:space="preserve"> at </w:delText>
        </w:r>
        <w:r w:rsidR="00740334" w:rsidDel="00E9251F">
          <w:delText>each altitude of the</w:delText>
        </w:r>
        <w:r w:rsidR="00F65A66" w:rsidDel="00E9251F">
          <w:delText xml:space="preserve"> measurement vector</w:delText>
        </w:r>
      </w:del>
      <w:r w:rsidR="00F65A66">
        <w:t xml:space="preserve">. </w:t>
      </w:r>
      <w:ins w:id="181" w:author="Elash, Brenden" w:date="2016-01-07T13:47:00Z">
        <w:r w:rsidR="000D4F97">
          <w:t xml:space="preserve">The same error was selected no matter the polarization or geometry which </w:t>
        </w:r>
      </w:ins>
      <w:ins w:id="182" w:author="Elash, Brenden" w:date="2016-01-07T13:48:00Z">
        <w:r w:rsidR="000D4F97">
          <w:t>would</w:t>
        </w:r>
      </w:ins>
      <w:ins w:id="183" w:author="Elash, Brenden" w:date="2016-01-07T13:47:00Z">
        <w:r w:rsidR="000D4F97">
          <w:t xml:space="preserve"> </w:t>
        </w:r>
      </w:ins>
      <w:ins w:id="184" w:author="Elash, Brenden" w:date="2016-01-07T13:48:00Z">
        <w:r w:rsidR="000D4F97">
          <w:t xml:space="preserve">allow the determination of the absolute effects of </w:t>
        </w:r>
      </w:ins>
      <w:ins w:id="185" w:author="Elash, Brenden" w:date="2016-01-07T13:49:00Z">
        <w:r w:rsidR="000D4F97">
          <w:t>precision</w:t>
        </w:r>
      </w:ins>
      <w:ins w:id="186" w:author="Elash, Brenden" w:date="2016-01-07T13:48:00Z">
        <w:r w:rsidR="000D4F97">
          <w:t xml:space="preserve"> </w:t>
        </w:r>
      </w:ins>
      <w:ins w:id="187" w:author="Elash, Brenden" w:date="2016-01-07T13:49:00Z">
        <w:r w:rsidR="000D4F97">
          <w:t xml:space="preserve">possible by </w:t>
        </w:r>
      </w:ins>
      <w:ins w:id="188" w:author="Elash, Brenden" w:date="2016-01-07T13:48:00Z">
        <w:r w:rsidR="000D4F97">
          <w:t xml:space="preserve">an instrument with the same </w:t>
        </w:r>
      </w:ins>
      <w:ins w:id="189" w:author="Elash, Brenden" w:date="2016-01-07T13:49:00Z">
        <w:r w:rsidR="000D4F97">
          <w:t xml:space="preserve">noise capability no </w:t>
        </w:r>
      </w:ins>
      <w:ins w:id="190" w:author="Elash, Brenden" w:date="2016-01-07T13:50:00Z">
        <w:r w:rsidR="000D4F97">
          <w:t>matter</w:t>
        </w:r>
      </w:ins>
      <w:ins w:id="191" w:author="Elash, Brenden" w:date="2016-01-07T13:49:00Z">
        <w:r w:rsidR="000D4F97">
          <w:t xml:space="preserve"> the polarization measure</w:t>
        </w:r>
      </w:ins>
      <w:ins w:id="192" w:author="Elash, Brenden" w:date="2016-01-07T13:50:00Z">
        <w:r w:rsidR="000D4F97">
          <w:t xml:space="preserve">d. </w:t>
        </w:r>
      </w:ins>
      <w:r w:rsidR="00F65A66">
        <w:t>The diagonal of the covariance matrix</w:t>
      </w:r>
      <w:proofErr w:type="gramStart"/>
      <w:r>
        <w:t xml:space="preserve">, </w:t>
      </w:r>
      <w:proofErr w:type="gramEnd"/>
      <m:oMath>
        <m:sSub>
          <m:sSubPr>
            <m:ctrlPr>
              <w:rPr>
                <w:rFonts w:ascii="Cambria Math" w:hAnsi="Cambria Math"/>
                <w:i/>
              </w:rPr>
            </m:ctrlPr>
          </m:sSubPr>
          <m:e>
            <m:r>
              <m:rPr>
                <m:sty m:val="bi"/>
              </m:rPr>
              <w:rPr>
                <w:rFonts w:ascii="Cambria Math" w:hAnsi="Cambria Math"/>
              </w:rPr>
              <m:t>S</m:t>
            </m:r>
          </m:e>
          <m:sub>
            <m:r>
              <w:rPr>
                <w:rFonts w:ascii="Cambria Math" w:hAnsi="Cambria Math"/>
              </w:rPr>
              <m:t>ϵ</m:t>
            </m:r>
          </m:sub>
        </m:sSub>
      </m:oMath>
      <w:r>
        <w:rPr>
          <w:rFonts w:eastAsiaTheme="minorEastAsia"/>
        </w:rPr>
        <w:t>,</w:t>
      </w:r>
      <w:r w:rsidR="00F65A66">
        <w:t xml:space="preserve"> was</w:t>
      </w:r>
      <w:r w:rsidR="005F172E">
        <w:t xml:space="preserve"> </w:t>
      </w:r>
      <w:del w:id="193" w:author="Elash, Brenden" w:date="2016-01-07T12:58:00Z">
        <w:r w:rsidR="00F65A66" w:rsidDel="00E9251F">
          <w:delText>0.4</w:delText>
        </w:r>
      </w:del>
      <w:ins w:id="194" w:author="Elash, Brenden" w:date="2016-01-07T12:58:00Z">
        <w:r w:rsidR="00E9251F">
          <w:t>0.2</w:t>
        </w:r>
      </w:ins>
      <w:r w:rsidR="00F65A66">
        <w:t>% sinc</w:t>
      </w:r>
      <w:commentRangeEnd w:id="172"/>
      <w:r w:rsidR="00984147">
        <w:rPr>
          <w:rStyle w:val="CommentReference"/>
        </w:rPr>
        <w:commentReference w:id="172"/>
      </w:r>
      <w:r w:rsidR="00F65A66">
        <w:t>e it consisted of the altitude measure</w:t>
      </w:r>
      <w:ins w:id="195" w:author="Elash, Brenden" w:date="2016-01-07T12:59:00Z">
        <w:r w:rsidR="00E9251F">
          <w:t>d</w:t>
        </w:r>
      </w:ins>
      <w:r w:rsidR="00F65A66">
        <w:t xml:space="preserve"> and the error in the reference altitude. The cross terms of the covariance matrix was 0.</w:t>
      </w:r>
      <w:del w:id="196" w:author="Elash, Brenden" w:date="2016-01-07T12:59:00Z">
        <w:r w:rsidR="00F65A66" w:rsidDel="00E9251F">
          <w:delText>2</w:delText>
        </w:r>
      </w:del>
      <w:ins w:id="197" w:author="Elash, Brenden" w:date="2016-01-07T12:59:00Z">
        <w:r w:rsidR="00E9251F">
          <w:t>1</w:t>
        </w:r>
      </w:ins>
      <w:r w:rsidR="00F65A66">
        <w:t xml:space="preserve">% to represent the error in the normalization altitude. </w:t>
      </w:r>
      <w:ins w:id="198" w:author="Elash, Brenden" w:date="2016-01-07T12:59:00Z">
        <w:r w:rsidR="00E9251F">
          <w:t xml:space="preserve">For each parameter </w:t>
        </w:r>
      </w:ins>
      <w:ins w:id="199" w:author="Elash, Brenden" w:date="2016-01-07T13:00:00Z">
        <w:r w:rsidR="00E9251F">
          <w:t xml:space="preserve">listed in section 2.2 </w:t>
        </w:r>
      </w:ins>
      <w:ins w:id="200" w:author="Elash, Brenden" w:date="2016-01-07T13:09:00Z">
        <w:r w:rsidR="00F31471">
          <w:t xml:space="preserve">the data was separated and </w:t>
        </w:r>
      </w:ins>
      <w:ins w:id="201" w:author="Elash, Brenden" w:date="2016-01-07T13:13:00Z">
        <w:r w:rsidR="00F31471">
          <w:t xml:space="preserve">a percent error of the </w:t>
        </w:r>
      </w:ins>
      <w:ins w:id="202" w:author="Elash, Brenden" w:date="2016-01-07T13:14:00Z">
        <w:r w:rsidR="00F31471">
          <w:t>retrieved</w:t>
        </w:r>
      </w:ins>
      <w:ins w:id="203" w:author="Elash, Brenden" w:date="2016-01-07T13:13:00Z">
        <w:r w:rsidR="00F31471">
          <w:t xml:space="preserve"> radiance was determined. </w:t>
        </w:r>
      </w:ins>
      <w:ins w:id="204" w:author="Elash, Brenden" w:date="2016-01-07T13:19:00Z">
        <w:r w:rsidR="00F263C7">
          <w:t>The percent error was used to determine the</w:t>
        </w:r>
      </w:ins>
      <w:ins w:id="205" w:author="Elash, Brenden" w:date="2016-01-07T13:09:00Z">
        <w:r w:rsidR="00F31471">
          <w:t xml:space="preserve"> </w:t>
        </w:r>
      </w:ins>
      <w:ins w:id="206" w:author="Elash, Brenden" w:date="2016-01-07T13:10:00Z">
        <w:r w:rsidR="00F31471">
          <w:t>standard</w:t>
        </w:r>
      </w:ins>
      <w:ins w:id="207" w:author="Elash, Brenden" w:date="2016-01-07T13:09:00Z">
        <w:r w:rsidR="00F31471">
          <w:t xml:space="preserve"> </w:t>
        </w:r>
      </w:ins>
      <w:ins w:id="208" w:author="Elash, Brenden" w:date="2016-01-07T13:10:00Z">
        <w:r w:rsidR="00F31471">
          <w:t>deviation</w:t>
        </w:r>
      </w:ins>
      <w:ins w:id="209" w:author="Elash, Brenden" w:date="2016-01-07T13:09:00Z">
        <w:r w:rsidR="00F31471">
          <w:t xml:space="preserve"> </w:t>
        </w:r>
      </w:ins>
      <w:ins w:id="210" w:author="Elash, Brenden" w:date="2016-01-07T13:10:00Z">
        <w:r w:rsidR="00F31471">
          <w:t xml:space="preserve">and mean </w:t>
        </w:r>
      </w:ins>
      <w:ins w:id="211" w:author="Elash, Brenden" w:date="2016-01-07T13:19:00Z">
        <w:r w:rsidR="00F263C7">
          <w:t>for each polarization and parameter</w:t>
        </w:r>
      </w:ins>
      <w:ins w:id="212" w:author="Elash, Brenden" w:date="2016-01-07T13:10:00Z">
        <w:r w:rsidR="00F31471">
          <w:t xml:space="preserve">. </w:t>
        </w:r>
      </w:ins>
      <w:ins w:id="213" w:author="Elash, Brenden" w:date="2016-01-07T13:19:00Z">
        <w:r w:rsidR="00F263C7">
          <w:t>With the statistics</w:t>
        </w:r>
      </w:ins>
      <w:ins w:id="214" w:author="Elash, Brenden" w:date="2016-01-07T13:11:00Z">
        <w:r w:rsidR="00F31471">
          <w:t xml:space="preserve"> trends</w:t>
        </w:r>
      </w:ins>
      <w:ins w:id="215" w:author="Elash, Brenden" w:date="2016-01-07T13:20:00Z">
        <w:r w:rsidR="00F263C7">
          <w:t xml:space="preserve"> </w:t>
        </w:r>
      </w:ins>
      <w:ins w:id="216" w:author="Elash, Brenden" w:date="2016-01-07T13:11:00Z">
        <w:r w:rsidR="00F31471">
          <w:t>were determined for each polarization and parameter</w:t>
        </w:r>
      </w:ins>
      <w:ins w:id="217" w:author="Elash, Brenden" w:date="2016-01-07T13:20:00Z">
        <w:r w:rsidR="00F263C7">
          <w:t xml:space="preserve"> to determine if there was a</w:t>
        </w:r>
      </w:ins>
      <w:ins w:id="218" w:author="Elash, Brenden" w:date="2016-01-07T13:11:00Z">
        <w:r w:rsidR="00F31471">
          <w:t xml:space="preserve"> large effect on the overall </w:t>
        </w:r>
      </w:ins>
      <w:ins w:id="219" w:author="Elash, Brenden" w:date="2016-01-07T13:12:00Z">
        <w:r w:rsidR="00F31471">
          <w:t>precision</w:t>
        </w:r>
      </w:ins>
      <w:ins w:id="220" w:author="Elash, Brenden" w:date="2016-01-08T13:56:00Z">
        <w:r w:rsidR="00AA1616">
          <w:t xml:space="preserve"> depending of the test parameters</w:t>
        </w:r>
      </w:ins>
      <w:ins w:id="221" w:author="Elash, Brenden" w:date="2016-01-07T13:11:00Z">
        <w:r w:rsidR="00F31471">
          <w:t xml:space="preserve">. </w:t>
        </w:r>
      </w:ins>
      <w:ins w:id="222" w:author="Elash, Brenden" w:date="2016-01-07T13:12:00Z">
        <w:r w:rsidR="00F31471">
          <w:t>However</w:t>
        </w:r>
      </w:ins>
      <w:ins w:id="223" w:author="Elash, Brenden" w:date="2016-01-07T13:18:00Z">
        <w:r w:rsidR="00F263C7">
          <w:t xml:space="preserve">, </w:t>
        </w:r>
      </w:ins>
      <w:ins w:id="224" w:author="Elash, Brenden" w:date="2016-01-07T13:13:00Z">
        <w:r w:rsidR="00F31471">
          <w:t>t</w:t>
        </w:r>
      </w:ins>
      <w:commentRangeStart w:id="225"/>
      <w:del w:id="226" w:author="Elash, Brenden" w:date="2016-01-07T13:13:00Z">
        <w:r w:rsidR="00B91A77" w:rsidDel="00F31471">
          <w:delText>T</w:delText>
        </w:r>
      </w:del>
      <w:r w:rsidR="00700478">
        <w:t xml:space="preserve">he 500 nm wavelength </w:t>
      </w:r>
      <w:r w:rsidR="00B91A77">
        <w:t xml:space="preserve">resulted in </w:t>
      </w:r>
      <w:r w:rsidR="00700478">
        <w:t xml:space="preserve">precision </w:t>
      </w:r>
      <w:r w:rsidR="00B91A77">
        <w:t>estimates that were large and noisy. T</w:t>
      </w:r>
      <w:r w:rsidR="00700478">
        <w:t>his lead to</w:t>
      </w:r>
      <w:r w:rsidR="00F65A66">
        <w:t xml:space="preserve"> </w:t>
      </w:r>
      <w:r w:rsidR="00B91A77">
        <w:t xml:space="preserve">forming a </w:t>
      </w:r>
      <w:r w:rsidR="00F65A66">
        <w:t>bias</w:t>
      </w:r>
      <w:r w:rsidR="00B91A77">
        <w:t xml:space="preserve"> in </w:t>
      </w:r>
      <w:r w:rsidR="00F65A66">
        <w:t xml:space="preserve">the results for </w:t>
      </w:r>
      <w:r w:rsidR="00B91A77">
        <w:t xml:space="preserve">the </w:t>
      </w:r>
      <w:commentRangeStart w:id="227"/>
      <w:r w:rsidR="00B91A77">
        <w:t>tested</w:t>
      </w:r>
      <w:r w:rsidR="00F65A66">
        <w:t xml:space="preserve"> </w:t>
      </w:r>
      <w:r w:rsidR="00700478">
        <w:t xml:space="preserve">input </w:t>
      </w:r>
      <w:r w:rsidR="00F65A66">
        <w:t xml:space="preserve">parameters and was removed when doing </w:t>
      </w:r>
      <w:r w:rsidR="00B91A77">
        <w:t xml:space="preserve">the </w:t>
      </w:r>
      <w:del w:id="228" w:author="Elash, Brenden" w:date="2016-01-07T13:13:00Z">
        <w:r w:rsidR="00F65A66" w:rsidDel="00F31471">
          <w:delText xml:space="preserve">trend </w:delText>
        </w:r>
      </w:del>
      <w:r w:rsidR="00F65A66">
        <w:t xml:space="preserve">analysis. The remaining profiles were used </w:t>
      </w:r>
      <w:r w:rsidR="00AD38F4">
        <w:t xml:space="preserve">to determine the percent error </w:t>
      </w:r>
      <w:r w:rsidR="00700478">
        <w:t>at</w:t>
      </w:r>
      <w:r w:rsidR="00B91A77">
        <w:t xml:space="preserve"> each altitude and how</w:t>
      </w:r>
      <w:r w:rsidR="00AD38F4">
        <w:t xml:space="preserve"> the precision changed </w:t>
      </w:r>
      <w:r w:rsidR="00700478">
        <w:t xml:space="preserve">based on the </w:t>
      </w:r>
      <w:r w:rsidR="00B91A77">
        <w:lastRenderedPageBreak/>
        <w:t xml:space="preserve">true state </w:t>
      </w:r>
      <w:r w:rsidR="00700478">
        <w:t>input parameters</w:t>
      </w:r>
      <w:commentRangeEnd w:id="225"/>
      <w:r w:rsidR="00984147">
        <w:rPr>
          <w:rStyle w:val="CommentReference"/>
        </w:rPr>
        <w:commentReference w:id="225"/>
      </w:r>
      <w:r w:rsidR="00700478">
        <w:t>.</w:t>
      </w:r>
      <w:r w:rsidR="00AD38F4">
        <w:t xml:space="preserve"> The analysis was performed for the SSA, SZA, albedo, extinction type, fine mode type, percentage of coarse mode, and wavelength. </w:t>
      </w:r>
      <w:del w:id="229" w:author="Elash, Brenden" w:date="2016-01-07T13:21:00Z">
        <w:r w:rsidR="00AD38F4" w:rsidDel="00F263C7">
          <w:delText xml:space="preserve">The </w:delText>
        </w:r>
        <w:r w:rsidR="00B91A77" w:rsidDel="00F263C7">
          <w:delText xml:space="preserve">numeric </w:delText>
        </w:r>
        <w:r w:rsidR="00AD38F4" w:rsidDel="00F263C7">
          <w:delText xml:space="preserve">value of the parameters </w:delText>
        </w:r>
        <w:r w:rsidR="00984147" w:rsidDel="00F263C7">
          <w:delText>is summarized</w:delText>
        </w:r>
        <w:r w:rsidR="00AD38F4" w:rsidDel="00F263C7">
          <w:delText xml:space="preserve"> in Table 2. </w:delText>
        </w:r>
      </w:del>
    </w:p>
    <w:p w14:paraId="270D364A" w14:textId="0D8CA09C" w:rsidR="00A93FD0" w:rsidDel="00F263C7" w:rsidRDefault="00F263C7" w:rsidP="00D04F19">
      <w:pPr>
        <w:jc w:val="both"/>
        <w:rPr>
          <w:del w:id="230" w:author="Elash, Brenden" w:date="2016-01-07T13:22:00Z"/>
        </w:rPr>
      </w:pPr>
      <w:ins w:id="231" w:author="Elash, Brenden" w:date="2016-01-07T13:22:00Z">
        <w:r>
          <w:t xml:space="preserve">After completing the analysis it was determined that all three polarizations exerted </w:t>
        </w:r>
      </w:ins>
      <w:ins w:id="232" w:author="Elash, Brenden" w:date="2016-01-07T13:23:00Z">
        <w:r>
          <w:t xml:space="preserve">approximately the same </w:t>
        </w:r>
      </w:ins>
      <w:ins w:id="233" w:author="Elash, Brenden" w:date="2016-01-07T13:33:00Z">
        <w:r w:rsidR="00D70032">
          <w:t xml:space="preserve">absolute effect </w:t>
        </w:r>
      </w:ins>
      <w:ins w:id="234" w:author="Elash, Brenden" w:date="2016-01-07T13:34:00Z">
        <w:r w:rsidR="00D70032">
          <w:t>on the precision</w:t>
        </w:r>
      </w:ins>
      <w:ins w:id="235" w:author="Elash, Brenden" w:date="2016-01-07T13:35:00Z">
        <w:r w:rsidR="00D70032">
          <w:t xml:space="preserve">. At most a 3-4% </w:t>
        </w:r>
      </w:ins>
      <w:ins w:id="236" w:author="Elash, Brenden" w:date="2016-01-07T13:36:00Z">
        <w:r w:rsidR="00D70032">
          <w:t>difference</w:t>
        </w:r>
      </w:ins>
      <w:ins w:id="237" w:author="Elash, Brenden" w:date="2016-01-07T13:35:00Z">
        <w:r w:rsidR="00D70032">
          <w:t xml:space="preserve"> </w:t>
        </w:r>
      </w:ins>
      <w:ins w:id="238" w:author="Elash, Brenden" w:date="2016-01-07T13:36:00Z">
        <w:r w:rsidR="00D70032">
          <w:t xml:space="preserve">in errors were noted between different polarizations for the same test parameters, such as SSA and albedo. </w:t>
        </w:r>
      </w:ins>
      <w:ins w:id="239" w:author="Elash, Brenden" w:date="2016-01-07T13:46:00Z">
        <w:r w:rsidR="000D4F97">
          <w:t xml:space="preserve">As such the choice of polarization does not </w:t>
        </w:r>
      </w:ins>
      <w:ins w:id="240" w:author="Elash, Brenden" w:date="2016-01-07T13:50:00Z">
        <w:r w:rsidR="000D4F97">
          <w:t>significantly affect</w:t>
        </w:r>
      </w:ins>
      <w:ins w:id="241" w:author="Elash, Brenden" w:date="2016-01-07T13:47:00Z">
        <w:r w:rsidR="000D4F97">
          <w:t xml:space="preserve"> the </w:t>
        </w:r>
      </w:ins>
      <w:ins w:id="242" w:author="Elash, Brenden" w:date="2016-01-07T13:51:00Z">
        <w:r w:rsidR="000D4F97">
          <w:t xml:space="preserve">precision of the </w:t>
        </w:r>
      </w:ins>
      <w:ins w:id="243" w:author="Elash, Brenden" w:date="2016-01-07T13:50:00Z">
        <w:r w:rsidR="000D4F97">
          <w:t xml:space="preserve">aerosol </w:t>
        </w:r>
      </w:ins>
      <w:ins w:id="244" w:author="Elash, Brenden" w:date="2016-01-07T13:51:00Z">
        <w:r w:rsidR="000D4F97">
          <w:t>extinction profile</w:t>
        </w:r>
      </w:ins>
      <w:ins w:id="245" w:author="Elash, Brenden" w:date="2016-01-08T13:57:00Z">
        <w:r w:rsidR="00AA1616">
          <w:t xml:space="preserve"> assuming same precision on the measurement vector</w:t>
        </w:r>
      </w:ins>
      <w:ins w:id="246" w:author="Elash, Brenden" w:date="2016-01-07T13:51:00Z">
        <w:r w:rsidR="000D4F97">
          <w:t xml:space="preserve">. </w:t>
        </w:r>
      </w:ins>
      <w:ins w:id="247" w:author="Elash, Brenden" w:date="2016-01-07T13:36:00Z">
        <w:r w:rsidR="00D70032">
          <w:t xml:space="preserve">For the best possible </w:t>
        </w:r>
      </w:ins>
      <w:ins w:id="248" w:author="Elash, Brenden" w:date="2016-01-07T13:38:00Z">
        <w:r w:rsidR="00D70032">
          <w:t xml:space="preserve">precision in terms of geometry </w:t>
        </w:r>
      </w:ins>
      <w:del w:id="249" w:author="Elash, Brenden" w:date="2016-01-07T13:22:00Z">
        <w:r w:rsidR="0044677B" w:rsidDel="00F263C7">
          <w:delText>The results from this analysis can be seen for the 19.5 km altitude in Figure 8.</w:delText>
        </w:r>
        <w:r w:rsidR="00395495" w:rsidDel="00F263C7">
          <w:delText xml:space="preserve"> When comparing the three different polarization</w:delText>
        </w:r>
        <w:r w:rsidR="00740334" w:rsidDel="00F263C7">
          <w:delText>s</w:delText>
        </w:r>
        <w:r w:rsidR="00395495" w:rsidDel="00F263C7">
          <w:delText>, a similar trend occurs. On average</w:delText>
        </w:r>
        <w:r w:rsidR="003F0E91" w:rsidDel="00F263C7">
          <w:delText>,</w:delText>
        </w:r>
        <w:r w:rsidR="00395495" w:rsidDel="00F263C7">
          <w:delText xml:space="preserve"> the </w:delText>
        </w:r>
        <w:r w:rsidR="003F0E91" w:rsidDel="00F263C7">
          <w:delText>scal</w:delText>
        </w:r>
        <w:r w:rsidR="006837A5" w:rsidDel="00F263C7">
          <w:delText>a</w:delText>
        </w:r>
        <w:r w:rsidR="003F0E91" w:rsidDel="00F263C7">
          <w:delText>r, horizontal and vertical polarization have similar percent error ranges for each parameter and generally differ by a few tenths of the percent. The scalar trend</w:delText>
        </w:r>
        <w:r w:rsidR="007A1386" w:rsidDel="00F263C7">
          <w:delText>s</w:delText>
        </w:r>
        <w:r w:rsidR="003F0E91" w:rsidDel="00F263C7">
          <w:delText xml:space="preserve"> can be seen in Fig. 8a-g, horizontal polarization </w:delText>
        </w:r>
        <w:r w:rsidR="007A1386" w:rsidDel="00F263C7">
          <w:delText xml:space="preserve">trends in </w:delText>
        </w:r>
        <w:r w:rsidR="003F0E91" w:rsidDel="00F263C7">
          <w:delText>Fig. 8h-n, and vertical polarization</w:delText>
        </w:r>
        <w:r w:rsidR="007A1386" w:rsidDel="00F263C7">
          <w:delText xml:space="preserve"> trends in</w:delText>
        </w:r>
        <w:r w:rsidR="003F0E91" w:rsidDel="00F263C7">
          <w:delText xml:space="preserve"> Fig. 8o-u. </w:delText>
        </w:r>
      </w:del>
    </w:p>
    <w:p w14:paraId="40E872A0" w14:textId="35676A1C" w:rsidR="0032678E" w:rsidDel="00F263C7" w:rsidRDefault="00A93FD0" w:rsidP="00D04F19">
      <w:pPr>
        <w:jc w:val="both"/>
        <w:rPr>
          <w:del w:id="250" w:author="Elash, Brenden" w:date="2016-01-07T13:22:00Z"/>
        </w:rPr>
      </w:pPr>
      <w:del w:id="251" w:author="Elash, Brenden" w:date="2016-01-07T13:22:00Z">
        <w:r w:rsidDel="00F263C7">
          <w:delText xml:space="preserve">For the SSA </w:delText>
        </w:r>
        <w:r w:rsidR="00B50D76" w:rsidDel="00F263C7">
          <w:delText>across</w:delText>
        </w:r>
        <w:r w:rsidDel="00F263C7">
          <w:delText xml:space="preserve"> all altitudes where the retrieval was performed</w:delText>
        </w:r>
        <w:r w:rsidR="00740334" w:rsidDel="00F263C7">
          <w:delText>,</w:delText>
        </w:r>
        <w:r w:rsidDel="00F263C7">
          <w:delText xml:space="preserve"> a</w:delText>
        </w:r>
        <w:r w:rsidR="00B50D76" w:rsidDel="00F263C7">
          <w:delText>n</w:delText>
        </w:r>
        <w:r w:rsidDel="00F263C7">
          <w:delText xml:space="preserve"> increase in u</w:delText>
        </w:r>
        <w:r w:rsidR="00740334" w:rsidDel="00F263C7">
          <w:delText>ncertainty is observed as SSA</w:delText>
        </w:r>
        <w:r w:rsidDel="00F263C7">
          <w:delText xml:space="preserve"> increases. At 14.5 km</w:delText>
        </w:r>
        <w:r w:rsidR="00740334" w:rsidDel="00F263C7">
          <w:delText>,</w:delText>
        </w:r>
        <w:r w:rsidDel="00F263C7">
          <w:delText xml:space="preserve"> the</w:delText>
        </w:r>
        <w:r w:rsidR="009D0342" w:rsidDel="00F263C7">
          <w:delText xml:space="preserve"> mean</w:delText>
        </w:r>
        <w:r w:rsidDel="00F263C7">
          <w:delText xml:space="preserve"> uncertainty ranges from 0.8% at a SSA of 60</w:delText>
        </w:r>
        <w:r w:rsidDel="00F263C7">
          <w:rPr>
            <w:vertAlign w:val="superscript"/>
          </w:rPr>
          <w:delText>o</w:delText>
        </w:r>
        <w:r w:rsidDel="00F263C7">
          <w:delText xml:space="preserve"> to 1.5% at a</w:delText>
        </w:r>
        <w:r w:rsidR="009D0342" w:rsidDel="00F263C7">
          <w:delText xml:space="preserve"> SSA of 180</w:delText>
        </w:r>
        <w:r w:rsidR="009D0342" w:rsidDel="00F263C7">
          <w:rPr>
            <w:vertAlign w:val="superscript"/>
          </w:rPr>
          <w:delText>o</w:delText>
        </w:r>
        <w:r w:rsidR="009D0342" w:rsidDel="00F263C7">
          <w:delText xml:space="preserve">, similarly for retrieval altitudes of 19.5 and 24.5 km ranges of 1.4-2.8% and 6.8-10.1% </w:delText>
        </w:r>
        <w:r w:rsidR="00B50D76" w:rsidDel="00F263C7">
          <w:delText>are noted</w:delText>
        </w:r>
        <w:r w:rsidR="009D0342" w:rsidDel="00F263C7">
          <w:delText>. The 19.5 km case can be viewed in Fig. 8a,h,</w:delText>
        </w:r>
        <w:r w:rsidR="00740334" w:rsidDel="00F263C7">
          <w:delText>o. The standard deviation</w:delText>
        </w:r>
        <w:r w:rsidR="009D0342" w:rsidDel="00F263C7">
          <w:delText xml:space="preserve"> </w:delText>
        </w:r>
        <w:r w:rsidR="0032678E" w:rsidDel="00F263C7">
          <w:delText xml:space="preserve">also increases as the SSA increases. </w:delText>
        </w:r>
        <w:r w:rsidR="00B50D76" w:rsidDel="00F263C7">
          <w:delText>T</w:delText>
        </w:r>
        <w:r w:rsidR="0032678E" w:rsidDel="00F263C7">
          <w:delText>here is a dependence on the uncertainty of the retrievals to the SSA and forward scatter observation</w:delText>
        </w:r>
        <w:r w:rsidR="00B50D76" w:rsidDel="00F263C7">
          <w:delText>s</w:delText>
        </w:r>
        <w:r w:rsidR="0032678E" w:rsidDel="00F263C7">
          <w:delText xml:space="preserve"> are preferred to reduce</w:delText>
        </w:r>
        <w:r w:rsidR="00B50D76" w:rsidDel="00F263C7">
          <w:delText xml:space="preserve"> the uncertainty</w:delText>
        </w:r>
        <w:r w:rsidR="0032678E" w:rsidDel="00F263C7">
          <w:delText>.</w:delText>
        </w:r>
      </w:del>
    </w:p>
    <w:p w14:paraId="30823161" w14:textId="5ACEF081" w:rsidR="003B6429" w:rsidDel="00F263C7" w:rsidRDefault="00480612" w:rsidP="00D04F19">
      <w:pPr>
        <w:jc w:val="both"/>
        <w:rPr>
          <w:del w:id="252" w:author="Elash, Brenden" w:date="2016-01-07T13:22:00Z"/>
        </w:rPr>
      </w:pPr>
      <w:del w:id="253" w:author="Elash, Brenden" w:date="2016-01-07T13:22:00Z">
        <w:r w:rsidDel="00F263C7">
          <w:delText xml:space="preserve">There is close to no dependence on the SZA when it come to the </w:delText>
        </w:r>
        <w:r w:rsidR="00B50D76" w:rsidDel="00F263C7">
          <w:delText>precision</w:delText>
        </w:r>
        <w:r w:rsidR="003B6429" w:rsidDel="00F263C7">
          <w:delText xml:space="preserve"> for all three polarizations</w:delText>
        </w:r>
        <w:r w:rsidDel="00F263C7">
          <w:delText>. The mean and standard deviation remain mostly constant across the</w:delText>
        </w:r>
        <w:r w:rsidR="003B6429" w:rsidDel="00F263C7">
          <w:delText xml:space="preserve"> SZA angle. For the 14.5, 19.5 and 24.5 km altitudes</w:delText>
        </w:r>
        <w:r w:rsidR="00925BDC" w:rsidDel="00F263C7">
          <w:delText xml:space="preserve"> mean</w:delText>
        </w:r>
        <w:r w:rsidR="003B6429" w:rsidDel="00F263C7">
          <w:delText xml:space="preserve"> range</w:delText>
        </w:r>
        <w:r w:rsidR="00925BDC" w:rsidDel="00F263C7">
          <w:delText>s</w:delText>
        </w:r>
        <w:r w:rsidR="003B6429" w:rsidDel="00F263C7">
          <w:delText xml:space="preserve"> were observed </w:delText>
        </w:r>
        <w:r w:rsidR="00925BDC" w:rsidDel="00F263C7">
          <w:delText xml:space="preserve">of </w:delText>
        </w:r>
        <w:r w:rsidR="003B6429" w:rsidDel="00F263C7">
          <w:delText>1.2-1.6%, 2.0-2.5%, and 8.4-9.3% respectively</w:delText>
        </w:r>
        <w:r w:rsidR="00871409" w:rsidDel="00F263C7">
          <w:delText xml:space="preserve"> for SZA from 15</w:delText>
        </w:r>
        <w:r w:rsidR="00871409" w:rsidDel="00F263C7">
          <w:rPr>
            <w:vertAlign w:val="superscript"/>
          </w:rPr>
          <w:delText xml:space="preserve">o </w:delText>
        </w:r>
        <w:r w:rsidR="00871409" w:rsidDel="00F263C7">
          <w:delText>to 75</w:delText>
        </w:r>
        <w:r w:rsidR="00871409" w:rsidDel="00F263C7">
          <w:rPr>
            <w:vertAlign w:val="superscript"/>
          </w:rPr>
          <w:delText>o</w:delText>
        </w:r>
        <w:r w:rsidR="003B6429" w:rsidDel="00F263C7">
          <w:delText xml:space="preserve">. The 19.5 km </w:delText>
        </w:r>
        <w:r w:rsidR="00894FBC" w:rsidDel="00F263C7">
          <w:delText>altitude</w:delText>
        </w:r>
        <w:r w:rsidR="003B6429" w:rsidDel="00F263C7">
          <w:delText xml:space="preserve"> can be seen in Fig. 8b,I,p.</w:delText>
        </w:r>
      </w:del>
    </w:p>
    <w:p w14:paraId="0DAD1422" w14:textId="596B9878" w:rsidR="00925BDC" w:rsidDel="00F263C7" w:rsidRDefault="00925BDC" w:rsidP="00D04F19">
      <w:pPr>
        <w:jc w:val="both"/>
        <w:rPr>
          <w:del w:id="254" w:author="Elash, Brenden" w:date="2016-01-07T13:22:00Z"/>
        </w:rPr>
      </w:pPr>
      <w:del w:id="255" w:author="Elash, Brenden" w:date="2016-01-07T13:22:00Z">
        <w:r w:rsidDel="00F263C7">
          <w:delText>For the</w:delText>
        </w:r>
        <w:r w:rsidR="00740334" w:rsidDel="00F263C7">
          <w:delText xml:space="preserve"> albedo, </w:delText>
        </w:r>
        <w:r w:rsidDel="00F263C7">
          <w:delText xml:space="preserve">a change from zero to one resulted in a </w:delText>
        </w:r>
        <w:r w:rsidR="002B0F27" w:rsidDel="00F263C7">
          <w:delText xml:space="preserve">general </w:delText>
        </w:r>
        <w:r w:rsidDel="00F263C7">
          <w:delText>decrease of mean uncer</w:delText>
        </w:r>
        <w:r w:rsidR="002B0F27" w:rsidDel="00F263C7">
          <w:delText>tainties and standard deviation for all polarizations</w:delText>
        </w:r>
        <w:r w:rsidDel="00F263C7">
          <w:delText>, however some altitudes of the horizontal polarization did not appear to have any trends with respect to albedo</w:delText>
        </w:r>
        <w:r w:rsidR="002B0F27" w:rsidDel="00F263C7">
          <w:delText xml:space="preserve"> epically near the 18-22 km altitude regions</w:delText>
        </w:r>
        <w:r w:rsidDel="00F263C7">
          <w:delText>. For the 19.5 km altitude (Fig. 8c,j,q)</w:delText>
        </w:r>
        <w:r w:rsidR="00740334" w:rsidDel="00F263C7">
          <w:delText>,</w:delText>
        </w:r>
        <w:r w:rsidDel="00F263C7">
          <w:delText xml:space="preserve"> the mean uncertainties </w:delText>
        </w:r>
        <w:r w:rsidR="002B0F27" w:rsidDel="00F263C7">
          <w:delText xml:space="preserve">for all three polarization cases </w:delText>
        </w:r>
        <w:r w:rsidDel="00F263C7">
          <w:delText xml:space="preserve">varied between 2.3-2.7% for an albedo of zero and </w:delText>
        </w:r>
        <w:r w:rsidR="00212A28" w:rsidDel="00F263C7">
          <w:delText>1.8-2.2% for an albedo of one.</w:delText>
        </w:r>
        <w:r w:rsidR="00A805F7" w:rsidDel="00F263C7">
          <w:delText xml:space="preserve"> With regards to polarization, the mean uncertainty of the vertical orientation for albedo was always a few tenths of a percent less than the other two polarizations. </w:delText>
        </w:r>
        <w:r w:rsidR="0041611C" w:rsidDel="00F263C7">
          <w:delText>However</w:delText>
        </w:r>
        <w:r w:rsidR="002B0F27" w:rsidDel="00F263C7">
          <w:delText>,</w:delText>
        </w:r>
        <w:r w:rsidR="0041611C" w:rsidDel="00F263C7">
          <w:delText xml:space="preserve"> a full probe of this space has not been performed and it is unknown if the </w:delText>
        </w:r>
        <w:r w:rsidR="00C031AB" w:rsidDel="00F263C7">
          <w:delText>trend is linear with albedo as no other points were sampled.</w:delText>
        </w:r>
      </w:del>
    </w:p>
    <w:p w14:paraId="43EA112D" w14:textId="2D18630A" w:rsidR="00212A28" w:rsidDel="00F263C7" w:rsidRDefault="0087017A" w:rsidP="00D04F19">
      <w:pPr>
        <w:jc w:val="both"/>
        <w:rPr>
          <w:del w:id="256" w:author="Elash, Brenden" w:date="2016-01-07T13:22:00Z"/>
        </w:rPr>
      </w:pPr>
      <w:del w:id="257" w:author="Elash, Brenden" w:date="2016-01-07T13:22:00Z">
        <w:r w:rsidDel="00F263C7">
          <w:delText>Two</w:delText>
        </w:r>
        <w:r w:rsidR="00740334" w:rsidDel="00F263C7">
          <w:delText xml:space="preserve"> extinctions</w:delText>
        </w:r>
        <w:r w:rsidDel="00F263C7">
          <w:delText xml:space="preserve"> </w:delText>
        </w:r>
        <w:r w:rsidR="00C031AB" w:rsidDel="00F263C7">
          <w:delText>were used</w:delText>
        </w:r>
        <w:r w:rsidR="00740334" w:rsidDel="00F263C7">
          <w:delText>,</w:delText>
        </w:r>
        <w:r w:rsidR="00C031AB" w:rsidDel="00F263C7">
          <w:delText xml:space="preserve"> </w:delText>
        </w:r>
        <w:r w:rsidDel="00F263C7">
          <w:delText>consisting of</w:delText>
        </w:r>
        <w:r w:rsidR="00C031AB" w:rsidDel="00F263C7">
          <w:delText xml:space="preserve"> a backgr</w:delText>
        </w:r>
        <w:r w:rsidR="00740334" w:rsidDel="00F263C7">
          <w:delText xml:space="preserve">ound and a representative </w:delText>
        </w:r>
        <w:r w:rsidDel="00F263C7">
          <w:delText xml:space="preserve">volcanic </w:delText>
        </w:r>
        <w:r w:rsidR="00740334" w:rsidDel="00F263C7">
          <w:delText xml:space="preserve">aerosol </w:delText>
        </w:r>
        <w:r w:rsidR="00C031AB" w:rsidDel="00F263C7">
          <w:delText xml:space="preserve">loading. The indices used in Fig. 8d,k,r for the 19.5 km altitude can be </w:delText>
        </w:r>
        <w:r w:rsidR="00B50D76" w:rsidDel="00F263C7">
          <w:delText>looked up</w:delText>
        </w:r>
        <w:r w:rsidR="00C031AB" w:rsidDel="00F263C7">
          <w:delText xml:space="preserve"> in Table 2. </w:delText>
        </w:r>
        <w:r w:rsidR="00942074" w:rsidDel="00F263C7">
          <w:delText xml:space="preserve">The mean uncertainty ranges are from background to Nabro loading for the 14.5, 19.5, and 24.5 km altitudes are 1.5-1.3%, 3.6-1.2%, and 9.8-8.4% respectively. </w:delText>
        </w:r>
        <w:r w:rsidR="00C031AB" w:rsidDel="00F263C7">
          <w:delText>When going from a background to a volcanic loading</w:delText>
        </w:r>
        <w:r w:rsidR="00740334" w:rsidDel="00F263C7">
          <w:delText>,</w:delText>
        </w:r>
        <w:r w:rsidR="00C031AB" w:rsidDel="00F263C7">
          <w:delText xml:space="preserve"> the increase</w:delText>
        </w:r>
        <w:r w:rsidR="00B50D76" w:rsidDel="00F263C7">
          <w:delText xml:space="preserve">d </w:delText>
        </w:r>
        <w:r w:rsidDel="00F263C7">
          <w:delText>extinction</w:delText>
        </w:r>
        <w:r w:rsidR="00C031AB" w:rsidDel="00F263C7">
          <w:delText xml:space="preserve"> </w:delText>
        </w:r>
        <w:r w:rsidR="009720E0" w:rsidDel="00F263C7">
          <w:delText>causes the mean percent error to</w:delText>
        </w:r>
        <w:r w:rsidDel="00F263C7">
          <w:delText xml:space="preserve"> become smaller</w:delText>
        </w:r>
        <w:r w:rsidR="009720E0" w:rsidDel="00F263C7">
          <w:delText xml:space="preserve"> due to the larger retrieved extinction. </w:delText>
        </w:r>
        <w:r w:rsidDel="00F263C7">
          <w:delText>However</w:delText>
        </w:r>
        <w:r w:rsidR="00740334" w:rsidDel="00F263C7">
          <w:delText>,</w:delText>
        </w:r>
        <w:r w:rsidDel="00F263C7">
          <w:delText xml:space="preserve"> this magnitude of the error on the two types of extinction level are approximately the same</w:delText>
        </w:r>
        <w:r w:rsidR="009720E0" w:rsidDel="00F263C7">
          <w:delText>. This result</w:delText>
        </w:r>
        <w:r w:rsidDel="00F263C7">
          <w:delText>s</w:delText>
        </w:r>
        <w:r w:rsidR="009720E0" w:rsidDel="00F263C7">
          <w:delText xml:space="preserve"> in a trend that larger extinction loading yields smaller mean uncertainty </w:delText>
        </w:r>
        <w:r w:rsidDel="00F263C7">
          <w:delText xml:space="preserve">and standard devations but similar absolute </w:delText>
        </w:r>
        <w:commentRangeStart w:id="258"/>
        <w:r w:rsidDel="00F263C7">
          <w:delText>errors</w:delText>
        </w:r>
        <w:commentRangeEnd w:id="258"/>
        <w:r w:rsidR="0092460E" w:rsidDel="00F263C7">
          <w:rPr>
            <w:rStyle w:val="CommentReference"/>
          </w:rPr>
          <w:commentReference w:id="258"/>
        </w:r>
        <w:r w:rsidR="009720E0" w:rsidDel="00F263C7">
          <w:delText xml:space="preserve">. </w:delText>
        </w:r>
      </w:del>
    </w:p>
    <w:p w14:paraId="05A1C75D" w14:textId="68B0EAD3" w:rsidR="001371F5" w:rsidRPr="00925BDC" w:rsidDel="00F263C7" w:rsidRDefault="004649ED" w:rsidP="00D04F19">
      <w:pPr>
        <w:jc w:val="both"/>
        <w:rPr>
          <w:del w:id="259" w:author="Elash, Brenden" w:date="2016-01-07T13:22:00Z"/>
        </w:rPr>
      </w:pPr>
      <w:del w:id="260" w:author="Elash, Brenden" w:date="2016-01-07T13:22:00Z">
        <w:r w:rsidDel="00F263C7">
          <w:delText>Across the two fine modes</w:delText>
        </w:r>
        <w:r w:rsidR="00D132F7" w:rsidDel="00F263C7">
          <w:delText>,</w:delText>
        </w:r>
        <w:r w:rsidDel="00F263C7">
          <w:delText xml:space="preserve"> which can be referenced in Table 2, there is a small dependence to the uncertainty from the two modes, but</w:delText>
        </w:r>
        <w:r w:rsidR="00D132F7" w:rsidDel="00F263C7">
          <w:delText xml:space="preserve"> it</w:delText>
        </w:r>
        <w:r w:rsidDel="00F263C7">
          <w:delText xml:space="preserve"> </w:delText>
        </w:r>
        <w:r w:rsidR="00B50D76" w:rsidDel="00F263C7">
          <w:delText>is</w:delText>
        </w:r>
        <w:r w:rsidDel="00F263C7">
          <w:delText xml:space="preserve"> mostly constant. It should be noted that the </w:delText>
        </w:r>
        <w:r w:rsidR="007F1924" w:rsidDel="00F263C7">
          <w:delText>scan</w:delText>
        </w:r>
        <w:r w:rsidR="00B50D76" w:rsidDel="00F263C7">
          <w:delText>s</w:delText>
        </w:r>
        <w:r w:rsidR="007F1924" w:rsidDel="00F263C7">
          <w:delText xml:space="preserve"> with a coarse mode were not </w:delText>
        </w:r>
        <w:r w:rsidR="00695725" w:rsidDel="00F263C7">
          <w:delText>f</w:delText>
        </w:r>
        <w:r w:rsidR="007F1924" w:rsidDel="00F263C7">
          <w:delText>ilte</w:delText>
        </w:r>
        <w:r w:rsidR="00695725" w:rsidDel="00F263C7">
          <w:delText>re</w:delText>
        </w:r>
        <w:r w:rsidR="007F1924" w:rsidDel="00F263C7">
          <w:delText xml:space="preserve">d out from this specific </w:delText>
        </w:r>
        <w:r w:rsidR="00942074" w:rsidDel="00F263C7">
          <w:delText xml:space="preserve">parameter </w:delText>
        </w:r>
        <w:r w:rsidR="007F1924" w:rsidDel="00F263C7">
          <w:delText xml:space="preserve">analysis and the full </w:delText>
        </w:r>
        <w:r w:rsidR="00B50D76" w:rsidDel="00F263C7">
          <w:delText xml:space="preserve">data </w:delText>
        </w:r>
        <w:r w:rsidR="007F1924" w:rsidDel="00F263C7">
          <w:delText xml:space="preserve">set was used. </w:delText>
        </w:r>
        <w:r w:rsidR="00695725" w:rsidDel="00F263C7">
          <w:delText xml:space="preserve">For the fine mode dependence all three polarization were within a few tens of </w:delText>
        </w:r>
        <w:r w:rsidR="00942074" w:rsidDel="00F263C7">
          <w:delText xml:space="preserve">a percent of </w:delText>
        </w:r>
        <w:r w:rsidR="00695725" w:rsidDel="00F263C7">
          <w:delText xml:space="preserve">each other with the scalar radiance generally on the larger end and the vertical polarization retrievals on the smaller </w:delText>
        </w:r>
        <w:r w:rsidR="00942074" w:rsidDel="00F263C7">
          <w:delText>end</w:delText>
        </w:r>
        <w:r w:rsidR="00695725" w:rsidDel="00F263C7">
          <w:delText>.</w:delText>
        </w:r>
        <w:r w:rsidR="001371F5" w:rsidDel="00F263C7">
          <w:delText xml:space="preserve"> The 19.5 </w:delText>
        </w:r>
        <w:r w:rsidR="00AA1259" w:rsidDel="00F263C7">
          <w:delText>km altitude</w:delText>
        </w:r>
        <w:r w:rsidR="001371F5" w:rsidDel="00F263C7">
          <w:delText xml:space="preserve"> can be seen in Fig. 8e,</w:delText>
        </w:r>
        <w:r w:rsidR="00AA1259" w:rsidDel="00F263C7">
          <w:delText>l</w:delText>
        </w:r>
        <w:r w:rsidR="001371F5" w:rsidDel="00F263C7">
          <w:delText>,</w:delText>
        </w:r>
        <w:r w:rsidR="00AA1259" w:rsidDel="00F263C7">
          <w:delText>s</w:delText>
        </w:r>
        <w:r w:rsidR="001371F5" w:rsidDel="00F263C7">
          <w:delText>.</w:delText>
        </w:r>
      </w:del>
    </w:p>
    <w:p w14:paraId="2A69F05C" w14:textId="32689FDE" w:rsidR="00D368E8" w:rsidDel="00F263C7" w:rsidRDefault="000A6F01" w:rsidP="00D04F19">
      <w:pPr>
        <w:jc w:val="both"/>
        <w:rPr>
          <w:del w:id="261" w:author="Elash, Brenden" w:date="2016-01-07T13:22:00Z"/>
        </w:rPr>
      </w:pPr>
      <w:del w:id="262" w:author="Elash, Brenden" w:date="2016-01-07T13:22:00Z">
        <w:r w:rsidDel="00F263C7">
          <w:delText>With the existence of the strong coarse mode in the stratosphere</w:delText>
        </w:r>
        <w:r w:rsidR="00D132F7" w:rsidDel="00F263C7">
          <w:delText>,</w:delText>
        </w:r>
        <w:r w:rsidDel="00F263C7">
          <w:delText xml:space="preserve"> </w:delText>
        </w:r>
        <w:r w:rsidR="00A1575A" w:rsidDel="00F263C7">
          <w:delText xml:space="preserve">a change in the precision occurs which is dependent on height. For the </w:delText>
        </w:r>
        <w:r w:rsidR="00F04185" w:rsidDel="00F263C7">
          <w:delText xml:space="preserve">lower altitudes, for example </w:delText>
        </w:r>
        <w:r w:rsidR="00A1575A" w:rsidDel="00F263C7">
          <w:delText>14.5 km altitude</w:delText>
        </w:r>
        <w:r w:rsidR="00F04185" w:rsidDel="00F263C7">
          <w:delText>,</w:delText>
        </w:r>
        <w:r w:rsidR="00A1575A" w:rsidDel="00F263C7">
          <w:delText xml:space="preserve"> the mean uncertainty changes by only a couple tenths of percent </w:delText>
        </w:r>
        <w:r w:rsidR="00F04185" w:rsidDel="00F263C7">
          <w:delText xml:space="preserve">and </w:delText>
        </w:r>
        <w:r w:rsidR="00A1575A" w:rsidDel="00F263C7">
          <w:delText>increase</w:delText>
        </w:r>
        <w:r w:rsidR="00F04185" w:rsidDel="00F263C7">
          <w:delText>s</w:delText>
        </w:r>
        <w:r w:rsidR="00A1575A" w:rsidDel="00F263C7">
          <w:delText xml:space="preserve"> </w:delText>
        </w:r>
        <w:r w:rsidR="00F04185" w:rsidDel="00F263C7">
          <w:delText>when a coarse mode is added.</w:delText>
        </w:r>
        <w:r w:rsidR="00A1575A" w:rsidDel="00F263C7">
          <w:delText xml:space="preserve"> </w:delText>
        </w:r>
        <w:r w:rsidR="00F04185" w:rsidDel="00F263C7">
          <w:delText>However</w:delText>
        </w:r>
        <w:r w:rsidR="00D132F7" w:rsidDel="00F263C7">
          <w:delText>,</w:delText>
        </w:r>
        <w:r w:rsidR="00A1575A" w:rsidDel="00F263C7">
          <w:delText xml:space="preserve"> the effect of the standard deviations is dependent on polarizations. In the scalar and vertical </w:delText>
        </w:r>
        <w:r w:rsidR="00D132F7" w:rsidDel="00F263C7">
          <w:delText>polarization</w:delText>
        </w:r>
        <w:r w:rsidR="00F04185" w:rsidDel="00F263C7">
          <w:delText xml:space="preserve"> </w:delText>
        </w:r>
        <w:r w:rsidR="00A1575A" w:rsidDel="00F263C7">
          <w:delText>cases</w:delText>
        </w:r>
        <w:r w:rsidR="00D132F7" w:rsidDel="00F263C7">
          <w:delText>,</w:delText>
        </w:r>
        <w:r w:rsidR="00A1575A" w:rsidDel="00F263C7">
          <w:delText xml:space="preserve"> the standard deviations decreases </w:delText>
        </w:r>
        <w:r w:rsidR="00F04185" w:rsidDel="00F263C7">
          <w:delText xml:space="preserve">by </w:delText>
        </w:r>
        <w:r w:rsidR="00A1575A" w:rsidDel="00F263C7">
          <w:delText xml:space="preserve">0.3% whereas the standard deviation of the horizontal polarization increases by 1.2%. At </w:delText>
        </w:r>
        <w:r w:rsidR="00D132F7" w:rsidDel="00F263C7">
          <w:delText>middle retrieval</w:delText>
        </w:r>
        <w:r w:rsidR="00F04185" w:rsidDel="00F263C7">
          <w:delText xml:space="preserve"> altitudes, for example </w:delText>
        </w:r>
        <w:r w:rsidR="00A1575A" w:rsidDel="00F263C7">
          <w:delText>19.5 km</w:delText>
        </w:r>
        <w:r w:rsidR="00F04185" w:rsidDel="00F263C7">
          <w:delText>,</w:delText>
        </w:r>
        <w:r w:rsidR="00A1575A" w:rsidDel="00F263C7">
          <w:delText xml:space="preserve"> all three polarization</w:delText>
        </w:r>
        <w:r w:rsidR="00F04185" w:rsidDel="00F263C7">
          <w:delText>s</w:delText>
        </w:r>
        <w:r w:rsidR="00A1575A" w:rsidDel="00F263C7">
          <w:delText xml:space="preserve"> follow the same trend with an increase in the mean of the uncertainty with the addition of the coarse mode. The increase </w:delText>
        </w:r>
        <w:r w:rsidR="00D368E8" w:rsidDel="00F263C7">
          <w:delText xml:space="preserve">in the uncertainty </w:delText>
        </w:r>
        <w:r w:rsidR="00A1575A" w:rsidDel="00F263C7">
          <w:delText>is 0.</w:delText>
        </w:r>
        <w:r w:rsidR="00D368E8" w:rsidDel="00F263C7">
          <w:delText>9%, 1.0%, and 0.5% for the scalar, horizontal, and vertical polarizations. As well</w:delText>
        </w:r>
        <w:r w:rsidR="00D132F7" w:rsidDel="00F263C7">
          <w:delText>,</w:delText>
        </w:r>
        <w:r w:rsidR="00D368E8" w:rsidDel="00F263C7">
          <w:delText xml:space="preserve"> an increase in standard deviation is noted across all three cases, and can be observed in Fig. 8f,m,t. The same is noted with higher altitude except with even a greater increase of the mean by approximately 3% at 24.5 km.</w:delText>
        </w:r>
      </w:del>
    </w:p>
    <w:p w14:paraId="3D36CE64" w14:textId="30575645" w:rsidR="00D575F9" w:rsidDel="00F263C7" w:rsidRDefault="00361CB7" w:rsidP="00D04F19">
      <w:pPr>
        <w:jc w:val="both"/>
        <w:rPr>
          <w:del w:id="263" w:author="Elash, Brenden" w:date="2016-01-07T13:22:00Z"/>
        </w:rPr>
      </w:pPr>
      <w:del w:id="264" w:author="Elash, Brenden" w:date="2016-01-07T13:22:00Z">
        <w:r w:rsidDel="00F263C7">
          <w:delText>For wavelength</w:delText>
        </w:r>
        <w:r w:rsidR="00D132F7" w:rsidDel="00F263C7">
          <w:delText>,</w:delText>
        </w:r>
        <w:r w:rsidDel="00F263C7">
          <w:delText xml:space="preserve"> the same trend occurs for all retrieved altitudes</w:delText>
        </w:r>
        <w:r w:rsidR="00D132F7" w:rsidDel="00F263C7">
          <w:delText xml:space="preserve"> and polarizations.</w:delText>
        </w:r>
        <w:r w:rsidDel="00F263C7">
          <w:delText xml:space="preserve"> </w:delText>
        </w:r>
        <w:r w:rsidR="00D132F7" w:rsidDel="00F263C7">
          <w:delText>A</w:delText>
        </w:r>
        <w:r w:rsidDel="00F263C7">
          <w:delText xml:space="preserve">s the wavelength </w:delText>
        </w:r>
        <w:r w:rsidR="00D132F7" w:rsidDel="00F263C7">
          <w:delText xml:space="preserve">of the radiance </w:delText>
        </w:r>
        <w:r w:rsidDel="00F263C7">
          <w:delText>increase</w:delText>
        </w:r>
        <w:r w:rsidR="00FF2A43" w:rsidDel="00F263C7">
          <w:delText>s</w:delText>
        </w:r>
        <w:r w:rsidR="00D132F7" w:rsidDel="00F263C7">
          <w:delText>,</w:delText>
        </w:r>
        <w:r w:rsidDel="00F263C7">
          <w:delText xml:space="preserve"> the </w:delText>
        </w:r>
        <w:r w:rsidR="00D132F7" w:rsidDel="00F263C7">
          <w:delText xml:space="preserve">mean </w:delText>
        </w:r>
        <w:r w:rsidDel="00F263C7">
          <w:delText>uncertainty in the aerosol retrieval decreases</w:delText>
        </w:r>
        <w:r w:rsidR="006E0566" w:rsidDel="00F263C7">
          <w:delText xml:space="preserve"> substantially</w:delText>
        </w:r>
        <w:r w:rsidR="00D132F7" w:rsidDel="00F263C7">
          <w:delText>.</w:delText>
        </w:r>
        <w:r w:rsidDel="00F263C7">
          <w:delText xml:space="preserve"> </w:delText>
        </w:r>
        <w:r w:rsidR="00F04185" w:rsidDel="00F263C7">
          <w:delText>This</w:delText>
        </w:r>
        <w:r w:rsidR="00FF2A43" w:rsidDel="00F263C7">
          <w:delText xml:space="preserve"> can be seen Fig. 8g,n,u</w:delText>
        </w:r>
        <w:r w:rsidR="00501ABA" w:rsidDel="00F263C7">
          <w:delText xml:space="preserve">. </w:delText>
        </w:r>
      </w:del>
    </w:p>
    <w:p w14:paraId="7A98AB6A" w14:textId="0D520686" w:rsidR="002F653C" w:rsidRDefault="00501ABA" w:rsidP="0009152D">
      <w:pPr>
        <w:jc w:val="both"/>
        <w:rPr>
          <w:ins w:id="265" w:author="Elash, Brenden" w:date="2016-01-07T13:51:00Z"/>
        </w:rPr>
      </w:pPr>
      <w:commentRangeStart w:id="266"/>
      <w:del w:id="267" w:author="Elash, Brenden" w:date="2016-01-07T13:38:00Z">
        <w:r w:rsidDel="00D70032">
          <w:delText>For</w:delText>
        </w:r>
        <w:commentRangeEnd w:id="266"/>
        <w:r w:rsidR="0092460E" w:rsidDel="00D70032">
          <w:rPr>
            <w:rStyle w:val="CommentReference"/>
          </w:rPr>
          <w:commentReference w:id="266"/>
        </w:r>
        <w:r w:rsidDel="00D70032">
          <w:delText xml:space="preserve"> </w:delText>
        </w:r>
        <w:r w:rsidR="006659EA" w:rsidDel="00D70032">
          <w:delText>a precise aerosol retrieval</w:delText>
        </w:r>
        <w:r w:rsidDel="00D70032">
          <w:delText xml:space="preserve">, </w:delText>
        </w:r>
      </w:del>
      <w:del w:id="268" w:author="Elash, Brenden" w:date="2016-01-07T14:40:00Z">
        <w:r w:rsidDel="0009152D">
          <w:delText>a</w:delText>
        </w:r>
      </w:del>
      <w:proofErr w:type="gramStart"/>
      <w:ins w:id="269" w:author="Elash, Brenden" w:date="2016-01-07T14:40:00Z">
        <w:r w:rsidR="0009152D">
          <w:t>an</w:t>
        </w:r>
      </w:ins>
      <w:proofErr w:type="gramEnd"/>
      <w:del w:id="270" w:author="Elash, Brenden" w:date="2016-01-07T13:38:00Z">
        <w:r w:rsidDel="00D70032">
          <w:delText>n</w:delText>
        </w:r>
      </w:del>
      <w:r>
        <w:t xml:space="preserve"> instrument should</w:t>
      </w:r>
      <w:r w:rsidR="00D132F7">
        <w:t xml:space="preserve"> be</w:t>
      </w:r>
      <w:r>
        <w:t xml:space="preserve"> primarily </w:t>
      </w:r>
      <w:r w:rsidR="006659EA">
        <w:t>orientated</w:t>
      </w:r>
      <w:r>
        <w:t xml:space="preserve"> to capture forward scatter signal (SSA less than 90</w:t>
      </w:r>
      <w:r>
        <w:rPr>
          <w:vertAlign w:val="superscript"/>
        </w:rPr>
        <w:t>o</w:t>
      </w:r>
      <w:r>
        <w:t>) at longer wavelength</w:t>
      </w:r>
      <w:r w:rsidR="00B265BA">
        <w:t xml:space="preserve">s into the NIR. </w:t>
      </w:r>
      <w:ins w:id="271" w:author="Elash, Brenden" w:date="2016-01-07T13:38:00Z">
        <w:r w:rsidR="00D70032">
          <w:t xml:space="preserve">In the trend analysis as the SSA increases a significant </w:t>
        </w:r>
      </w:ins>
      <w:ins w:id="272" w:author="Elash, Brenden" w:date="2016-01-07T13:39:00Z">
        <w:r w:rsidR="00D70032">
          <w:t xml:space="preserve">increase of the percent error was </w:t>
        </w:r>
      </w:ins>
      <w:ins w:id="273" w:author="Elash, Brenden" w:date="2016-01-07T13:42:00Z">
        <w:r w:rsidR="00D70032">
          <w:t xml:space="preserve">noted by approximately </w:t>
        </w:r>
      </w:ins>
      <w:ins w:id="274" w:author="Elash, Brenden" w:date="2016-01-07T13:43:00Z">
        <w:r w:rsidR="00D70032">
          <w:t xml:space="preserve">double or triple depending on the altitude. </w:t>
        </w:r>
      </w:ins>
      <w:ins w:id="275" w:author="Elash, Brenden" w:date="2016-01-07T13:44:00Z">
        <w:r w:rsidR="000D4F97">
          <w:t>Similarly</w:t>
        </w:r>
      </w:ins>
      <w:ins w:id="276" w:author="Elash, Brenden" w:date="2016-01-07T13:43:00Z">
        <w:r w:rsidR="00D70032">
          <w:t xml:space="preserve"> a strong decrease in the </w:t>
        </w:r>
      </w:ins>
      <w:ins w:id="277" w:author="Elash, Brenden" w:date="2016-01-07T13:44:00Z">
        <w:r w:rsidR="000D4F97">
          <w:t xml:space="preserve">percent error was noted as the wavelength increased, once </w:t>
        </w:r>
      </w:ins>
      <w:ins w:id="278" w:author="Elash, Brenden" w:date="2016-01-07T13:45:00Z">
        <w:r w:rsidR="000D4F97">
          <w:t>again a decrease of double to triple depending on the altitude.</w:t>
        </w:r>
      </w:ins>
      <w:ins w:id="279" w:author="Elash, Brenden" w:date="2016-01-07T13:38:00Z">
        <w:r w:rsidR="00D70032">
          <w:t xml:space="preserve"> </w:t>
        </w:r>
      </w:ins>
      <w:del w:id="280" w:author="Elash, Brenden" w:date="2016-01-07T13:51:00Z">
        <w:r w:rsidR="00B265BA" w:rsidDel="000D4F97">
          <w:delText>These measurements would result in the highest precision possible. For the aerosol profile itself</w:delText>
        </w:r>
        <w:r w:rsidR="00D132F7" w:rsidDel="000D4F97">
          <w:delText>,</w:delText>
        </w:r>
        <w:r w:rsidR="00B265BA" w:rsidDel="000D4F97">
          <w:delText xml:space="preserve"> it is preferred to have a volcanic loading with only a fine mode and no coarse mode. In reality</w:delText>
        </w:r>
        <w:r w:rsidR="00D132F7" w:rsidDel="000D4F97">
          <w:delText>,</w:delText>
        </w:r>
        <w:r w:rsidR="00B265BA" w:rsidDel="000D4F97">
          <w:delText xml:space="preserve"> a volcanic eruption inherently forms a coarse mode and the volcanic loading with no coarse mode is not physically </w:delText>
        </w:r>
        <w:r w:rsidR="00B50D76" w:rsidDel="000D4F97">
          <w:delText>realistic</w:delText>
        </w:r>
        <w:r w:rsidR="00B265BA" w:rsidDel="000D4F97">
          <w:delText xml:space="preserve">. </w:delText>
        </w:r>
        <w:commentRangeStart w:id="281"/>
        <w:r w:rsidR="003273E8" w:rsidDel="000D4F97">
          <w:delText xml:space="preserve">Choice of polarization does not have a great effect on the precision of the retrievals with the overall uncertainty generally varying by only a few tenths of the percent </w:delText>
        </w:r>
        <w:r w:rsidR="00D132F7" w:rsidDel="000D4F97">
          <w:delText>to</w:delText>
        </w:r>
        <w:r w:rsidR="006659EA" w:rsidDel="000D4F97">
          <w:delText xml:space="preserve"> a couple of percent </w:delText>
        </w:r>
        <w:r w:rsidR="003273E8" w:rsidDel="000D4F97">
          <w:delText>between the polarization cases.</w:delText>
        </w:r>
        <w:commentRangeEnd w:id="281"/>
        <w:r w:rsidR="0092460E" w:rsidDel="000D4F97">
          <w:rPr>
            <w:rStyle w:val="CommentReference"/>
          </w:rPr>
          <w:commentReference w:id="281"/>
        </w:r>
      </w:del>
    </w:p>
    <w:p w14:paraId="676EABBD" w14:textId="09570D6F" w:rsidR="000D4F97" w:rsidRPr="002F653C" w:rsidRDefault="000D4F97" w:rsidP="00D70032">
      <w:pPr>
        <w:jc w:val="both"/>
      </w:pPr>
      <w:ins w:id="282" w:author="Elash, Brenden" w:date="2016-01-07T13:51:00Z">
        <w:r>
          <w:t xml:space="preserve">As a final </w:t>
        </w:r>
      </w:ins>
      <w:ins w:id="283" w:author="Elash, Brenden" w:date="2016-01-07T13:54:00Z">
        <w:r w:rsidR="00465146">
          <w:t>not</w:t>
        </w:r>
      </w:ins>
      <w:ins w:id="284" w:author="Elash, Brenden" w:date="2016-01-08T13:58:00Z">
        <w:r w:rsidR="00AA1616">
          <w:t>e</w:t>
        </w:r>
      </w:ins>
      <w:ins w:id="285" w:author="Elash, Brenden" w:date="2016-01-07T13:54:00Z">
        <w:r w:rsidR="00465146">
          <w:t xml:space="preserve"> the sensitivities of aerosol signal noted in section 3.1 was n</w:t>
        </w:r>
        <w:r w:rsidR="00F4032A">
          <w:t>ot account</w:t>
        </w:r>
      </w:ins>
      <w:ins w:id="286" w:author="Elash, Brenden" w:date="2016-01-08T13:58:00Z">
        <w:r w:rsidR="00AA1616">
          <w:t>ed</w:t>
        </w:r>
      </w:ins>
      <w:ins w:id="287" w:author="Elash, Brenden" w:date="2016-01-07T13:54:00Z">
        <w:r w:rsidR="00F4032A">
          <w:t xml:space="preserve"> for in this analysis w</w:t>
        </w:r>
        <w:r w:rsidR="00465146">
          <w:t xml:space="preserve">hich in </w:t>
        </w:r>
      </w:ins>
      <w:ins w:id="288" w:author="Elash, Brenden" w:date="2016-01-07T13:55:00Z">
        <w:r w:rsidR="00465146">
          <w:t>reality</w:t>
        </w:r>
      </w:ins>
      <w:ins w:id="289" w:author="Elash, Brenden" w:date="2016-01-07T13:54:00Z">
        <w:r w:rsidR="00465146">
          <w:t xml:space="preserve"> </w:t>
        </w:r>
      </w:ins>
      <w:ins w:id="290" w:author="Elash, Brenden" w:date="2016-01-07T14:07:00Z">
        <w:r w:rsidR="00F4032A">
          <w:t xml:space="preserve">would alter the </w:t>
        </w:r>
      </w:ins>
      <w:ins w:id="291" w:author="Elash, Brenden" w:date="2016-01-07T14:08:00Z">
        <w:r w:rsidR="00F4032A">
          <w:t>precision</w:t>
        </w:r>
      </w:ins>
      <w:ins w:id="292" w:author="Elash, Brenden" w:date="2016-01-07T14:07:00Z">
        <w:r w:rsidR="00F4032A">
          <w:t xml:space="preserve"> for an </w:t>
        </w:r>
      </w:ins>
      <w:ins w:id="293" w:author="Elash, Brenden" w:date="2016-01-07T14:08:00Z">
        <w:r w:rsidR="00F4032A">
          <w:t>identical</w:t>
        </w:r>
      </w:ins>
      <w:ins w:id="294" w:author="Elash, Brenden" w:date="2016-01-07T14:07:00Z">
        <w:r w:rsidR="00F4032A">
          <w:t xml:space="preserve"> </w:t>
        </w:r>
      </w:ins>
      <w:ins w:id="295" w:author="Elash, Brenden" w:date="2016-01-07T14:08:00Z">
        <w:r w:rsidR="00F4032A">
          <w:t>instrument</w:t>
        </w:r>
      </w:ins>
      <w:ins w:id="296" w:author="Elash, Brenden" w:date="2016-01-07T14:07:00Z">
        <w:r w:rsidR="00F4032A">
          <w:t xml:space="preserve"> </w:t>
        </w:r>
      </w:ins>
      <w:ins w:id="297" w:author="Elash, Brenden" w:date="2016-01-07T14:08:00Z">
        <w:r w:rsidR="00F4032A">
          <w:t xml:space="preserve">measuring opposite polarizations. </w:t>
        </w:r>
      </w:ins>
      <w:ins w:id="298" w:author="Elash, Brenden" w:date="2016-01-07T14:25:00Z">
        <w:r w:rsidR="00B73B9F">
          <w:t xml:space="preserve">If we assume the instrument </w:t>
        </w:r>
      </w:ins>
      <w:ins w:id="299" w:author="Elash, Brenden" w:date="2016-01-07T14:26:00Z">
        <w:r w:rsidR="00B73B9F">
          <w:t>is</w:t>
        </w:r>
      </w:ins>
      <w:ins w:id="300" w:author="Elash, Brenden" w:date="2016-01-07T14:25:00Z">
        <w:r w:rsidR="00B73B9F">
          <w:t xml:space="preserve"> calibrated such that </w:t>
        </w:r>
      </w:ins>
      <w:ins w:id="301" w:author="Elash, Brenden" w:date="2016-01-07T14:34:00Z">
        <w:r w:rsidR="002B635C">
          <w:t xml:space="preserve">the exposure time is set to measure </w:t>
        </w:r>
      </w:ins>
      <w:ins w:id="302" w:author="Elash, Brenden" w:date="2016-01-07T14:25:00Z">
        <w:r w:rsidR="00B73B9F">
          <w:t xml:space="preserve">the same quantity of radiance </w:t>
        </w:r>
      </w:ins>
      <w:ins w:id="303" w:author="Elash, Brenden" w:date="2016-01-07T14:26:00Z">
        <w:r w:rsidR="00B73B9F">
          <w:t xml:space="preserve">no matter the polarization </w:t>
        </w:r>
      </w:ins>
      <w:ins w:id="304" w:author="Elash, Brenden" w:date="2016-01-07T14:34:00Z">
        <w:r w:rsidR="002B635C">
          <w:t xml:space="preserve">then </w:t>
        </w:r>
      </w:ins>
      <w:ins w:id="305" w:author="Elash, Brenden" w:date="2016-01-07T14:35:00Z">
        <w:r w:rsidR="002B635C">
          <w:t>it can be determined how this would affect the precision estimate</w:t>
        </w:r>
      </w:ins>
      <w:ins w:id="306" w:author="Elash, Brenden" w:date="2016-01-07T14:26:00Z">
        <w:r w:rsidR="00B73B9F">
          <w:t xml:space="preserve">. </w:t>
        </w:r>
      </w:ins>
      <w:ins w:id="307" w:author="Elash, Brenden" w:date="2016-01-07T14:08:00Z">
        <w:r w:rsidR="00F4032A">
          <w:t xml:space="preserve">Since the error in the measurement vector is dependent on the </w:t>
        </w:r>
      </w:ins>
      <w:ins w:id="308" w:author="Elash, Brenden" w:date="2016-01-07T14:09:00Z">
        <w:r w:rsidR="00F4032A">
          <w:t xml:space="preserve">aerosol </w:t>
        </w:r>
      </w:ins>
      <w:ins w:id="309" w:author="Elash, Brenden" w:date="2016-01-07T14:08:00Z">
        <w:r w:rsidR="00F4032A">
          <w:t xml:space="preserve">signal </w:t>
        </w:r>
      </w:ins>
      <w:ins w:id="310" w:author="Elash, Brenden" w:date="2016-01-07T14:09:00Z">
        <w:r w:rsidR="00F4032A">
          <w:t xml:space="preserve">a smaller contribution </w:t>
        </w:r>
      </w:ins>
      <w:ins w:id="311" w:author="Elash, Brenden" w:date="2016-01-08T14:01:00Z">
        <w:r w:rsidR="00AA1616">
          <w:t>of signal from</w:t>
        </w:r>
      </w:ins>
      <w:ins w:id="312" w:author="Elash, Brenden" w:date="2016-01-07T14:09:00Z">
        <w:r w:rsidR="00F4032A">
          <w:t xml:space="preserve"> aerosol would result in a larger uncertainty in the </w:t>
        </w:r>
      </w:ins>
      <w:ins w:id="313" w:author="Elash, Brenden" w:date="2016-01-07T14:10:00Z">
        <w:r w:rsidR="00F4032A">
          <w:t xml:space="preserve">retrieved profile. </w:t>
        </w:r>
      </w:ins>
      <w:ins w:id="314" w:author="Elash, Brenden" w:date="2016-01-07T14:16:00Z">
        <w:r w:rsidR="00F4032A">
          <w:t xml:space="preserve">This would result in the highest precision measurements from a </w:t>
        </w:r>
      </w:ins>
      <w:ins w:id="315" w:author="Elash, Brenden" w:date="2016-01-07T14:41:00Z">
        <w:r w:rsidR="0009152D">
          <w:t>vertically</w:t>
        </w:r>
      </w:ins>
      <w:ins w:id="316" w:author="Elash, Brenden" w:date="2016-01-07T14:16:00Z">
        <w:r w:rsidR="00F4032A">
          <w:t xml:space="preserve"> polarized instrument </w:t>
        </w:r>
      </w:ins>
      <w:ins w:id="317" w:author="Elash, Brenden" w:date="2016-01-07T14:24:00Z">
        <w:r w:rsidR="00B73B9F">
          <w:t xml:space="preserve">since the increase in </w:t>
        </w:r>
      </w:ins>
      <w:ins w:id="318" w:author="Elash, Brenden" w:date="2016-01-07T14:41:00Z">
        <w:r w:rsidR="0009152D">
          <w:t xml:space="preserve">aerosol </w:t>
        </w:r>
      </w:ins>
      <w:ins w:id="319" w:author="Elash, Brenden" w:date="2016-01-07T14:24:00Z">
        <w:r w:rsidR="00B73B9F">
          <w:t xml:space="preserve">signal </w:t>
        </w:r>
      </w:ins>
      <w:ins w:id="320" w:author="Elash, Brenden" w:date="2016-01-08T14:01:00Z">
        <w:r w:rsidR="00AA1616">
          <w:t>is larger than the horizontal polarization</w:t>
        </w:r>
      </w:ins>
      <w:ins w:id="321" w:author="Elash, Brenden" w:date="2016-01-07T14:42:00Z">
        <w:r w:rsidR="0009152D">
          <w:t xml:space="preserve">. </w:t>
        </w:r>
      </w:ins>
      <w:commentRangeEnd w:id="227"/>
      <w:ins w:id="322" w:author="Elash, Brenden" w:date="2016-01-07T14:35:00Z">
        <w:r w:rsidR="002B635C">
          <w:rPr>
            <w:rStyle w:val="CommentReference"/>
          </w:rPr>
          <w:commentReference w:id="227"/>
        </w:r>
      </w:ins>
      <w:ins w:id="323" w:author="Elash, Brenden" w:date="2016-01-07T14:43:00Z">
        <w:r w:rsidR="0009152D">
          <w:t>The precision increase would be at</w:t>
        </w:r>
      </w:ins>
      <w:ins w:id="324" w:author="Elash, Brenden" w:date="2016-01-07T14:42:00Z">
        <w:r w:rsidR="0009152D">
          <w:t xml:space="preserve"> </w:t>
        </w:r>
      </w:ins>
      <w:ins w:id="325" w:author="Elash, Brenden" w:date="2016-01-07T14:43:00Z">
        <w:r w:rsidR="0009152D">
          <w:t xml:space="preserve">most a couple of percent better than the horizontally polarized case. </w:t>
        </w:r>
      </w:ins>
      <w:ins w:id="326" w:author="Elash, Brenden" w:date="2016-01-07T14:42:00Z">
        <w:r w:rsidR="0009152D">
          <w:t xml:space="preserve">However, if it is assumed </w:t>
        </w:r>
      </w:ins>
      <w:ins w:id="327" w:author="Elash, Brenden" w:date="2016-01-07T14:44:00Z">
        <w:r w:rsidR="0009152D">
          <w:t xml:space="preserve">that a constant exposure time is selected no matter the polarization, the increase in overall radiance from the horizontal polarization would result in a higher precision measurement compared to the vertical case. </w:t>
        </w:r>
      </w:ins>
      <w:bookmarkStart w:id="328" w:name="_GoBack"/>
      <w:bookmarkEnd w:id="328"/>
      <w:ins w:id="329" w:author="Elash, Brenden" w:date="2016-01-07T14:45:00Z">
        <w:r w:rsidR="0009152D">
          <w:t>However</w:t>
        </w:r>
      </w:ins>
      <w:ins w:id="330" w:author="Elash, Brenden" w:date="2016-01-07T14:46:00Z">
        <w:r w:rsidR="0009152D">
          <w:t>,</w:t>
        </w:r>
      </w:ins>
      <w:ins w:id="331" w:author="Elash, Brenden" w:date="2016-01-07T14:45:00Z">
        <w:r w:rsidR="0009152D">
          <w:t xml:space="preserve"> in this scenario the horizontal polarization would have a percent error on the </w:t>
        </w:r>
      </w:ins>
      <w:ins w:id="332" w:author="Elash, Brenden" w:date="2016-01-07T14:46:00Z">
        <w:r w:rsidR="0009152D">
          <w:t xml:space="preserve">aerosol </w:t>
        </w:r>
      </w:ins>
      <w:ins w:id="333" w:author="Elash, Brenden" w:date="2016-01-07T14:45:00Z">
        <w:r w:rsidR="0009152D">
          <w:t xml:space="preserve">profile of approximately half </w:t>
        </w:r>
      </w:ins>
      <w:ins w:id="334" w:author="Elash, Brenden" w:date="2016-01-07T14:46:00Z">
        <w:r w:rsidR="0009152D">
          <w:t xml:space="preserve">compared to the </w:t>
        </w:r>
      </w:ins>
      <w:ins w:id="335" w:author="Elash, Brenden" w:date="2016-01-07T14:47:00Z">
        <w:r w:rsidR="0009152D">
          <w:t>vertical</w:t>
        </w:r>
      </w:ins>
      <w:ins w:id="336" w:author="Elash, Brenden" w:date="2016-01-07T14:46:00Z">
        <w:r w:rsidR="0009152D">
          <w:t xml:space="preserve"> polarization which would varying depending on the aerosol extinction profile and the viewing geometry.</w:t>
        </w:r>
      </w:ins>
    </w:p>
    <w:p w14:paraId="4DF50096" w14:textId="77777777" w:rsidR="00A91E3D" w:rsidRDefault="000F38EB" w:rsidP="00A91E3D">
      <w:pPr>
        <w:pStyle w:val="Heading1"/>
        <w:rPr>
          <w:b/>
        </w:rPr>
      </w:pPr>
      <w:r>
        <w:rPr>
          <w:b/>
        </w:rPr>
        <w:t>4</w:t>
      </w:r>
      <w:r w:rsidR="00A91E3D" w:rsidRPr="00A91E3D">
        <w:rPr>
          <w:b/>
        </w:rPr>
        <w:t>. Conclusions</w:t>
      </w:r>
    </w:p>
    <w:p w14:paraId="4B2456BB" w14:textId="714EA71D" w:rsidR="000F38EB" w:rsidRDefault="00041655" w:rsidP="009F3D84">
      <w:pPr>
        <w:jc w:val="both"/>
      </w:pPr>
      <w:r>
        <w:t>Overall choice for a polarized instrument</w:t>
      </w:r>
      <w:r w:rsidR="001F2671">
        <w:t xml:space="preserve"> that can only measure one polarization</w:t>
      </w:r>
      <w:r>
        <w:t xml:space="preserve"> </w:t>
      </w:r>
      <w:r w:rsidR="001F2671">
        <w:t>focused at retrieving high quality</w:t>
      </w:r>
      <w:r>
        <w:t xml:space="preserve"> aerosol</w:t>
      </w:r>
      <w:r w:rsidR="001F2671">
        <w:t xml:space="preserve"> products </w:t>
      </w:r>
      <w:r w:rsidR="003B47EB">
        <w:t>is not a simple answer and depends</w:t>
      </w:r>
      <w:r w:rsidR="00E85E57">
        <w:t xml:space="preserve"> on</w:t>
      </w:r>
      <w:r w:rsidR="003B47EB">
        <w:t xml:space="preserve"> </w:t>
      </w:r>
      <w:r w:rsidR="006659EA">
        <w:t>several parameters</w:t>
      </w:r>
      <w:r w:rsidR="003B47EB">
        <w:t>. The overall best situation would be an instrument that</w:t>
      </w:r>
      <w:r w:rsidR="001F2671">
        <w:t xml:space="preserve"> measure</w:t>
      </w:r>
      <w:r w:rsidR="003B47EB">
        <w:t>s</w:t>
      </w:r>
      <w:r w:rsidR="001F2671">
        <w:t xml:space="preserve"> </w:t>
      </w:r>
      <w:r w:rsidR="00E85E57">
        <w:t>forward scattered light</w:t>
      </w:r>
      <w:r w:rsidR="003B47EB">
        <w:t xml:space="preserve"> </w:t>
      </w:r>
      <w:r w:rsidR="006659EA">
        <w:t xml:space="preserve">with </w:t>
      </w:r>
      <w:r w:rsidR="001F2671">
        <w:t>vertical polarization</w:t>
      </w:r>
      <w:ins w:id="337" w:author="Elash, Brenden" w:date="2016-01-07T14:47:00Z">
        <w:r w:rsidR="0009152D">
          <w:t xml:space="preserve"> with compensated exposure times</w:t>
        </w:r>
      </w:ins>
      <w:r w:rsidR="00CD115F">
        <w:t>. Recall that the vertical polarization is defined as</w:t>
      </w:r>
      <w:r w:rsidR="001F2671">
        <w:t xml:space="preserve"> the polarization normal to the horizon. In this orientation</w:t>
      </w:r>
      <w:r w:rsidR="00CD115F">
        <w:t>,</w:t>
      </w:r>
      <w:r w:rsidR="001F2671">
        <w:t xml:space="preserve"> the radiance measurement has good sensitivity to aerosol across all altitude</w:t>
      </w:r>
      <w:r w:rsidR="00B50D76">
        <w:t>s</w:t>
      </w:r>
      <w:r w:rsidR="001F2671">
        <w:t xml:space="preserve"> greater than 13 km. However, the increased sensitivity</w:t>
      </w:r>
      <w:r w:rsidR="00CD115F">
        <w:t>,</w:t>
      </w:r>
      <w:r w:rsidR="001F2671">
        <w:t xml:space="preserve"> </w:t>
      </w:r>
      <w:r w:rsidR="00BB628B">
        <w:t>especially</w:t>
      </w:r>
      <w:r w:rsidR="009F3D84">
        <w:t xml:space="preserve"> at the shorter wavelengths</w:t>
      </w:r>
      <w:r w:rsidR="00CD115F">
        <w:t>,</w:t>
      </w:r>
      <w:r w:rsidR="009F3D84">
        <w:t xml:space="preserve"> </w:t>
      </w:r>
      <w:r w:rsidR="003B47EB">
        <w:t>fall</w:t>
      </w:r>
      <w:r w:rsidR="00CD115F">
        <w:t>s</w:t>
      </w:r>
      <w:r w:rsidR="003B47EB">
        <w:t xml:space="preserve"> off quite rapidly once a SSA of 90</w:t>
      </w:r>
      <w:r w:rsidR="003B47EB">
        <w:rPr>
          <w:vertAlign w:val="superscript"/>
        </w:rPr>
        <w:t>o</w:t>
      </w:r>
      <w:r w:rsidR="003B47EB">
        <w:t xml:space="preserve"> is surpassed. This instrument would also yield the best precision possible but it ha</w:t>
      </w:r>
      <w:r w:rsidR="00CD115F">
        <w:t xml:space="preserve">s two disadvantages. First, assuming a particle size distribution </w:t>
      </w:r>
      <w:r w:rsidR="003B47EB">
        <w:t xml:space="preserve">scattering angles </w:t>
      </w:r>
      <w:r w:rsidR="00CD115F">
        <w:t>close to</w:t>
      </w:r>
      <w:r w:rsidR="003B47EB">
        <w:t xml:space="preserve"> 90</w:t>
      </w:r>
      <w:r w:rsidR="003B47EB">
        <w:rPr>
          <w:vertAlign w:val="superscript"/>
        </w:rPr>
        <w:t>o</w:t>
      </w:r>
      <w:r w:rsidR="00CD115F">
        <w:t xml:space="preserve"> contain a bias in the</w:t>
      </w:r>
      <w:r w:rsidR="003B47EB">
        <w:t xml:space="preserve"> retrieved aerosol extinction. Second, </w:t>
      </w:r>
      <w:r w:rsidR="009F3D84">
        <w:t xml:space="preserve">a large loss of the overall signal </w:t>
      </w:r>
      <w:r w:rsidR="00CD115F">
        <w:t>occurs</w:t>
      </w:r>
      <w:r w:rsidR="009F3D84">
        <w:t xml:space="preserve"> from measuring the vertical polarization, up to </w:t>
      </w:r>
      <w:del w:id="338" w:author="Elash, Brenden" w:date="2016-01-07T14:50:00Z">
        <w:r w:rsidR="00CD1F59" w:rsidRPr="00DC5DCD" w:rsidDel="00DC5DCD">
          <w:rPr>
            <w:rPrChange w:id="339" w:author="Elash, Brenden" w:date="2016-01-07T14:55:00Z">
              <w:rPr>
                <w:color w:val="FF0000"/>
              </w:rPr>
            </w:rPrChange>
          </w:rPr>
          <w:delText>68</w:delText>
        </w:r>
      </w:del>
      <w:ins w:id="340" w:author="Elash, Brenden" w:date="2016-01-07T14:55:00Z">
        <w:r w:rsidR="00DC5DCD" w:rsidRPr="00DC5DCD">
          <w:rPr>
            <w:rPrChange w:id="341" w:author="Elash, Brenden" w:date="2016-01-07T14:55:00Z">
              <w:rPr>
                <w:color w:val="FF0000"/>
              </w:rPr>
            </w:rPrChange>
          </w:rPr>
          <w:t>70</w:t>
        </w:r>
      </w:ins>
      <w:r w:rsidR="009F3D84" w:rsidRPr="00DC5DCD">
        <w:rPr>
          <w:rPrChange w:id="342" w:author="Elash, Brenden" w:date="2016-01-07T14:55:00Z">
            <w:rPr>
              <w:color w:val="FF0000"/>
            </w:rPr>
          </w:rPrChange>
        </w:rPr>
        <w:t>%</w:t>
      </w:r>
      <w:r w:rsidR="009F3D84">
        <w:t xml:space="preserve"> </w:t>
      </w:r>
      <w:ins w:id="343" w:author="Elash, Brenden" w:date="2016-01-07T14:55:00Z">
        <w:r w:rsidR="00DC5DCD">
          <w:t xml:space="preserve">for forward scatter </w:t>
        </w:r>
      </w:ins>
      <w:r w:rsidR="009F3D84">
        <w:t>which would increase exposure times</w:t>
      </w:r>
      <w:ins w:id="344" w:author="Elash, Brenden" w:date="2016-01-07T14:48:00Z">
        <w:r w:rsidR="00DC5DCD">
          <w:t xml:space="preserve"> or if not accounted for decrease precision</w:t>
        </w:r>
      </w:ins>
      <w:r w:rsidR="009F3D84">
        <w:t>. Depending on instrument specifications, the required increase in exposure</w:t>
      </w:r>
      <w:r w:rsidR="00CD115F">
        <w:t xml:space="preserve"> time may result in unacceptably</w:t>
      </w:r>
      <w:r w:rsidR="009F3D84">
        <w:t xml:space="preserve"> high values. </w:t>
      </w:r>
    </w:p>
    <w:p w14:paraId="4C200E69" w14:textId="59480D09" w:rsidR="009F3D84" w:rsidRDefault="009F3D84" w:rsidP="009F3D84">
      <w:pPr>
        <w:jc w:val="both"/>
      </w:pPr>
      <w:r>
        <w:t>If more signal is required</w:t>
      </w:r>
      <w:ins w:id="345" w:author="Elash, Brenden" w:date="2016-01-07T14:56:00Z">
        <w:r w:rsidR="00BA176A">
          <w:t xml:space="preserve"> or the orbit will result in a high percent of measures around a SSA of 90</w:t>
        </w:r>
      </w:ins>
      <w:ins w:id="346" w:author="Elash, Brenden" w:date="2016-01-07T14:57:00Z">
        <w:r w:rsidR="00BA176A">
          <w:rPr>
            <w:vertAlign w:val="superscript"/>
          </w:rPr>
          <w:t>o</w:t>
        </w:r>
      </w:ins>
      <w:r w:rsidR="00CD115F">
        <w:t>,</w:t>
      </w:r>
      <w:r>
        <w:t xml:space="preserve"> the horizontal polarization should be used. However, the preference would be for forward scatter at the </w:t>
      </w:r>
      <w:r>
        <w:lastRenderedPageBreak/>
        <w:t>longer wavelengths</w:t>
      </w:r>
      <w:r w:rsidR="00CD1F59">
        <w:t xml:space="preserve"> since a loss of aerosol signal occurs at shorter wavelengths</w:t>
      </w:r>
      <w:r>
        <w:t xml:space="preserve">. This would result in the highest possible aerosol signal </w:t>
      </w:r>
      <w:r w:rsidR="00BB628B">
        <w:t xml:space="preserve">in the radiance. Furthermore, </w:t>
      </w:r>
      <w:r w:rsidR="00CD1F59">
        <w:t xml:space="preserve">a maximum of loss of signal would only be </w:t>
      </w:r>
      <w:r w:rsidR="00CD1F59" w:rsidRPr="00DC5DCD">
        <w:rPr>
          <w:rPrChange w:id="347" w:author="Elash, Brenden" w:date="2016-01-07T14:56:00Z">
            <w:rPr>
              <w:color w:val="FF0000"/>
            </w:rPr>
          </w:rPrChange>
        </w:rPr>
        <w:t>42%</w:t>
      </w:r>
      <w:r w:rsidR="00CD1F59">
        <w:t xml:space="preserve"> </w:t>
      </w:r>
      <w:ins w:id="348" w:author="Elash, Brenden" w:date="2016-01-07T14:56:00Z">
        <w:r w:rsidR="00DC5DCD">
          <w:t xml:space="preserve">for forward </w:t>
        </w:r>
      </w:ins>
      <w:del w:id="349" w:author="Elash, Brenden" w:date="2016-01-07T14:57:00Z">
        <w:r w:rsidR="00CD1F59" w:rsidDel="00BA176A">
          <w:delText>which</w:delText>
        </w:r>
      </w:del>
      <w:ins w:id="350" w:author="Elash, Brenden" w:date="2016-01-07T14:57:00Z">
        <w:r w:rsidR="00BA176A">
          <w:t>scatter which</w:t>
        </w:r>
      </w:ins>
      <w:r w:rsidR="00CD1F59">
        <w:t xml:space="preserve"> is considerabl</w:t>
      </w:r>
      <w:r w:rsidR="00CD115F">
        <w:t>y</w:t>
      </w:r>
      <w:r w:rsidR="00CD1F59">
        <w:t xml:space="preserve"> better than the vertical polarized case. </w:t>
      </w:r>
    </w:p>
    <w:p w14:paraId="04D5C11E" w14:textId="3C64335C" w:rsidR="00CD1F59" w:rsidDel="00BA1554" w:rsidRDefault="00CD1F59" w:rsidP="009F3D84">
      <w:pPr>
        <w:jc w:val="both"/>
        <w:rPr>
          <w:del w:id="351" w:author="Elash, Brenden" w:date="2016-01-07T14:37:00Z"/>
        </w:rPr>
      </w:pPr>
      <w:del w:id="352" w:author="Elash, Brenden" w:date="2016-01-07T14:37:00Z">
        <w:r w:rsidDel="00BA1554">
          <w:delText>Further work is needed to be able to determine if the systematic difference</w:delText>
        </w:r>
        <w:r w:rsidR="00F00FB8" w:rsidDel="00BA1554">
          <w:delText>s</w:delText>
        </w:r>
        <w:r w:rsidDel="00BA1554">
          <w:delText xml:space="preserve"> between the </w:delText>
        </w:r>
        <w:r w:rsidR="00F00FB8" w:rsidDel="00BA1554">
          <w:delText xml:space="preserve">retrieved aerosol </w:delText>
        </w:r>
        <w:r w:rsidDel="00BA1554">
          <w:delText xml:space="preserve">extinction offsets </w:delText>
        </w:r>
        <w:r w:rsidR="00F00FB8" w:rsidDel="00BA1554">
          <w:delText>and the original profile can be corrected through the use of some part</w:delText>
        </w:r>
        <w:r w:rsidR="00CD115F" w:rsidDel="00BA1554">
          <w:delText>icle size retrieval’s method. Since</w:delText>
        </w:r>
        <w:r w:rsidR="00F00FB8" w:rsidDel="00BA1554">
          <w:delText xml:space="preserve"> </w:delText>
        </w:r>
        <w:r w:rsidR="00CD115F" w:rsidDel="00BA1554">
          <w:delText>the</w:delText>
        </w:r>
        <w:r w:rsidR="00F00FB8" w:rsidDel="00BA1554">
          <w:delText xml:space="preserve"> </w:delText>
        </w:r>
        <w:r w:rsidR="00D82154" w:rsidDel="00BA1554">
          <w:delText xml:space="preserve">Angström </w:delText>
        </w:r>
        <w:r w:rsidR="00F00FB8" w:rsidDel="00BA1554">
          <w:delText>exponent fit d</w:delText>
        </w:r>
        <w:r w:rsidR="00CD115F" w:rsidDel="00BA1554">
          <w:delText>id</w:delText>
        </w:r>
        <w:r w:rsidR="00F00FB8" w:rsidDel="00BA1554">
          <w:delText xml:space="preserve"> not yield accurate particle size information from the direct retrievals. </w:delText>
        </w:r>
      </w:del>
    </w:p>
    <w:p w14:paraId="175E4FC0" w14:textId="77777777" w:rsidR="00F00FB8" w:rsidRPr="003B47EB" w:rsidRDefault="00F00FB8" w:rsidP="009F3D84">
      <w:pPr>
        <w:jc w:val="both"/>
      </w:pPr>
      <w:r>
        <w:t>As a final note</w:t>
      </w:r>
      <w:r w:rsidR="00CD115F">
        <w:t>,</w:t>
      </w:r>
      <w:r>
        <w:t xml:space="preserve"> the agreement between the scalar and vector SASKTRAN-HR model </w:t>
      </w:r>
      <w:r w:rsidR="001578F3">
        <w:t xml:space="preserve">are generally within 2% of each other </w:t>
      </w:r>
      <w:r w:rsidR="00CD115F">
        <w:t>for</w:t>
      </w:r>
      <w:r>
        <w:t xml:space="preserve"> the aerosol retrievals</w:t>
      </w:r>
      <w:r w:rsidR="00CD115F">
        <w:t>. It is promising</w:t>
      </w:r>
      <w:r w:rsidR="001578F3">
        <w:t xml:space="preserve"> that the inclusion of polarization in the model does not cause a large </w:t>
      </w:r>
      <w:r w:rsidR="00CD115F">
        <w:t>change to the retrieved profiles</w:t>
      </w:r>
      <w:r w:rsidR="001578F3">
        <w:t xml:space="preserve"> </w:t>
      </w:r>
      <w:r w:rsidR="00D823B4">
        <w:t>since</w:t>
      </w:r>
      <w:r w:rsidR="001578F3">
        <w:t xml:space="preserve"> the use of the vector model </w:t>
      </w:r>
      <w:r w:rsidR="00CD115F">
        <w:t>w</w:t>
      </w:r>
      <w:r w:rsidR="001578F3">
        <w:t>ould result in a</w:t>
      </w:r>
      <w:r w:rsidR="00CD115F">
        <w:t>n approximate</w:t>
      </w:r>
      <w:r w:rsidR="001578F3">
        <w:t xml:space="preserve"> doubling in processing time.</w:t>
      </w:r>
    </w:p>
    <w:p w14:paraId="182646E7" w14:textId="77777777" w:rsidR="000F38EB" w:rsidRDefault="000F38EB" w:rsidP="000F38EB">
      <w:pPr>
        <w:pStyle w:val="Heading1"/>
      </w:pPr>
      <w:r>
        <w:t xml:space="preserve">Acknowledgements </w:t>
      </w:r>
    </w:p>
    <w:p w14:paraId="0F7AD0B5" w14:textId="77777777" w:rsidR="002672ED" w:rsidRDefault="001578F3" w:rsidP="002672ED">
      <w:r>
        <w:t>NSERC?</w:t>
      </w:r>
    </w:p>
    <w:p w14:paraId="75A5597C" w14:textId="77777777" w:rsidR="00497DA9" w:rsidRDefault="00497DA9">
      <w:r>
        <w:br w:type="page"/>
      </w:r>
    </w:p>
    <w:p w14:paraId="6366F0EA" w14:textId="77777777" w:rsidR="002672ED" w:rsidRDefault="002672ED" w:rsidP="002672ED">
      <w:pPr>
        <w:pStyle w:val="Heading1"/>
      </w:pPr>
      <w:r>
        <w:lastRenderedPageBreak/>
        <w:t>References</w:t>
      </w:r>
    </w:p>
    <w:p w14:paraId="7F353F69" w14:textId="6FC0AAFA" w:rsidR="00D82154" w:rsidDel="000D4F97" w:rsidRDefault="00D82154" w:rsidP="00D82154">
      <w:pPr>
        <w:rPr>
          <w:del w:id="353" w:author="Elash, Brenden" w:date="2016-01-07T13:45:00Z"/>
        </w:rPr>
      </w:pPr>
      <w:del w:id="354" w:author="Elash, Brenden" w:date="2016-01-07T13:45:00Z">
        <w:r w:rsidDel="000D4F97">
          <w:delText>Angstrom, A. (1964), The parameters of atmospheric turbidity, Tellus, 16(1), 64 – 75.</w:delText>
        </w:r>
        <w:r w:rsidRPr="00365179" w:rsidDel="000D4F97">
          <w:delText xml:space="preserve"> </w:delText>
        </w:r>
      </w:del>
    </w:p>
    <w:p w14:paraId="38CE8965" w14:textId="77777777" w:rsidR="00365179" w:rsidRDefault="00365179" w:rsidP="00D82154">
      <w:r w:rsidRPr="00365179">
        <w:t xml:space="preserve">Bourassa, A. E., C. A. </w:t>
      </w:r>
      <w:proofErr w:type="spellStart"/>
      <w:r w:rsidRPr="00365179">
        <w:t>McLinden</w:t>
      </w:r>
      <w:proofErr w:type="spellEnd"/>
      <w:r w:rsidRPr="00365179">
        <w:t>, A. F. Bathgate, B. J. El</w:t>
      </w:r>
      <w:r>
        <w:t xml:space="preserve">ash, and D. A. </w:t>
      </w:r>
      <w:proofErr w:type="spellStart"/>
      <w:r>
        <w:t>Degenstein</w:t>
      </w:r>
      <w:proofErr w:type="spellEnd"/>
      <w:r>
        <w:t xml:space="preserve"> (2012</w:t>
      </w:r>
      <w:r w:rsidR="007E2CFD">
        <w:t>a</w:t>
      </w:r>
      <w:r w:rsidRPr="00365179">
        <w:t>), Precision estimate for Odin-OSIRIS limb scatter retrievals, Journal of Geophysical Research: Atmospheres, 117, D04303, doi:10.1029/2011JD016976.</w:t>
      </w:r>
    </w:p>
    <w:p w14:paraId="6679B10B" w14:textId="77777777" w:rsidR="007E2CFD" w:rsidRDefault="007E2CFD" w:rsidP="002672ED">
      <w:r w:rsidRPr="001B1DF2">
        <w:t xml:space="preserve">Bourassa, A. E., L. A. </w:t>
      </w:r>
      <w:proofErr w:type="spellStart"/>
      <w:r w:rsidRPr="001B1DF2">
        <w:t>Rieger</w:t>
      </w:r>
      <w:proofErr w:type="spellEnd"/>
      <w:r w:rsidRPr="001B1DF2">
        <w:t xml:space="preserve">, N. D. Lloyd, and D. A. </w:t>
      </w:r>
      <w:proofErr w:type="spellStart"/>
      <w:r w:rsidRPr="001B1DF2">
        <w:t>Degenstein</w:t>
      </w:r>
      <w:proofErr w:type="spellEnd"/>
      <w:r w:rsidRPr="001B1DF2">
        <w:t xml:space="preserve"> (2012b), Odin-OSIRIS stratospheric aerosol data product and SAGE III </w:t>
      </w:r>
      <w:proofErr w:type="spellStart"/>
      <w:r w:rsidRPr="001B1DF2">
        <w:t>intercomparison</w:t>
      </w:r>
      <w:proofErr w:type="spellEnd"/>
      <w:r w:rsidRPr="001B1DF2">
        <w:t>, Atmospheric Chemistry &amp; Physics, 12, 605</w:t>
      </w:r>
      <w:r>
        <w:t>-</w:t>
      </w:r>
      <w:r w:rsidRPr="001B1DF2">
        <w:t>614, doi:10.5194/acp-12-605-2012.</w:t>
      </w:r>
    </w:p>
    <w:p w14:paraId="6589EC87" w14:textId="77777777" w:rsidR="002672ED" w:rsidRDefault="002672ED" w:rsidP="002672ED">
      <w:proofErr w:type="spellStart"/>
      <w:r w:rsidRPr="002672ED">
        <w:t>Bovensmann</w:t>
      </w:r>
      <w:proofErr w:type="spellEnd"/>
      <w:r w:rsidRPr="002672ED">
        <w:t xml:space="preserve">, H., J. Burrows, M. </w:t>
      </w:r>
      <w:proofErr w:type="spellStart"/>
      <w:r w:rsidRPr="002672ED">
        <w:t>Buchwitz</w:t>
      </w:r>
      <w:proofErr w:type="spellEnd"/>
      <w:r w:rsidRPr="002672ED">
        <w:t xml:space="preserve">, J. </w:t>
      </w:r>
      <w:proofErr w:type="spellStart"/>
      <w:r w:rsidRPr="002672ED">
        <w:t>Frerick</w:t>
      </w:r>
      <w:proofErr w:type="spellEnd"/>
      <w:r w:rsidRPr="002672ED">
        <w:t xml:space="preserve">, S. Noël, V. </w:t>
      </w:r>
      <w:proofErr w:type="spellStart"/>
      <w:r w:rsidRPr="002672ED">
        <w:t>Rozanov</w:t>
      </w:r>
      <w:proofErr w:type="spellEnd"/>
      <w:r w:rsidRPr="002672ED">
        <w:t xml:space="preserve">, K. Chance, and A. </w:t>
      </w:r>
      <w:proofErr w:type="spellStart"/>
      <w:r w:rsidRPr="002672ED">
        <w:t>Goede</w:t>
      </w:r>
      <w:proofErr w:type="spellEnd"/>
      <w:r w:rsidRPr="002672ED">
        <w:t xml:space="preserve"> (1999), SCIAMACHY: Mission objectives and measurement modes, Journal of the Atmospheric Sciences, 56, 127-150.</w:t>
      </w:r>
    </w:p>
    <w:p w14:paraId="7743E8B5" w14:textId="77777777" w:rsidR="002672ED" w:rsidRDefault="002672ED" w:rsidP="002672ED">
      <w:proofErr w:type="spellStart"/>
      <w:r w:rsidRPr="002672ED">
        <w:t>Dekemper</w:t>
      </w:r>
      <w:proofErr w:type="spellEnd"/>
      <w:r w:rsidRPr="002672ED">
        <w:t xml:space="preserve">, E., N. </w:t>
      </w:r>
      <w:proofErr w:type="spellStart"/>
      <w:r w:rsidRPr="002672ED">
        <w:t>Loodts</w:t>
      </w:r>
      <w:proofErr w:type="spellEnd"/>
      <w:r w:rsidRPr="002672ED">
        <w:t xml:space="preserve">, B. V. </w:t>
      </w:r>
      <w:proofErr w:type="spellStart"/>
      <w:r w:rsidRPr="002672ED">
        <w:t>Opstal</w:t>
      </w:r>
      <w:proofErr w:type="spellEnd"/>
      <w:r w:rsidRPr="002672ED">
        <w:t xml:space="preserve">, J. </w:t>
      </w:r>
      <w:proofErr w:type="spellStart"/>
      <w:r w:rsidRPr="002672ED">
        <w:t>Maes</w:t>
      </w:r>
      <w:proofErr w:type="spellEnd"/>
      <w:r w:rsidRPr="002672ED">
        <w:t xml:space="preserve">, F. </w:t>
      </w:r>
      <w:proofErr w:type="spellStart"/>
      <w:r w:rsidRPr="002672ED">
        <w:t>Vanhellemont</w:t>
      </w:r>
      <w:proofErr w:type="spellEnd"/>
      <w:r w:rsidRPr="002672ED">
        <w:t xml:space="preserve">, N. </w:t>
      </w:r>
      <w:proofErr w:type="spellStart"/>
      <w:r w:rsidRPr="002672ED">
        <w:t>Mateshvili</w:t>
      </w:r>
      <w:proofErr w:type="spellEnd"/>
      <w:r w:rsidRPr="002672ED">
        <w:t xml:space="preserve">, G. </w:t>
      </w:r>
      <w:proofErr w:type="spellStart"/>
      <w:r w:rsidRPr="002672ED">
        <w:t>Franssens</w:t>
      </w:r>
      <w:proofErr w:type="spellEnd"/>
      <w:r w:rsidRPr="002672ED">
        <w:t xml:space="preserve">, D. </w:t>
      </w:r>
      <w:proofErr w:type="spellStart"/>
      <w:r w:rsidRPr="002672ED">
        <w:t>Pieroux</w:t>
      </w:r>
      <w:proofErr w:type="spellEnd"/>
      <w:r w:rsidRPr="002672ED">
        <w:t xml:space="preserve">, C. </w:t>
      </w:r>
      <w:proofErr w:type="spellStart"/>
      <w:r w:rsidRPr="002672ED">
        <w:t>Bingen</w:t>
      </w:r>
      <w:proofErr w:type="spellEnd"/>
      <w:r w:rsidRPr="002672ED">
        <w:t xml:space="preserve">, C. Robert, L. D. </w:t>
      </w:r>
      <w:proofErr w:type="spellStart"/>
      <w:r w:rsidRPr="002672ED">
        <w:t>Vos</w:t>
      </w:r>
      <w:proofErr w:type="spellEnd"/>
      <w:r w:rsidRPr="002672ED">
        <w:t xml:space="preserve">, L. </w:t>
      </w:r>
      <w:proofErr w:type="spellStart"/>
      <w:r w:rsidRPr="002672ED">
        <w:t>Aballea</w:t>
      </w:r>
      <w:proofErr w:type="spellEnd"/>
      <w:r w:rsidRPr="002672ED">
        <w:t xml:space="preserve">, and D. </w:t>
      </w:r>
      <w:proofErr w:type="spellStart"/>
      <w:r w:rsidRPr="002672ED">
        <w:t>Fussen</w:t>
      </w:r>
      <w:proofErr w:type="spellEnd"/>
      <w:r w:rsidRPr="002672ED">
        <w:t xml:space="preserve"> (2012), Tunable acousto-optic spectral imager for atmospheric composition measurements in the visible spectral domain, Applied Optics, 51, 6259-6267, doi:10.1364/AO.51.006259.</w:t>
      </w:r>
    </w:p>
    <w:p w14:paraId="034356A7" w14:textId="77777777" w:rsidR="00365179" w:rsidRDefault="00365179" w:rsidP="002672ED">
      <w:r w:rsidRPr="00365179">
        <w:t xml:space="preserve">Deshler, T., M. </w:t>
      </w:r>
      <w:proofErr w:type="spellStart"/>
      <w:r w:rsidRPr="00365179">
        <w:t>Hervig</w:t>
      </w:r>
      <w:proofErr w:type="spellEnd"/>
      <w:r w:rsidRPr="00365179">
        <w:t xml:space="preserve">, D. Hofmann, J. Rosen, and J. </w:t>
      </w:r>
      <w:proofErr w:type="spellStart"/>
      <w:r w:rsidRPr="00365179">
        <w:t>Liley</w:t>
      </w:r>
      <w:proofErr w:type="spellEnd"/>
      <w:r w:rsidRPr="00365179">
        <w:t xml:space="preserve"> (2003), Thirty years of in situ stratospheric aerosol size distribution measurements from Laramie, Wyoming (41 N), using balloon-borne instruments, Journal of Geophysical Research: Atmospheres (1984-2012), 108.</w:t>
      </w:r>
    </w:p>
    <w:p w14:paraId="495FF18D" w14:textId="77777777" w:rsidR="002D1C0C" w:rsidRDefault="002D1C0C" w:rsidP="002672ED">
      <w:r>
        <w:t xml:space="preserve">Elash, B. J., A. E. Bourassa, </w:t>
      </w:r>
      <w:r w:rsidR="003C7858">
        <w:t xml:space="preserve">P. R. </w:t>
      </w:r>
      <w:proofErr w:type="spellStart"/>
      <w:r w:rsidR="003C7858">
        <w:t>Loewen</w:t>
      </w:r>
      <w:proofErr w:type="spellEnd"/>
      <w:r w:rsidR="003C7858">
        <w:t xml:space="preserve">, N. D. Lloyd, and D. A. </w:t>
      </w:r>
      <w:proofErr w:type="spellStart"/>
      <w:r w:rsidR="003C7858">
        <w:t>Degenstein</w:t>
      </w:r>
      <w:proofErr w:type="spellEnd"/>
      <w:r w:rsidR="003C7858">
        <w:t xml:space="preserve"> (2015), </w:t>
      </w:r>
      <w:r w:rsidR="003C7858" w:rsidRPr="003C7858">
        <w:t>The Aerosol Limb Imager: Acousto-Optic Imaging of Limb Scattered Sunlight for Stratospheric Aerosol Profiling</w:t>
      </w:r>
      <w:r w:rsidR="003C7858">
        <w:t xml:space="preserve">, Atmospheric Measurements and Techniques, In </w:t>
      </w:r>
      <w:proofErr w:type="spellStart"/>
      <w:r w:rsidR="003C7858">
        <w:t>Procedings</w:t>
      </w:r>
      <w:proofErr w:type="spellEnd"/>
    </w:p>
    <w:p w14:paraId="00C28080" w14:textId="77777777" w:rsidR="00725194" w:rsidRDefault="00725194" w:rsidP="002672ED">
      <w:r w:rsidRPr="001B1DF2">
        <w:t xml:space="preserve">Ernst, F., C. von </w:t>
      </w:r>
      <w:proofErr w:type="spellStart"/>
      <w:r w:rsidRPr="001B1DF2">
        <w:t>Savigny</w:t>
      </w:r>
      <w:proofErr w:type="spellEnd"/>
      <w:r w:rsidRPr="001B1DF2">
        <w:t xml:space="preserve">, A. </w:t>
      </w:r>
      <w:proofErr w:type="spellStart"/>
      <w:r w:rsidRPr="001B1DF2">
        <w:t>Rozanov</w:t>
      </w:r>
      <w:proofErr w:type="spellEnd"/>
      <w:r w:rsidRPr="001B1DF2">
        <w:t xml:space="preserve">, V. </w:t>
      </w:r>
      <w:proofErr w:type="spellStart"/>
      <w:r w:rsidRPr="001B1DF2">
        <w:t>Rozanov</w:t>
      </w:r>
      <w:proofErr w:type="spellEnd"/>
      <w:r w:rsidRPr="001B1DF2">
        <w:t xml:space="preserve">, K.-U. Eichmann, L. A. </w:t>
      </w:r>
      <w:proofErr w:type="spellStart"/>
      <w:r w:rsidRPr="001B1DF2">
        <w:t>Brinkho</w:t>
      </w:r>
      <w:proofErr w:type="spellEnd"/>
      <w:r w:rsidRPr="001B1DF2">
        <w:t xml:space="preserve">, H. </w:t>
      </w:r>
      <w:proofErr w:type="spellStart"/>
      <w:r w:rsidRPr="001B1DF2">
        <w:t>Bovensmann</w:t>
      </w:r>
      <w:proofErr w:type="spellEnd"/>
      <w:r w:rsidRPr="001B1DF2">
        <w:t>, and J. P. Burrows (2012), Global stratospheric aerosol extinction profile retrievals from SCIAMACHY limb-scatter observations, Atmos. Meas. Tech., 5, 5993-6035, doi:10.5194/amtd-5-5993-2012.</w:t>
      </w:r>
    </w:p>
    <w:p w14:paraId="40C8638D" w14:textId="77777777" w:rsidR="002672ED" w:rsidRPr="002672ED" w:rsidRDefault="002672ED" w:rsidP="002672ED">
      <w:r w:rsidRPr="002672ED">
        <w:t xml:space="preserve">Fyfe, J. C., N. P. Gillett, and F. W. </w:t>
      </w:r>
      <w:proofErr w:type="spellStart"/>
      <w:r w:rsidRPr="002672ED">
        <w:t>Zwiers</w:t>
      </w:r>
      <w:proofErr w:type="spellEnd"/>
      <w:r w:rsidRPr="002672ED">
        <w:t xml:space="preserve"> (2013), Overestimated global warming over the past 20 years, Nature Climate Change, 3, 767-769.</w:t>
      </w:r>
    </w:p>
    <w:p w14:paraId="629FE2C7" w14:textId="77777777" w:rsidR="002672ED" w:rsidRDefault="002672ED" w:rsidP="002672ED">
      <w:r w:rsidRPr="002672ED">
        <w:t>Haywood, J. M., A. Jones, and G. S. Jones (2014), The impact of volcanic eruptions in the period 2000-2013 on global mean temperature trends evaluated in the HadGEM2-ES climate model, Atmospheric Science Letters, 15, 92-96, doi:10.1002/asl2.471.</w:t>
      </w:r>
    </w:p>
    <w:p w14:paraId="2ACBC755" w14:textId="77777777" w:rsidR="002672ED" w:rsidRDefault="002672ED" w:rsidP="002672ED">
      <w:r w:rsidRPr="002672ED">
        <w:t xml:space="preserve">Hofmann, D., J. Barnes, M. O'Neill, M. Trudeau, and R. Neely (2009), Increase in background stratospheric aerosol observed with </w:t>
      </w:r>
      <w:proofErr w:type="spellStart"/>
      <w:r w:rsidRPr="002672ED">
        <w:t>lidar</w:t>
      </w:r>
      <w:proofErr w:type="spellEnd"/>
      <w:r w:rsidRPr="002672ED">
        <w:t xml:space="preserve"> at Mauna Loa observatory and Boulder, Colorado, Geophysical Research Letters, 36, doi:10.1029/2009GL039008, l15808.</w:t>
      </w:r>
    </w:p>
    <w:p w14:paraId="66AAD5F4" w14:textId="77777777" w:rsidR="002672ED" w:rsidRDefault="002672ED" w:rsidP="002672ED">
      <w:proofErr w:type="spellStart"/>
      <w:r w:rsidRPr="002672ED">
        <w:t>Kiehl</w:t>
      </w:r>
      <w:proofErr w:type="spellEnd"/>
      <w:r w:rsidRPr="002672ED">
        <w:t xml:space="preserve">, J. T., and B. P. </w:t>
      </w:r>
      <w:proofErr w:type="spellStart"/>
      <w:r w:rsidRPr="002672ED">
        <w:t>Briegleb</w:t>
      </w:r>
      <w:proofErr w:type="spellEnd"/>
      <w:r w:rsidRPr="002672ED">
        <w:t xml:space="preserve"> (1993), The relative roles of sulfate aerosols and greenhouse gases in climate forcing, Science, 260, 311-314, doi:10.1126/science.260.5106.311.</w:t>
      </w:r>
    </w:p>
    <w:p w14:paraId="42DED5D2" w14:textId="77777777" w:rsidR="002672ED" w:rsidRDefault="002672ED" w:rsidP="002672ED">
      <w:r w:rsidRPr="002672ED">
        <w:t xml:space="preserve">Llewellyn, E., N. D. Lloyd, D. A. </w:t>
      </w:r>
      <w:proofErr w:type="spellStart"/>
      <w:r w:rsidRPr="002672ED">
        <w:t>Degenstein</w:t>
      </w:r>
      <w:proofErr w:type="spellEnd"/>
      <w:r w:rsidRPr="002672ED">
        <w:t xml:space="preserve">, R. L. </w:t>
      </w:r>
      <w:proofErr w:type="spellStart"/>
      <w:r w:rsidRPr="002672ED">
        <w:t>Gattinger</w:t>
      </w:r>
      <w:proofErr w:type="spellEnd"/>
      <w:r w:rsidRPr="002672ED">
        <w:t xml:space="preserve">, S. V. </w:t>
      </w:r>
      <w:proofErr w:type="spellStart"/>
      <w:r w:rsidRPr="002672ED">
        <w:t>Petelina</w:t>
      </w:r>
      <w:proofErr w:type="spellEnd"/>
      <w:r w:rsidRPr="002672ED">
        <w:t xml:space="preserve">, A. E. </w:t>
      </w:r>
      <w:proofErr w:type="spellStart"/>
      <w:r w:rsidRPr="002672ED">
        <w:t>Bourassa,J</w:t>
      </w:r>
      <w:proofErr w:type="spellEnd"/>
      <w:r w:rsidRPr="002672ED">
        <w:t xml:space="preserve">. T. </w:t>
      </w:r>
      <w:proofErr w:type="spellStart"/>
      <w:r w:rsidRPr="002672ED">
        <w:t>Wiensz</w:t>
      </w:r>
      <w:proofErr w:type="spellEnd"/>
      <w:r w:rsidRPr="002672ED">
        <w:t xml:space="preserve">, E. V. Ivanov, I. C. McDade, B. H. </w:t>
      </w:r>
      <w:proofErr w:type="spellStart"/>
      <w:r w:rsidRPr="002672ED">
        <w:t>Solheim</w:t>
      </w:r>
      <w:proofErr w:type="spellEnd"/>
      <w:r w:rsidRPr="002672ED">
        <w:t xml:space="preserve">, J. C. McConnell, C. S. </w:t>
      </w:r>
      <w:proofErr w:type="spellStart"/>
      <w:r w:rsidRPr="002672ED">
        <w:t>Haley,C</w:t>
      </w:r>
      <w:proofErr w:type="spellEnd"/>
      <w:r w:rsidRPr="002672ED">
        <w:t xml:space="preserve">. von </w:t>
      </w:r>
      <w:proofErr w:type="spellStart"/>
      <w:r w:rsidRPr="002672ED">
        <w:t>Savigny</w:t>
      </w:r>
      <w:proofErr w:type="spellEnd"/>
      <w:r w:rsidRPr="002672ED">
        <w:t xml:space="preserve">, C. E. </w:t>
      </w:r>
      <w:proofErr w:type="spellStart"/>
      <w:r w:rsidRPr="002672ED">
        <w:t>Sioris</w:t>
      </w:r>
      <w:proofErr w:type="spellEnd"/>
      <w:r w:rsidRPr="002672ED">
        <w:t xml:space="preserve">, C. A. </w:t>
      </w:r>
      <w:proofErr w:type="spellStart"/>
      <w:r w:rsidRPr="002672ED">
        <w:t>McLinden</w:t>
      </w:r>
      <w:proofErr w:type="spellEnd"/>
      <w:r w:rsidRPr="002672ED">
        <w:t xml:space="preserve">, E. </w:t>
      </w:r>
      <w:proofErr w:type="spellStart"/>
      <w:r w:rsidRPr="002672ED">
        <w:t>Grifoen</w:t>
      </w:r>
      <w:proofErr w:type="spellEnd"/>
      <w:r w:rsidRPr="002672ED">
        <w:t xml:space="preserve">, J. Kaminski, W. F. J. Evans, E. </w:t>
      </w:r>
      <w:proofErr w:type="spellStart"/>
      <w:r w:rsidRPr="002672ED">
        <w:t>Puckrin</w:t>
      </w:r>
      <w:proofErr w:type="spellEnd"/>
      <w:r w:rsidRPr="002672ED">
        <w:t xml:space="preserve">, K. Strong, V. </w:t>
      </w:r>
      <w:proofErr w:type="spellStart"/>
      <w:r w:rsidRPr="002672ED">
        <w:t>Wehrle</w:t>
      </w:r>
      <w:proofErr w:type="spellEnd"/>
      <w:r w:rsidRPr="002672ED">
        <w:t xml:space="preserve">, R. H. Hum, D. J. W. Kendall, J. Matsushita, D. P. </w:t>
      </w:r>
      <w:proofErr w:type="spellStart"/>
      <w:r w:rsidRPr="002672ED">
        <w:t>Murtagh</w:t>
      </w:r>
      <w:proofErr w:type="spellEnd"/>
      <w:r w:rsidRPr="002672ED">
        <w:t xml:space="preserve">, S. </w:t>
      </w:r>
      <w:proofErr w:type="spellStart"/>
      <w:r w:rsidRPr="002672ED">
        <w:t>Brohede</w:t>
      </w:r>
      <w:proofErr w:type="spellEnd"/>
      <w:r w:rsidRPr="002672ED">
        <w:t xml:space="preserve">, J. </w:t>
      </w:r>
      <w:proofErr w:type="spellStart"/>
      <w:r w:rsidRPr="002672ED">
        <w:t>Stegman</w:t>
      </w:r>
      <w:proofErr w:type="spellEnd"/>
      <w:r w:rsidRPr="002672ED">
        <w:t xml:space="preserve">, G. Witt, G. Barnes, W. F. Payne, L. </w:t>
      </w:r>
      <w:proofErr w:type="spellStart"/>
      <w:r w:rsidRPr="002672ED">
        <w:t>Piche</w:t>
      </w:r>
      <w:proofErr w:type="spellEnd"/>
      <w:r w:rsidRPr="002672ED">
        <w:t xml:space="preserve">, K. Smith, G. </w:t>
      </w:r>
      <w:proofErr w:type="spellStart"/>
      <w:r w:rsidRPr="002672ED">
        <w:t>Warshaw</w:t>
      </w:r>
      <w:proofErr w:type="spellEnd"/>
      <w:r w:rsidRPr="002672ED">
        <w:t xml:space="preserve">, D. L. </w:t>
      </w:r>
      <w:proofErr w:type="spellStart"/>
      <w:r w:rsidRPr="002672ED">
        <w:t>Deslauniers</w:t>
      </w:r>
      <w:proofErr w:type="spellEnd"/>
      <w:r w:rsidRPr="002672ED">
        <w:t xml:space="preserve">, P. </w:t>
      </w:r>
      <w:proofErr w:type="spellStart"/>
      <w:r w:rsidRPr="002672ED">
        <w:t>Marchand</w:t>
      </w:r>
      <w:proofErr w:type="spellEnd"/>
      <w:r w:rsidRPr="002672ED">
        <w:t xml:space="preserve">, E. H. Richardson, R. A. King, I. </w:t>
      </w:r>
      <w:proofErr w:type="spellStart"/>
      <w:r w:rsidRPr="002672ED">
        <w:t>Wevers</w:t>
      </w:r>
      <w:proofErr w:type="spellEnd"/>
      <w:r w:rsidRPr="002672ED">
        <w:t xml:space="preserve">, W. </w:t>
      </w:r>
      <w:proofErr w:type="spellStart"/>
      <w:r w:rsidRPr="002672ED">
        <w:t>McCreath</w:t>
      </w:r>
      <w:proofErr w:type="spellEnd"/>
      <w:r w:rsidRPr="002672ED">
        <w:t xml:space="preserve">, </w:t>
      </w:r>
      <w:r w:rsidRPr="002672ED">
        <w:lastRenderedPageBreak/>
        <w:t xml:space="preserve">E. </w:t>
      </w:r>
      <w:proofErr w:type="spellStart"/>
      <w:r w:rsidRPr="002672ED">
        <w:t>Kyrola</w:t>
      </w:r>
      <w:proofErr w:type="spellEnd"/>
      <w:r w:rsidRPr="002672ED">
        <w:t xml:space="preserve">, L. </w:t>
      </w:r>
      <w:proofErr w:type="spellStart"/>
      <w:r w:rsidRPr="002672ED">
        <w:t>Oikarinen</w:t>
      </w:r>
      <w:proofErr w:type="spellEnd"/>
      <w:r w:rsidRPr="002672ED">
        <w:t xml:space="preserve">, G. W. </w:t>
      </w:r>
      <w:proofErr w:type="spellStart"/>
      <w:r w:rsidRPr="002672ED">
        <w:t>Leppelmeier</w:t>
      </w:r>
      <w:proofErr w:type="spellEnd"/>
      <w:r w:rsidRPr="002672ED">
        <w:t xml:space="preserve">, H. </w:t>
      </w:r>
      <w:proofErr w:type="spellStart"/>
      <w:r w:rsidRPr="002672ED">
        <w:t>Auvinen</w:t>
      </w:r>
      <w:proofErr w:type="spellEnd"/>
      <w:r w:rsidRPr="002672ED">
        <w:t xml:space="preserve">, G. </w:t>
      </w:r>
      <w:proofErr w:type="spellStart"/>
      <w:r w:rsidRPr="002672ED">
        <w:t>Megie</w:t>
      </w:r>
      <w:proofErr w:type="spellEnd"/>
      <w:r w:rsidRPr="002672ED">
        <w:t xml:space="preserve">, A. Hauchecorne, F. </w:t>
      </w:r>
      <w:proofErr w:type="spellStart"/>
      <w:r w:rsidRPr="002672ED">
        <w:t>Lefevre</w:t>
      </w:r>
      <w:proofErr w:type="spellEnd"/>
      <w:r w:rsidRPr="002672ED">
        <w:t xml:space="preserve">, J. de La Noe, P. </w:t>
      </w:r>
      <w:proofErr w:type="spellStart"/>
      <w:r w:rsidRPr="002672ED">
        <w:t>Ricaud</w:t>
      </w:r>
      <w:proofErr w:type="spellEnd"/>
      <w:r w:rsidRPr="002672ED">
        <w:t xml:space="preserve">, U. Frisk, F. </w:t>
      </w:r>
      <w:proofErr w:type="spellStart"/>
      <w:r w:rsidRPr="002672ED">
        <w:t>Sjoberg</w:t>
      </w:r>
      <w:proofErr w:type="spellEnd"/>
      <w:r w:rsidRPr="002672ED">
        <w:t xml:space="preserve">, F. von Scheele, and L. </w:t>
      </w:r>
      <w:proofErr w:type="spellStart"/>
      <w:r w:rsidRPr="002672ED">
        <w:t>Nordh</w:t>
      </w:r>
      <w:proofErr w:type="spellEnd"/>
      <w:r w:rsidRPr="002672ED">
        <w:t xml:space="preserve"> (2004), The OSIRIS instrument on the Odin spacecraft, Canadian Journal of Physics, 82, 411-422, doi:10.1139/p04-005.</w:t>
      </w:r>
    </w:p>
    <w:p w14:paraId="174ED7C5" w14:textId="46B85252" w:rsidR="00D154A5" w:rsidRDefault="00D154A5" w:rsidP="002672ED">
      <w:proofErr w:type="spellStart"/>
      <w:r w:rsidRPr="001B1DF2">
        <w:t>Rault</w:t>
      </w:r>
      <w:proofErr w:type="spellEnd"/>
      <w:r w:rsidRPr="001B1DF2">
        <w:t xml:space="preserve">, D. F., and R. P. </w:t>
      </w:r>
      <w:proofErr w:type="spellStart"/>
      <w:r w:rsidRPr="001B1DF2">
        <w:t>Loughman</w:t>
      </w:r>
      <w:proofErr w:type="spellEnd"/>
      <w:r w:rsidRPr="001B1DF2">
        <w:t xml:space="preserve"> (2013), The OMPS limb profiler environmental data record algorithm theoretical basis document and expected performance, Geoscience and Remote Sensing, IEEE Transactions on, 51, 2505-2527.</w:t>
      </w:r>
    </w:p>
    <w:p w14:paraId="79BDAD81" w14:textId="77777777" w:rsidR="002672ED" w:rsidRDefault="002672ED" w:rsidP="002672ED">
      <w:r w:rsidRPr="002672ED">
        <w:t xml:space="preserve">Ridley, D. A., S. Solomon, J. E. Barnes, V. D. </w:t>
      </w:r>
      <w:proofErr w:type="spellStart"/>
      <w:r w:rsidRPr="002672ED">
        <w:t>Burlakov</w:t>
      </w:r>
      <w:proofErr w:type="spellEnd"/>
      <w:r w:rsidRPr="002672ED">
        <w:t xml:space="preserve">, T. Deshler, S. I. </w:t>
      </w:r>
      <w:proofErr w:type="spellStart"/>
      <w:r w:rsidRPr="002672ED">
        <w:t>Dolgii</w:t>
      </w:r>
      <w:proofErr w:type="spellEnd"/>
      <w:r w:rsidRPr="002672ED">
        <w:t xml:space="preserve">, A. B. </w:t>
      </w:r>
      <w:proofErr w:type="spellStart"/>
      <w:r w:rsidRPr="002672ED">
        <w:t>Herber</w:t>
      </w:r>
      <w:proofErr w:type="spellEnd"/>
      <w:r w:rsidRPr="002672ED">
        <w:t xml:space="preserve">, T. Nagai, R. R. Neely, A. V. </w:t>
      </w:r>
      <w:proofErr w:type="spellStart"/>
      <w:r w:rsidRPr="002672ED">
        <w:t>Nevzorov</w:t>
      </w:r>
      <w:proofErr w:type="spellEnd"/>
      <w:r w:rsidRPr="002672ED">
        <w:t xml:space="preserve">, C. Ritter, T. Sakai, B. D. </w:t>
      </w:r>
      <w:proofErr w:type="spellStart"/>
      <w:r w:rsidRPr="002672ED">
        <w:t>Santer</w:t>
      </w:r>
      <w:proofErr w:type="spellEnd"/>
      <w:r w:rsidRPr="002672ED">
        <w:t>, M. Sato, A. Schmidt, O. Uchino, and J. P. Vernier (2014), Total volcanic stratospheric aerosol optical depths and implications for global climate change, Geophysical Research Letters, 41, 7763-7769, doi</w:t>
      </w:r>
      <w:proofErr w:type="gramStart"/>
      <w:r w:rsidRPr="002672ED">
        <w:t>:10.1002</w:t>
      </w:r>
      <w:proofErr w:type="gramEnd"/>
      <w:r w:rsidRPr="002672ED">
        <w:t>/2014GL061541, 2014GL061541.</w:t>
      </w:r>
    </w:p>
    <w:p w14:paraId="7CB6345B" w14:textId="77777777" w:rsidR="002672ED" w:rsidRDefault="002672ED" w:rsidP="002672ED">
      <w:proofErr w:type="spellStart"/>
      <w:r>
        <w:t>Rieger</w:t>
      </w:r>
      <w:proofErr w:type="spellEnd"/>
      <w:r>
        <w:t xml:space="preserve">, L. A., A. E. Bourassa, and D. A. </w:t>
      </w:r>
      <w:proofErr w:type="spellStart"/>
      <w:r>
        <w:t>Degenstein</w:t>
      </w:r>
      <w:proofErr w:type="spellEnd"/>
      <w:r>
        <w:t xml:space="preserve"> (2014), Stratospheric aerosol particle size information in Odin-OSIRIS limb scatter spectra, Atmospheric Measurement Techniques, 7, 507-522, doi:10.5194/amt-7-507-2014.</w:t>
      </w:r>
    </w:p>
    <w:p w14:paraId="7503890E" w14:textId="77777777" w:rsidR="002672ED" w:rsidRDefault="002672ED" w:rsidP="002672ED">
      <w:proofErr w:type="spellStart"/>
      <w:r>
        <w:t>Rieger</w:t>
      </w:r>
      <w:proofErr w:type="spellEnd"/>
      <w:r>
        <w:t xml:space="preserve">, L. A., A. E. Bourassa, and D. A. </w:t>
      </w:r>
      <w:proofErr w:type="spellStart"/>
      <w:r>
        <w:t>Degenstein</w:t>
      </w:r>
      <w:proofErr w:type="spellEnd"/>
      <w:r>
        <w:t xml:space="preserve"> (2015), Merging the OSIRIS and SAGE II stratospheric aerosol records, Journal of Geophysical Research: Atmospheres, doi:10.1002/2015JD023133, 2015JD023133.</w:t>
      </w:r>
    </w:p>
    <w:p w14:paraId="23ADE3FC" w14:textId="77777777" w:rsidR="002672ED" w:rsidRPr="002672ED" w:rsidRDefault="002672ED" w:rsidP="002672ED">
      <w:r w:rsidRPr="002672ED">
        <w:t>Russell, P., and M. McCormick (1989), SAGE II aerosol data validation and initial data use: An introduction and overview, Journal of Geophysical Research: Atmospheres (1984-2012), 94, 8335-8338.</w:t>
      </w:r>
    </w:p>
    <w:p w14:paraId="611004CD" w14:textId="77777777" w:rsidR="002672ED" w:rsidRDefault="002672ED" w:rsidP="002672ED">
      <w:r w:rsidRPr="002672ED">
        <w:t>Solomon, S., J. S. Daniel, R. R. Neely, J.-P. Vernier, E. G. Dutton, and L. W. Thomas</w:t>
      </w:r>
      <w:r>
        <w:t xml:space="preserve">on (2011), The </w:t>
      </w:r>
      <w:r w:rsidRPr="002672ED">
        <w:t>persistently variable background stratospheric aerosol layer and global climate change, Science, 333, 866-870, doi:10.1126/science.1206027.</w:t>
      </w:r>
    </w:p>
    <w:p w14:paraId="3E950689" w14:textId="77777777" w:rsidR="002672ED" w:rsidRDefault="002672ED" w:rsidP="002672ED">
      <w:r w:rsidRPr="002672ED">
        <w:t xml:space="preserve">Stocker, T. F., D. Qin, G.-K. </w:t>
      </w:r>
      <w:proofErr w:type="spellStart"/>
      <w:r w:rsidRPr="002672ED">
        <w:t>Plattner</w:t>
      </w:r>
      <w:proofErr w:type="spellEnd"/>
      <w:r w:rsidRPr="002672ED">
        <w:t xml:space="preserve">, M. M. </w:t>
      </w:r>
      <w:proofErr w:type="spellStart"/>
      <w:r w:rsidRPr="002672ED">
        <w:t>Tignor</w:t>
      </w:r>
      <w:proofErr w:type="spellEnd"/>
      <w:r w:rsidRPr="002672ED">
        <w:t xml:space="preserve">, S. K. Allen, J. </w:t>
      </w:r>
      <w:proofErr w:type="spellStart"/>
      <w:r w:rsidRPr="002672ED">
        <w:t>Boschung</w:t>
      </w:r>
      <w:proofErr w:type="spellEnd"/>
      <w:r w:rsidRPr="002672ED">
        <w:t xml:space="preserve">, A. </w:t>
      </w:r>
      <w:proofErr w:type="spellStart"/>
      <w:r w:rsidRPr="002672ED">
        <w:t>Nauels</w:t>
      </w:r>
      <w:proofErr w:type="spellEnd"/>
      <w:r w:rsidRPr="002672ED">
        <w:t xml:space="preserve">, Y. Xia, V. </w:t>
      </w:r>
      <w:proofErr w:type="spellStart"/>
      <w:r w:rsidRPr="002672ED">
        <w:t>Bex</w:t>
      </w:r>
      <w:proofErr w:type="spellEnd"/>
      <w:r w:rsidRPr="002672ED">
        <w:t xml:space="preserve">, and P. M. </w:t>
      </w:r>
      <w:proofErr w:type="spellStart"/>
      <w:r w:rsidRPr="002672ED">
        <w:t>Midgley</w:t>
      </w:r>
      <w:proofErr w:type="spellEnd"/>
      <w:r w:rsidRPr="002672ED">
        <w:t xml:space="preserve"> (2013), Climate Change 2013 The Physical Science Basis.</w:t>
      </w:r>
    </w:p>
    <w:p w14:paraId="76289C58" w14:textId="77777777" w:rsidR="002672ED" w:rsidRDefault="002672ED" w:rsidP="002672ED">
      <w:r w:rsidRPr="002672ED">
        <w:t xml:space="preserve">Thomason, L. W., and G. </w:t>
      </w:r>
      <w:proofErr w:type="spellStart"/>
      <w:r w:rsidRPr="002672ED">
        <w:t>Taha</w:t>
      </w:r>
      <w:proofErr w:type="spellEnd"/>
      <w:r w:rsidRPr="002672ED">
        <w:t xml:space="preserve"> (2003), SAGE III aerosol extinction measurements: Initial results, Geophysical research letters, 30.</w:t>
      </w:r>
    </w:p>
    <w:p w14:paraId="0F02CF5D" w14:textId="77777777" w:rsidR="003B47EB" w:rsidRDefault="002672ED" w:rsidP="002672ED">
      <w:r w:rsidRPr="002672ED">
        <w:t>Winker, D. M., W. H. Hunt, and M. J. McGill (2007), Initial performance assessment of CALIOP, Geophysical Research Letters, 34.</w:t>
      </w:r>
    </w:p>
    <w:p w14:paraId="79D9CBC5" w14:textId="77777777" w:rsidR="003B47EB" w:rsidRDefault="003B47EB" w:rsidP="003B47EB">
      <w:r>
        <w:br w:type="page"/>
      </w:r>
    </w:p>
    <w:p w14:paraId="336B2C1E" w14:textId="77777777" w:rsidR="003B47EB" w:rsidRDefault="003B47EB" w:rsidP="003B47EB"/>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272"/>
        <w:gridCol w:w="1276"/>
        <w:gridCol w:w="1418"/>
        <w:gridCol w:w="1417"/>
        <w:gridCol w:w="2409"/>
      </w:tblGrid>
      <w:tr w:rsidR="003B47EB" w14:paraId="1A79E12E" w14:textId="77777777" w:rsidTr="004247A4">
        <w:tc>
          <w:tcPr>
            <w:tcW w:w="1558" w:type="dxa"/>
            <w:tcBorders>
              <w:top w:val="single" w:sz="4" w:space="0" w:color="auto"/>
              <w:bottom w:val="single" w:sz="4" w:space="0" w:color="auto"/>
            </w:tcBorders>
          </w:tcPr>
          <w:p w14:paraId="318855F0" w14:textId="77777777" w:rsidR="003B47EB" w:rsidRDefault="003B47EB" w:rsidP="004247A4">
            <w:r>
              <w:t>Particle size distributions</w:t>
            </w:r>
          </w:p>
        </w:tc>
        <w:tc>
          <w:tcPr>
            <w:tcW w:w="1272" w:type="dxa"/>
            <w:tcBorders>
              <w:top w:val="single" w:sz="4" w:space="0" w:color="auto"/>
              <w:bottom w:val="single" w:sz="4" w:space="0" w:color="auto"/>
            </w:tcBorders>
          </w:tcPr>
          <w:p w14:paraId="5655A643" w14:textId="77777777" w:rsidR="003B47EB" w:rsidRDefault="003B47EB" w:rsidP="004247A4">
            <w:r>
              <w:t>Fine mode radius (µm)</w:t>
            </w:r>
          </w:p>
        </w:tc>
        <w:tc>
          <w:tcPr>
            <w:tcW w:w="1276" w:type="dxa"/>
            <w:tcBorders>
              <w:top w:val="single" w:sz="4" w:space="0" w:color="auto"/>
              <w:bottom w:val="single" w:sz="4" w:space="0" w:color="auto"/>
            </w:tcBorders>
          </w:tcPr>
          <w:p w14:paraId="2ED83C85" w14:textId="77777777" w:rsidR="003B47EB" w:rsidRDefault="003B47EB" w:rsidP="004247A4">
            <w:r>
              <w:t>Fine mode width</w:t>
            </w:r>
          </w:p>
        </w:tc>
        <w:tc>
          <w:tcPr>
            <w:tcW w:w="1418" w:type="dxa"/>
            <w:tcBorders>
              <w:top w:val="single" w:sz="4" w:space="0" w:color="auto"/>
              <w:bottom w:val="single" w:sz="4" w:space="0" w:color="auto"/>
            </w:tcBorders>
          </w:tcPr>
          <w:p w14:paraId="38968E89" w14:textId="77777777" w:rsidR="003B47EB" w:rsidRDefault="003B47EB" w:rsidP="004247A4">
            <w:r>
              <w:t>Coarse mode radius (µm)</w:t>
            </w:r>
          </w:p>
        </w:tc>
        <w:tc>
          <w:tcPr>
            <w:tcW w:w="1417" w:type="dxa"/>
            <w:tcBorders>
              <w:top w:val="single" w:sz="4" w:space="0" w:color="auto"/>
              <w:bottom w:val="single" w:sz="4" w:space="0" w:color="auto"/>
            </w:tcBorders>
          </w:tcPr>
          <w:p w14:paraId="02E6FDE8" w14:textId="77777777" w:rsidR="003B47EB" w:rsidRDefault="003B47EB" w:rsidP="004247A4">
            <w:r>
              <w:t>Coarse mode width</w:t>
            </w:r>
          </w:p>
        </w:tc>
        <w:tc>
          <w:tcPr>
            <w:tcW w:w="2409" w:type="dxa"/>
            <w:tcBorders>
              <w:top w:val="single" w:sz="4" w:space="0" w:color="auto"/>
              <w:bottom w:val="single" w:sz="4" w:space="0" w:color="auto"/>
            </w:tcBorders>
          </w:tcPr>
          <w:p w14:paraId="72A7627A" w14:textId="77777777" w:rsidR="003B47EB" w:rsidRDefault="003B47EB" w:rsidP="004247A4">
            <w:r>
              <w:t>Percent extinction coarse mode (%)</w:t>
            </w:r>
          </w:p>
        </w:tc>
      </w:tr>
      <w:tr w:rsidR="003B47EB" w14:paraId="31EBB368" w14:textId="77777777" w:rsidTr="004247A4">
        <w:tc>
          <w:tcPr>
            <w:tcW w:w="1558" w:type="dxa"/>
            <w:tcBorders>
              <w:top w:val="single" w:sz="4" w:space="0" w:color="auto"/>
            </w:tcBorders>
          </w:tcPr>
          <w:p w14:paraId="50C059AF" w14:textId="77777777" w:rsidR="003B47EB" w:rsidRDefault="003B47EB" w:rsidP="004247A4">
            <w:r>
              <w:t>1</w:t>
            </w:r>
          </w:p>
        </w:tc>
        <w:tc>
          <w:tcPr>
            <w:tcW w:w="1272" w:type="dxa"/>
            <w:tcBorders>
              <w:top w:val="single" w:sz="4" w:space="0" w:color="auto"/>
            </w:tcBorders>
          </w:tcPr>
          <w:p w14:paraId="7E3D5C59" w14:textId="77777777" w:rsidR="003B47EB" w:rsidRDefault="003B47EB" w:rsidP="004247A4">
            <w:r>
              <w:t>0.04</w:t>
            </w:r>
          </w:p>
        </w:tc>
        <w:tc>
          <w:tcPr>
            <w:tcW w:w="1276" w:type="dxa"/>
            <w:tcBorders>
              <w:top w:val="single" w:sz="4" w:space="0" w:color="auto"/>
            </w:tcBorders>
          </w:tcPr>
          <w:p w14:paraId="130CB101" w14:textId="77777777" w:rsidR="003B47EB" w:rsidRDefault="003B47EB" w:rsidP="004247A4">
            <w:r>
              <w:t>1.8</w:t>
            </w:r>
          </w:p>
        </w:tc>
        <w:tc>
          <w:tcPr>
            <w:tcW w:w="1418" w:type="dxa"/>
            <w:tcBorders>
              <w:top w:val="single" w:sz="4" w:space="0" w:color="auto"/>
            </w:tcBorders>
          </w:tcPr>
          <w:p w14:paraId="68EF31C7" w14:textId="77777777" w:rsidR="003B47EB" w:rsidRDefault="003B47EB" w:rsidP="004247A4">
            <w:r>
              <w:t>--</w:t>
            </w:r>
          </w:p>
        </w:tc>
        <w:tc>
          <w:tcPr>
            <w:tcW w:w="1417" w:type="dxa"/>
            <w:tcBorders>
              <w:top w:val="single" w:sz="4" w:space="0" w:color="auto"/>
            </w:tcBorders>
          </w:tcPr>
          <w:p w14:paraId="3B5584E5" w14:textId="77777777" w:rsidR="003B47EB" w:rsidRDefault="003B47EB" w:rsidP="004247A4">
            <w:r>
              <w:t>--</w:t>
            </w:r>
          </w:p>
        </w:tc>
        <w:tc>
          <w:tcPr>
            <w:tcW w:w="2409" w:type="dxa"/>
            <w:tcBorders>
              <w:top w:val="single" w:sz="4" w:space="0" w:color="auto"/>
            </w:tcBorders>
          </w:tcPr>
          <w:p w14:paraId="5AD82AB8" w14:textId="77777777" w:rsidR="003B47EB" w:rsidRDefault="003B47EB" w:rsidP="004247A4">
            <w:r>
              <w:t>0</w:t>
            </w:r>
          </w:p>
        </w:tc>
      </w:tr>
      <w:tr w:rsidR="003B47EB" w14:paraId="6118C491" w14:textId="77777777" w:rsidTr="004247A4">
        <w:tc>
          <w:tcPr>
            <w:tcW w:w="1558" w:type="dxa"/>
          </w:tcPr>
          <w:p w14:paraId="3A4E5919" w14:textId="77777777" w:rsidR="003B47EB" w:rsidRDefault="003B47EB" w:rsidP="004247A4">
            <w:r>
              <w:t>2</w:t>
            </w:r>
          </w:p>
        </w:tc>
        <w:tc>
          <w:tcPr>
            <w:tcW w:w="1272" w:type="dxa"/>
          </w:tcPr>
          <w:p w14:paraId="6ABCF663" w14:textId="77777777" w:rsidR="003B47EB" w:rsidRDefault="003B47EB" w:rsidP="004247A4">
            <w:r>
              <w:t>0.12</w:t>
            </w:r>
          </w:p>
        </w:tc>
        <w:tc>
          <w:tcPr>
            <w:tcW w:w="1276" w:type="dxa"/>
          </w:tcPr>
          <w:p w14:paraId="6E4519CA" w14:textId="77777777" w:rsidR="003B47EB" w:rsidRDefault="003B47EB" w:rsidP="004247A4">
            <w:r>
              <w:t>1.25</w:t>
            </w:r>
          </w:p>
        </w:tc>
        <w:tc>
          <w:tcPr>
            <w:tcW w:w="1418" w:type="dxa"/>
          </w:tcPr>
          <w:p w14:paraId="6BFB54D0" w14:textId="77777777" w:rsidR="003B47EB" w:rsidRDefault="003B47EB" w:rsidP="004247A4">
            <w:r>
              <w:t>--</w:t>
            </w:r>
          </w:p>
        </w:tc>
        <w:tc>
          <w:tcPr>
            <w:tcW w:w="1417" w:type="dxa"/>
          </w:tcPr>
          <w:p w14:paraId="23F1A846" w14:textId="77777777" w:rsidR="003B47EB" w:rsidRDefault="003B47EB" w:rsidP="004247A4">
            <w:r>
              <w:t>--</w:t>
            </w:r>
          </w:p>
        </w:tc>
        <w:tc>
          <w:tcPr>
            <w:tcW w:w="2409" w:type="dxa"/>
          </w:tcPr>
          <w:p w14:paraId="08D150E3" w14:textId="77777777" w:rsidR="003B47EB" w:rsidRDefault="003B47EB" w:rsidP="004247A4">
            <w:r>
              <w:t>0</w:t>
            </w:r>
          </w:p>
        </w:tc>
      </w:tr>
      <w:tr w:rsidR="003B47EB" w14:paraId="566A8DA2" w14:textId="77777777" w:rsidTr="004247A4">
        <w:tc>
          <w:tcPr>
            <w:tcW w:w="1558" w:type="dxa"/>
          </w:tcPr>
          <w:p w14:paraId="0E39E00C" w14:textId="77777777" w:rsidR="003B47EB" w:rsidRDefault="003B47EB" w:rsidP="004247A4">
            <w:r>
              <w:t>3</w:t>
            </w:r>
          </w:p>
        </w:tc>
        <w:tc>
          <w:tcPr>
            <w:tcW w:w="1272" w:type="dxa"/>
          </w:tcPr>
          <w:p w14:paraId="5D54D904" w14:textId="77777777" w:rsidR="003B47EB" w:rsidRDefault="003B47EB" w:rsidP="004247A4">
            <w:r>
              <w:t>0.04</w:t>
            </w:r>
          </w:p>
        </w:tc>
        <w:tc>
          <w:tcPr>
            <w:tcW w:w="1276" w:type="dxa"/>
          </w:tcPr>
          <w:p w14:paraId="1B16522F" w14:textId="77777777" w:rsidR="003B47EB" w:rsidRDefault="003B47EB" w:rsidP="004247A4">
            <w:r>
              <w:t>1.8</w:t>
            </w:r>
          </w:p>
        </w:tc>
        <w:tc>
          <w:tcPr>
            <w:tcW w:w="1418" w:type="dxa"/>
          </w:tcPr>
          <w:p w14:paraId="425BA5D9" w14:textId="77777777" w:rsidR="003B47EB" w:rsidRDefault="003B47EB" w:rsidP="004247A4">
            <w:r>
              <w:t>0.30</w:t>
            </w:r>
          </w:p>
        </w:tc>
        <w:tc>
          <w:tcPr>
            <w:tcW w:w="1417" w:type="dxa"/>
          </w:tcPr>
          <w:p w14:paraId="50F64854" w14:textId="77777777" w:rsidR="003B47EB" w:rsidRDefault="003B47EB" w:rsidP="004247A4">
            <w:r>
              <w:t>1.15</w:t>
            </w:r>
          </w:p>
        </w:tc>
        <w:tc>
          <w:tcPr>
            <w:tcW w:w="2409" w:type="dxa"/>
          </w:tcPr>
          <w:p w14:paraId="134197D5" w14:textId="77777777" w:rsidR="003B47EB" w:rsidRDefault="003B47EB" w:rsidP="004247A4">
            <w:r>
              <w:t>50</w:t>
            </w:r>
          </w:p>
        </w:tc>
      </w:tr>
      <w:tr w:rsidR="003B47EB" w14:paraId="34F11512" w14:textId="77777777" w:rsidTr="004247A4">
        <w:tc>
          <w:tcPr>
            <w:tcW w:w="1558" w:type="dxa"/>
          </w:tcPr>
          <w:p w14:paraId="50C87616" w14:textId="77777777" w:rsidR="003B47EB" w:rsidRDefault="003B47EB" w:rsidP="004247A4">
            <w:r>
              <w:t>4</w:t>
            </w:r>
          </w:p>
        </w:tc>
        <w:tc>
          <w:tcPr>
            <w:tcW w:w="1272" w:type="dxa"/>
          </w:tcPr>
          <w:p w14:paraId="35671BF6" w14:textId="77777777" w:rsidR="003B47EB" w:rsidRDefault="003B47EB" w:rsidP="004247A4">
            <w:r>
              <w:t>0.12</w:t>
            </w:r>
          </w:p>
        </w:tc>
        <w:tc>
          <w:tcPr>
            <w:tcW w:w="1276" w:type="dxa"/>
          </w:tcPr>
          <w:p w14:paraId="4FA86A68" w14:textId="77777777" w:rsidR="003B47EB" w:rsidRDefault="003B47EB" w:rsidP="004247A4">
            <w:r>
              <w:t>1.25</w:t>
            </w:r>
          </w:p>
        </w:tc>
        <w:tc>
          <w:tcPr>
            <w:tcW w:w="1418" w:type="dxa"/>
          </w:tcPr>
          <w:p w14:paraId="0B0700E9" w14:textId="77777777" w:rsidR="003B47EB" w:rsidRDefault="003B47EB" w:rsidP="004247A4">
            <w:r>
              <w:t>0.30</w:t>
            </w:r>
          </w:p>
        </w:tc>
        <w:tc>
          <w:tcPr>
            <w:tcW w:w="1417" w:type="dxa"/>
          </w:tcPr>
          <w:p w14:paraId="26BA980E" w14:textId="77777777" w:rsidR="003B47EB" w:rsidRDefault="003B47EB" w:rsidP="004247A4">
            <w:r>
              <w:t>1.15</w:t>
            </w:r>
          </w:p>
        </w:tc>
        <w:tc>
          <w:tcPr>
            <w:tcW w:w="2409" w:type="dxa"/>
          </w:tcPr>
          <w:p w14:paraId="5F680768" w14:textId="77777777" w:rsidR="003B47EB" w:rsidRDefault="003B47EB" w:rsidP="004247A4">
            <w:r>
              <w:t>50</w:t>
            </w:r>
          </w:p>
        </w:tc>
      </w:tr>
    </w:tbl>
    <w:p w14:paraId="1FC229C9" w14:textId="77777777" w:rsidR="003B47EB" w:rsidRDefault="003B47EB" w:rsidP="003B47EB">
      <w:pPr>
        <w:jc w:val="center"/>
      </w:pPr>
      <w:r>
        <w:t>Table 1: Different particle size distributions used to test the sensitivity of the aerosol retrieval.</w:t>
      </w:r>
    </w:p>
    <w:p w14:paraId="76C9BA1D" w14:textId="77777777" w:rsidR="003B47EB" w:rsidRDefault="003B47EB">
      <w:r>
        <w:br w:type="page"/>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278"/>
        <w:gridCol w:w="1276"/>
        <w:gridCol w:w="1418"/>
        <w:gridCol w:w="1417"/>
      </w:tblGrid>
      <w:tr w:rsidR="003B47EB" w:rsidDel="00F263C7" w14:paraId="0E0F406D" w14:textId="3EB08837" w:rsidTr="004247A4">
        <w:trPr>
          <w:del w:id="355" w:author="Elash, Brenden" w:date="2016-01-07T13:21:00Z"/>
        </w:trPr>
        <w:tc>
          <w:tcPr>
            <w:tcW w:w="1558" w:type="dxa"/>
            <w:tcBorders>
              <w:top w:val="single" w:sz="4" w:space="0" w:color="auto"/>
              <w:bottom w:val="single" w:sz="4" w:space="0" w:color="auto"/>
            </w:tcBorders>
          </w:tcPr>
          <w:p w14:paraId="33F5F049" w14:textId="62AF5D2A" w:rsidR="003B47EB" w:rsidDel="00F263C7" w:rsidRDefault="003B47EB" w:rsidP="004247A4">
            <w:pPr>
              <w:rPr>
                <w:del w:id="356" w:author="Elash, Brenden" w:date="2016-01-07T13:21:00Z"/>
              </w:rPr>
            </w:pPr>
            <w:del w:id="357" w:author="Elash, Brenden" w:date="2016-01-07T13:21:00Z">
              <w:r w:rsidDel="00F263C7">
                <w:delText>Extinction Type Number</w:delText>
              </w:r>
            </w:del>
          </w:p>
        </w:tc>
        <w:tc>
          <w:tcPr>
            <w:tcW w:w="1278" w:type="dxa"/>
            <w:tcBorders>
              <w:top w:val="single" w:sz="4" w:space="0" w:color="auto"/>
              <w:bottom w:val="single" w:sz="4" w:space="0" w:color="auto"/>
            </w:tcBorders>
          </w:tcPr>
          <w:p w14:paraId="7D0FDCD5" w14:textId="7C95FC8E" w:rsidR="003B47EB" w:rsidDel="00F263C7" w:rsidRDefault="003B47EB" w:rsidP="004247A4">
            <w:pPr>
              <w:rPr>
                <w:del w:id="358" w:author="Elash, Brenden" w:date="2016-01-07T13:21:00Z"/>
              </w:rPr>
            </w:pPr>
            <w:del w:id="359" w:author="Elash, Brenden" w:date="2016-01-07T13:21:00Z">
              <w:r w:rsidDel="00F263C7">
                <w:delText>Extinction Loading</w:delText>
              </w:r>
            </w:del>
          </w:p>
        </w:tc>
        <w:tc>
          <w:tcPr>
            <w:tcW w:w="1276" w:type="dxa"/>
            <w:tcBorders>
              <w:top w:val="single" w:sz="4" w:space="0" w:color="auto"/>
              <w:bottom w:val="single" w:sz="4" w:space="0" w:color="auto"/>
            </w:tcBorders>
          </w:tcPr>
          <w:p w14:paraId="6497E00C" w14:textId="2106CDCC" w:rsidR="003B47EB" w:rsidDel="00F263C7" w:rsidRDefault="003B47EB" w:rsidP="004247A4">
            <w:pPr>
              <w:rPr>
                <w:del w:id="360" w:author="Elash, Brenden" w:date="2016-01-07T13:21:00Z"/>
              </w:rPr>
            </w:pPr>
            <w:del w:id="361" w:author="Elash, Brenden" w:date="2016-01-07T13:21:00Z">
              <w:r w:rsidDel="00F263C7">
                <w:delText>Fine mode Type</w:delText>
              </w:r>
            </w:del>
          </w:p>
        </w:tc>
        <w:tc>
          <w:tcPr>
            <w:tcW w:w="1418" w:type="dxa"/>
            <w:tcBorders>
              <w:top w:val="single" w:sz="4" w:space="0" w:color="auto"/>
              <w:bottom w:val="single" w:sz="4" w:space="0" w:color="auto"/>
            </w:tcBorders>
          </w:tcPr>
          <w:p w14:paraId="317B1230" w14:textId="1D11C87A" w:rsidR="003B47EB" w:rsidDel="00F263C7" w:rsidRDefault="003B47EB" w:rsidP="004247A4">
            <w:pPr>
              <w:rPr>
                <w:del w:id="362" w:author="Elash, Brenden" w:date="2016-01-07T13:21:00Z"/>
              </w:rPr>
            </w:pPr>
            <w:del w:id="363" w:author="Elash, Brenden" w:date="2016-01-07T13:21:00Z">
              <w:r w:rsidDel="00F263C7">
                <w:delText>Fine Mode Radius (µm)</w:delText>
              </w:r>
            </w:del>
          </w:p>
        </w:tc>
        <w:tc>
          <w:tcPr>
            <w:tcW w:w="1417" w:type="dxa"/>
            <w:tcBorders>
              <w:top w:val="single" w:sz="4" w:space="0" w:color="auto"/>
              <w:bottom w:val="single" w:sz="4" w:space="0" w:color="auto"/>
            </w:tcBorders>
          </w:tcPr>
          <w:p w14:paraId="59758F81" w14:textId="4E44C118" w:rsidR="003B47EB" w:rsidDel="00F263C7" w:rsidRDefault="003B47EB" w:rsidP="004247A4">
            <w:pPr>
              <w:rPr>
                <w:del w:id="364" w:author="Elash, Brenden" w:date="2016-01-07T13:21:00Z"/>
              </w:rPr>
            </w:pPr>
            <w:del w:id="365" w:author="Elash, Brenden" w:date="2016-01-07T13:21:00Z">
              <w:r w:rsidDel="00F263C7">
                <w:delText>Fine Mode Width</w:delText>
              </w:r>
            </w:del>
          </w:p>
        </w:tc>
      </w:tr>
      <w:tr w:rsidR="003B47EB" w:rsidDel="00F263C7" w14:paraId="6BC16218" w14:textId="2B0EAE13" w:rsidTr="004247A4">
        <w:trPr>
          <w:del w:id="366" w:author="Elash, Brenden" w:date="2016-01-07T13:21:00Z"/>
        </w:trPr>
        <w:tc>
          <w:tcPr>
            <w:tcW w:w="1558" w:type="dxa"/>
            <w:tcBorders>
              <w:top w:val="single" w:sz="4" w:space="0" w:color="auto"/>
            </w:tcBorders>
          </w:tcPr>
          <w:p w14:paraId="7A275309" w14:textId="15667F4C" w:rsidR="003B47EB" w:rsidDel="00F263C7" w:rsidRDefault="003B47EB" w:rsidP="004247A4">
            <w:pPr>
              <w:rPr>
                <w:del w:id="367" w:author="Elash, Brenden" w:date="2016-01-07T13:21:00Z"/>
              </w:rPr>
            </w:pPr>
            <w:del w:id="368" w:author="Elash, Brenden" w:date="2016-01-07T13:21:00Z">
              <w:r w:rsidDel="00F263C7">
                <w:delText>0</w:delText>
              </w:r>
            </w:del>
          </w:p>
        </w:tc>
        <w:tc>
          <w:tcPr>
            <w:tcW w:w="1278" w:type="dxa"/>
            <w:tcBorders>
              <w:top w:val="single" w:sz="4" w:space="0" w:color="auto"/>
            </w:tcBorders>
          </w:tcPr>
          <w:p w14:paraId="51A97E60" w14:textId="182E4DDE" w:rsidR="003B47EB" w:rsidDel="00F263C7" w:rsidRDefault="003B47EB" w:rsidP="004247A4">
            <w:pPr>
              <w:rPr>
                <w:del w:id="369" w:author="Elash, Brenden" w:date="2016-01-07T13:21:00Z"/>
              </w:rPr>
            </w:pPr>
            <w:del w:id="370" w:author="Elash, Brenden" w:date="2016-01-07T13:21:00Z">
              <w:r w:rsidDel="00F263C7">
                <w:delText>Background</w:delText>
              </w:r>
            </w:del>
          </w:p>
        </w:tc>
        <w:tc>
          <w:tcPr>
            <w:tcW w:w="1276" w:type="dxa"/>
            <w:tcBorders>
              <w:top w:val="single" w:sz="4" w:space="0" w:color="auto"/>
            </w:tcBorders>
          </w:tcPr>
          <w:p w14:paraId="6E61F753" w14:textId="436E0D86" w:rsidR="003B47EB" w:rsidDel="00F263C7" w:rsidRDefault="003B47EB" w:rsidP="004247A4">
            <w:pPr>
              <w:rPr>
                <w:del w:id="371" w:author="Elash, Brenden" w:date="2016-01-07T13:21:00Z"/>
              </w:rPr>
            </w:pPr>
            <w:del w:id="372" w:author="Elash, Brenden" w:date="2016-01-07T13:21:00Z">
              <w:r w:rsidDel="00F263C7">
                <w:delText>0</w:delText>
              </w:r>
            </w:del>
          </w:p>
        </w:tc>
        <w:tc>
          <w:tcPr>
            <w:tcW w:w="1418" w:type="dxa"/>
            <w:tcBorders>
              <w:top w:val="single" w:sz="4" w:space="0" w:color="auto"/>
            </w:tcBorders>
          </w:tcPr>
          <w:p w14:paraId="3F5A0BCF" w14:textId="70099948" w:rsidR="003B47EB" w:rsidDel="00F263C7" w:rsidRDefault="003B47EB" w:rsidP="004247A4">
            <w:pPr>
              <w:rPr>
                <w:del w:id="373" w:author="Elash, Brenden" w:date="2016-01-07T13:21:00Z"/>
              </w:rPr>
            </w:pPr>
            <w:del w:id="374" w:author="Elash, Brenden" w:date="2016-01-07T13:21:00Z">
              <w:r w:rsidDel="00F263C7">
                <w:delText>0.04</w:delText>
              </w:r>
            </w:del>
          </w:p>
        </w:tc>
        <w:tc>
          <w:tcPr>
            <w:tcW w:w="1417" w:type="dxa"/>
            <w:tcBorders>
              <w:top w:val="single" w:sz="4" w:space="0" w:color="auto"/>
            </w:tcBorders>
          </w:tcPr>
          <w:p w14:paraId="7C83EA53" w14:textId="3B4A4390" w:rsidR="003B47EB" w:rsidDel="00F263C7" w:rsidRDefault="003B47EB" w:rsidP="004247A4">
            <w:pPr>
              <w:rPr>
                <w:del w:id="375" w:author="Elash, Brenden" w:date="2016-01-07T13:21:00Z"/>
              </w:rPr>
            </w:pPr>
            <w:del w:id="376" w:author="Elash, Brenden" w:date="2016-01-07T13:21:00Z">
              <w:r w:rsidDel="00F263C7">
                <w:delText>1.8</w:delText>
              </w:r>
            </w:del>
          </w:p>
        </w:tc>
      </w:tr>
      <w:tr w:rsidR="003B47EB" w:rsidDel="00F263C7" w14:paraId="120AEF01" w14:textId="7B422DA8" w:rsidTr="004247A4">
        <w:trPr>
          <w:del w:id="377" w:author="Elash, Brenden" w:date="2016-01-07T13:21:00Z"/>
        </w:trPr>
        <w:tc>
          <w:tcPr>
            <w:tcW w:w="1558" w:type="dxa"/>
          </w:tcPr>
          <w:p w14:paraId="74DD1AF1" w14:textId="6D38E2AB" w:rsidR="003B47EB" w:rsidDel="00F263C7" w:rsidRDefault="003B47EB" w:rsidP="004247A4">
            <w:pPr>
              <w:rPr>
                <w:del w:id="378" w:author="Elash, Brenden" w:date="2016-01-07T13:21:00Z"/>
              </w:rPr>
            </w:pPr>
            <w:del w:id="379" w:author="Elash, Brenden" w:date="2016-01-07T13:21:00Z">
              <w:r w:rsidDel="00F263C7">
                <w:delText>1</w:delText>
              </w:r>
            </w:del>
          </w:p>
        </w:tc>
        <w:tc>
          <w:tcPr>
            <w:tcW w:w="1278" w:type="dxa"/>
          </w:tcPr>
          <w:p w14:paraId="615F82DD" w14:textId="12D20EFD" w:rsidR="003B47EB" w:rsidDel="00F263C7" w:rsidRDefault="00D22AAD" w:rsidP="004247A4">
            <w:pPr>
              <w:rPr>
                <w:del w:id="380" w:author="Elash, Brenden" w:date="2016-01-07T13:21:00Z"/>
              </w:rPr>
            </w:pPr>
            <w:del w:id="381" w:author="Elash, Brenden" w:date="2016-01-07T13:21:00Z">
              <w:r w:rsidDel="00F263C7">
                <w:delText>Volcanic</w:delText>
              </w:r>
            </w:del>
          </w:p>
        </w:tc>
        <w:tc>
          <w:tcPr>
            <w:tcW w:w="1276" w:type="dxa"/>
          </w:tcPr>
          <w:p w14:paraId="282C471B" w14:textId="1F95B6C3" w:rsidR="003B47EB" w:rsidDel="00F263C7" w:rsidRDefault="003B47EB" w:rsidP="004247A4">
            <w:pPr>
              <w:rPr>
                <w:del w:id="382" w:author="Elash, Brenden" w:date="2016-01-07T13:21:00Z"/>
              </w:rPr>
            </w:pPr>
            <w:del w:id="383" w:author="Elash, Brenden" w:date="2016-01-07T13:21:00Z">
              <w:r w:rsidDel="00F263C7">
                <w:delText>1</w:delText>
              </w:r>
            </w:del>
          </w:p>
        </w:tc>
        <w:tc>
          <w:tcPr>
            <w:tcW w:w="1418" w:type="dxa"/>
          </w:tcPr>
          <w:p w14:paraId="45B0A316" w14:textId="4D9108D1" w:rsidR="003B47EB" w:rsidDel="00F263C7" w:rsidRDefault="003B47EB" w:rsidP="004247A4">
            <w:pPr>
              <w:rPr>
                <w:del w:id="384" w:author="Elash, Brenden" w:date="2016-01-07T13:21:00Z"/>
              </w:rPr>
            </w:pPr>
            <w:del w:id="385" w:author="Elash, Brenden" w:date="2016-01-07T13:21:00Z">
              <w:r w:rsidDel="00F263C7">
                <w:delText>0.12</w:delText>
              </w:r>
            </w:del>
          </w:p>
        </w:tc>
        <w:tc>
          <w:tcPr>
            <w:tcW w:w="1417" w:type="dxa"/>
          </w:tcPr>
          <w:p w14:paraId="246D5963" w14:textId="500C19AF" w:rsidR="003B47EB" w:rsidDel="00F263C7" w:rsidRDefault="003B47EB" w:rsidP="004247A4">
            <w:pPr>
              <w:rPr>
                <w:del w:id="386" w:author="Elash, Brenden" w:date="2016-01-07T13:21:00Z"/>
              </w:rPr>
            </w:pPr>
            <w:del w:id="387" w:author="Elash, Brenden" w:date="2016-01-07T13:21:00Z">
              <w:r w:rsidDel="00F263C7">
                <w:delText>1.25</w:delText>
              </w:r>
            </w:del>
          </w:p>
        </w:tc>
      </w:tr>
    </w:tbl>
    <w:p w14:paraId="487FAA24" w14:textId="54F37E72" w:rsidR="003B47EB" w:rsidDel="00F263C7" w:rsidRDefault="003B47EB" w:rsidP="003B47EB">
      <w:pPr>
        <w:rPr>
          <w:del w:id="388" w:author="Elash, Brenden" w:date="2016-01-07T13:21:00Z"/>
        </w:rPr>
      </w:pPr>
      <w:del w:id="389" w:author="Elash, Brenden" w:date="2016-01-07T13:21:00Z">
        <w:r w:rsidDel="00F263C7">
          <w:lastRenderedPageBreak/>
          <w:delText>Table 2: Parameters used in precision study.</w:delText>
        </w:r>
      </w:del>
    </w:p>
    <w:p w14:paraId="64AF0A6E" w14:textId="1C46C3DE" w:rsidR="003B47EB" w:rsidDel="00F263C7" w:rsidRDefault="003B47EB">
      <w:pPr>
        <w:rPr>
          <w:del w:id="390" w:author="Elash, Brenden" w:date="2016-01-07T13:21:00Z"/>
        </w:rPr>
      </w:pPr>
      <w:del w:id="391" w:author="Elash, Brenden" w:date="2016-01-07T13:21:00Z">
        <w:r w:rsidDel="00F263C7">
          <w:br w:type="page"/>
        </w:r>
      </w:del>
    </w:p>
    <w:p w14:paraId="2A30189F" w14:textId="77777777" w:rsidR="003B47EB" w:rsidRDefault="003B47EB" w:rsidP="003B47EB"/>
    <w:p w14:paraId="122D4C81" w14:textId="77777777" w:rsidR="003B47EB" w:rsidRDefault="003B47EB" w:rsidP="003B47EB">
      <w:r>
        <w:rPr>
          <w:noProof/>
          <w:lang w:eastAsia="en-CA"/>
        </w:rPr>
        <w:drawing>
          <wp:inline distT="0" distB="0" distL="0" distR="0" wp14:anchorId="0A6ED9A3" wp14:editId="599FE9DA">
            <wp:extent cx="2670807" cy="2076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1-AerosolExtinctionProfiles.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6888" cy="2088952"/>
                    </a:xfrm>
                    <a:prstGeom prst="rect">
                      <a:avLst/>
                    </a:prstGeom>
                  </pic:spPr>
                </pic:pic>
              </a:graphicData>
            </a:graphic>
          </wp:inline>
        </w:drawing>
      </w:r>
    </w:p>
    <w:p w14:paraId="6EDCA1F0" w14:textId="77777777" w:rsidR="002672ED" w:rsidRDefault="003B47EB" w:rsidP="003B47EB">
      <w:r>
        <w:t xml:space="preserve">Figure 1: The two aerosol profiles used in this study. The blue is a background aerosol extinction levels, and the red curve is a representative aerosol profile after the </w:t>
      </w:r>
      <w:proofErr w:type="spellStart"/>
      <w:r>
        <w:t>Nabro</w:t>
      </w:r>
      <w:proofErr w:type="spellEnd"/>
      <w:r>
        <w:t xml:space="preserve"> eruption.</w:t>
      </w:r>
    </w:p>
    <w:p w14:paraId="213D736B" w14:textId="77777777" w:rsidR="003B47EB" w:rsidRDefault="003B47EB">
      <w:r>
        <w:br w:type="page"/>
      </w:r>
    </w:p>
    <w:p w14:paraId="4D8193D5" w14:textId="265B568F" w:rsidR="003B47EB" w:rsidRDefault="003B47EB" w:rsidP="003B47EB">
      <w:del w:id="392" w:author="Elash, Brenden" w:date="2016-01-08T11:01:00Z">
        <w:r w:rsidDel="002F7831">
          <w:rPr>
            <w:noProof/>
            <w:lang w:eastAsia="en-CA"/>
          </w:rPr>
          <w:lastRenderedPageBreak/>
          <w:drawing>
            <wp:inline distT="0" distB="0" distL="0" distR="0" wp14:anchorId="66DB2D67" wp14:editId="19146F8A">
              <wp:extent cx="2865375" cy="4913194"/>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1-WavelengthVsAltitud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3027" cy="4926314"/>
                      </a:xfrm>
                      <a:prstGeom prst="rect">
                        <a:avLst/>
                      </a:prstGeom>
                    </pic:spPr>
                  </pic:pic>
                </a:graphicData>
              </a:graphic>
            </wp:inline>
          </w:drawing>
        </w:r>
      </w:del>
      <w:ins w:id="393" w:author="Elash, Brenden" w:date="2016-01-08T11:01:00Z">
        <w:r w:rsidR="002F7831">
          <w:rPr>
            <w:noProof/>
            <w:lang w:eastAsia="en-CA"/>
          </w:rPr>
          <w:drawing>
            <wp:inline distT="0" distB="0" distL="0" distR="0" wp14:anchorId="7922F802" wp14:editId="52DABCAF">
              <wp:extent cx="3115541" cy="4895850"/>
              <wp:effectExtent l="0" t="0" r="8890" b="0"/>
              <wp:docPr id="3" name="Picture 3" descr="C:\Users\bje035\Documents\MATLAB\SimulationStudy\Figures\4-1-WavelengthVsAltitude\4-1-WavelengthVsAltit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je035\Documents\MATLAB\SimulationStudy\Figures\4-1-WavelengthVsAltitude\4-1-WavelengthVsAltitud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7994" cy="4899705"/>
                      </a:xfrm>
                      <a:prstGeom prst="rect">
                        <a:avLst/>
                      </a:prstGeom>
                      <a:noFill/>
                      <a:ln>
                        <a:noFill/>
                      </a:ln>
                    </pic:spPr>
                  </pic:pic>
                </a:graphicData>
              </a:graphic>
            </wp:inline>
          </w:drawing>
        </w:r>
      </w:ins>
    </w:p>
    <w:p w14:paraId="7F11228C" w14:textId="0AB189B4" w:rsidR="003B47EB" w:rsidRDefault="003B47EB" w:rsidP="003B47EB">
      <w:pPr>
        <w:jc w:val="center"/>
      </w:pPr>
      <w:r>
        <w:t xml:space="preserve">Figure 2: A computation of the percentage of aerosol signal </w:t>
      </w:r>
      <w:ins w:id="394" w:author="Elash, Brenden" w:date="2016-01-08T11:05:00Z">
        <w:r w:rsidR="002F7831">
          <w:t>change in the horizontal and vertical polarizations compared to the scalar</w:t>
        </w:r>
      </w:ins>
      <w:del w:id="395" w:author="Elash, Brenden" w:date="2016-01-08T11:05:00Z">
        <w:r w:rsidDel="002F7831">
          <w:delText>over the total radiance for a three polarizations</w:delText>
        </w:r>
      </w:del>
      <w:r>
        <w:t xml:space="preserve">. The top, middle, and bottom figures are the </w:t>
      </w:r>
      <w:r w:rsidR="005E532C">
        <w:t>unpolarised</w:t>
      </w:r>
      <w:r>
        <w:t xml:space="preserve">, </w:t>
      </w:r>
      <w:commentRangeStart w:id="396"/>
      <w:r>
        <w:t xml:space="preserve">horizontal, and vertical </w:t>
      </w:r>
      <w:commentRangeEnd w:id="396"/>
      <w:r w:rsidR="00D22AAD">
        <w:rPr>
          <w:rStyle w:val="CommentReference"/>
        </w:rPr>
        <w:commentReference w:id="396"/>
      </w:r>
      <w:r>
        <w:t>polarization respectively. The geometry for the simulation is set up with SZA of 45</w:t>
      </w:r>
      <w:r>
        <w:rPr>
          <w:vertAlign w:val="superscript"/>
        </w:rPr>
        <w:t>o</w:t>
      </w:r>
      <w:r>
        <w:t xml:space="preserve"> and SSA of 60</w:t>
      </w:r>
      <w:r>
        <w:rPr>
          <w:vertAlign w:val="superscript"/>
        </w:rPr>
        <w:t>o</w:t>
      </w:r>
      <w:r>
        <w:t xml:space="preserve"> with an Albedo of 0 and using the background aerosol profile.</w:t>
      </w:r>
    </w:p>
    <w:p w14:paraId="4F6762B3" w14:textId="77777777" w:rsidR="003B47EB" w:rsidRDefault="003B47EB">
      <w:r>
        <w:br w:type="page"/>
      </w:r>
    </w:p>
    <w:p w14:paraId="4C424106" w14:textId="77777777" w:rsidR="003B47EB" w:rsidRDefault="003B47EB" w:rsidP="003B47EB">
      <w:r>
        <w:rPr>
          <w:noProof/>
          <w:lang w:eastAsia="en-CA"/>
        </w:rPr>
        <w:lastRenderedPageBreak/>
        <w:drawing>
          <wp:inline distT="0" distB="0" distL="0" distR="0" wp14:anchorId="5208D005" wp14:editId="37212EE7">
            <wp:extent cx="2726086" cy="467435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1-WavelengthVsSS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9190" cy="4696827"/>
                    </a:xfrm>
                    <a:prstGeom prst="rect">
                      <a:avLst/>
                    </a:prstGeom>
                  </pic:spPr>
                </pic:pic>
              </a:graphicData>
            </a:graphic>
          </wp:inline>
        </w:drawing>
      </w:r>
    </w:p>
    <w:p w14:paraId="24C54E69" w14:textId="0E805703" w:rsidR="003B47EB" w:rsidRDefault="003B47EB" w:rsidP="003B47EB">
      <w:pPr>
        <w:jc w:val="center"/>
      </w:pPr>
      <w:r>
        <w:t xml:space="preserve">Figure 3: </w:t>
      </w:r>
      <w:ins w:id="397" w:author="Elash, Brenden" w:date="2016-01-08T11:02:00Z">
        <w:r w:rsidR="002F7831">
          <w:t>A computation of the percentage of aerosol signal over the total radiance for a three polarizations. The top, middle, and bottom figures are the unpolarised, horizontal, and vertical polarization respectively. The geometry for the simulation is set up with SZA of 45</w:t>
        </w:r>
        <w:r w:rsidR="002F7831">
          <w:rPr>
            <w:vertAlign w:val="superscript"/>
          </w:rPr>
          <w:t>o</w:t>
        </w:r>
        <w:r w:rsidR="002F7831">
          <w:t xml:space="preserve"> and </w:t>
        </w:r>
      </w:ins>
      <w:ins w:id="398" w:author="Elash, Brenden" w:date="2016-01-08T11:04:00Z">
        <w:r w:rsidR="002F7831">
          <w:t>at an altitude 15.5 km</w:t>
        </w:r>
      </w:ins>
      <w:ins w:id="399" w:author="Elash, Brenden" w:date="2016-01-08T11:02:00Z">
        <w:r w:rsidR="002F7831">
          <w:t xml:space="preserve"> with an Albedo of 0 and using the background aerosol profile.</w:t>
        </w:r>
      </w:ins>
      <w:del w:id="400" w:author="Elash, Brenden" w:date="2016-01-08T11:02:00Z">
        <w:r w:rsidR="00D3033D" w:rsidDel="002F7831">
          <w:delText xml:space="preserve">Similar to Figure 2 except the 15.5 km altitude is selected across a range of </w:delText>
        </w:r>
        <w:commentRangeStart w:id="401"/>
        <w:commentRangeStart w:id="402"/>
        <w:r w:rsidR="00D3033D" w:rsidDel="002F7831">
          <w:delText>SSA</w:delText>
        </w:r>
        <w:commentRangeEnd w:id="401"/>
        <w:r w:rsidR="00D22AAD" w:rsidDel="002F7831">
          <w:rPr>
            <w:rStyle w:val="CommentReference"/>
          </w:rPr>
          <w:commentReference w:id="401"/>
        </w:r>
        <w:commentRangeEnd w:id="402"/>
        <w:r w:rsidR="000D1D06" w:rsidDel="002F7831">
          <w:rPr>
            <w:rStyle w:val="CommentReference"/>
          </w:rPr>
          <w:commentReference w:id="402"/>
        </w:r>
        <w:r w:rsidR="00D3033D" w:rsidDel="002F7831">
          <w:delText>.</w:delText>
        </w:r>
      </w:del>
    </w:p>
    <w:p w14:paraId="405DD3B5" w14:textId="77777777" w:rsidR="003B47EB" w:rsidRDefault="003B47EB">
      <w:r>
        <w:br w:type="page"/>
      </w:r>
    </w:p>
    <w:p w14:paraId="6A8F9E1E" w14:textId="77777777" w:rsidR="003B47EB" w:rsidRDefault="003B47EB" w:rsidP="003B47EB">
      <w:r>
        <w:rPr>
          <w:noProof/>
          <w:lang w:eastAsia="en-CA"/>
        </w:rPr>
        <w:lastRenderedPageBreak/>
        <w:drawing>
          <wp:inline distT="0" distB="0" distL="0" distR="0" wp14:anchorId="0F11261E" wp14:editId="1FF00A58">
            <wp:extent cx="2570878" cy="4408227"/>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1-WavelengthVsExtinc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5215" cy="4415663"/>
                    </a:xfrm>
                    <a:prstGeom prst="rect">
                      <a:avLst/>
                    </a:prstGeom>
                  </pic:spPr>
                </pic:pic>
              </a:graphicData>
            </a:graphic>
          </wp:inline>
        </w:drawing>
      </w:r>
    </w:p>
    <w:p w14:paraId="22B1DD29" w14:textId="77777777" w:rsidR="003B47EB" w:rsidRDefault="003B47EB" w:rsidP="003B47EB">
      <w:pPr>
        <w:jc w:val="center"/>
      </w:pPr>
      <w:r>
        <w:t xml:space="preserve">Figure 4: </w:t>
      </w:r>
      <w:r w:rsidR="00D3033D">
        <w:t xml:space="preserve">Similar to Figure 2 except only 750 nm wavelength is observed and the aerosol concentration has been scaled to determine where the signal saturated with </w:t>
      </w:r>
      <w:commentRangeStart w:id="403"/>
      <w:commentRangeStart w:id="404"/>
      <w:r w:rsidR="00D3033D">
        <w:t>aerosol</w:t>
      </w:r>
      <w:commentRangeEnd w:id="403"/>
      <w:r w:rsidR="00D22AAD">
        <w:rPr>
          <w:rStyle w:val="CommentReference"/>
        </w:rPr>
        <w:commentReference w:id="403"/>
      </w:r>
      <w:commentRangeEnd w:id="404"/>
      <w:r w:rsidR="00A327DF">
        <w:rPr>
          <w:rStyle w:val="CommentReference"/>
        </w:rPr>
        <w:commentReference w:id="404"/>
      </w:r>
      <w:r w:rsidR="00D3033D">
        <w:t>.</w:t>
      </w:r>
    </w:p>
    <w:p w14:paraId="1C7E35D4" w14:textId="77777777" w:rsidR="003B47EB" w:rsidRDefault="003B47EB">
      <w:r>
        <w:br w:type="page"/>
      </w:r>
    </w:p>
    <w:p w14:paraId="30E3C7E1" w14:textId="77777777" w:rsidR="003B47EB" w:rsidRDefault="003B47EB" w:rsidP="003B47EB">
      <w:r>
        <w:rPr>
          <w:noProof/>
          <w:lang w:eastAsia="en-CA"/>
        </w:rPr>
        <w:lastRenderedPageBreak/>
        <w:drawing>
          <wp:inline distT="0" distB="0" distL="0" distR="0" wp14:anchorId="56C98358" wp14:editId="0BC0BBB6">
            <wp:extent cx="2805756" cy="55478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1-PercentPolarize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15163" cy="5566416"/>
                    </a:xfrm>
                    <a:prstGeom prst="rect">
                      <a:avLst/>
                    </a:prstGeom>
                  </pic:spPr>
                </pic:pic>
              </a:graphicData>
            </a:graphic>
          </wp:inline>
        </w:drawing>
      </w:r>
    </w:p>
    <w:p w14:paraId="2D77CF9E" w14:textId="77777777" w:rsidR="003B47EB" w:rsidRPr="003F006A" w:rsidRDefault="003B47EB" w:rsidP="003B47EB">
      <w:pPr>
        <w:jc w:val="center"/>
      </w:pPr>
      <w:r>
        <w:t xml:space="preserve">Figure 5: A percent of the linear polarized radiances </w:t>
      </w:r>
      <w:r w:rsidR="0015500D">
        <w:t>over</w:t>
      </w:r>
      <w:r>
        <w:t xml:space="preserve"> the scal</w:t>
      </w:r>
      <w:r w:rsidR="006837A5">
        <w:t>a</w:t>
      </w:r>
      <w:r>
        <w:t xml:space="preserve">r radiance, the </w:t>
      </w:r>
      <w:r w:rsidR="009F3D84">
        <w:t>top</w:t>
      </w:r>
      <w:r>
        <w:t xml:space="preserve"> and </w:t>
      </w:r>
      <w:r w:rsidR="009F3D84">
        <w:t>bottom</w:t>
      </w:r>
      <w:r>
        <w:t xml:space="preserve"> figures are the horizontal and vertical polarizations respectively. The radiances were calculated with a geometry of 60</w:t>
      </w:r>
      <w:r>
        <w:rPr>
          <w:vertAlign w:val="superscript"/>
        </w:rPr>
        <w:t>o</w:t>
      </w:r>
      <w:r>
        <w:t xml:space="preserve"> SZA and 45</w:t>
      </w:r>
      <w:r>
        <w:rPr>
          <w:vertAlign w:val="superscript"/>
        </w:rPr>
        <w:t>o</w:t>
      </w:r>
      <w:r>
        <w:t xml:space="preserve"> SSA with an albedo of 0 and using the background aerosol profile. Note that the scale for each plot are different.</w:t>
      </w:r>
    </w:p>
    <w:p w14:paraId="6864A1CF" w14:textId="77777777" w:rsidR="003B47EB" w:rsidRDefault="003B47EB">
      <w:r>
        <w:br w:type="page"/>
      </w:r>
    </w:p>
    <w:p w14:paraId="77A071FD" w14:textId="77777777" w:rsidR="003B47EB" w:rsidRDefault="003B47EB" w:rsidP="003B47EB">
      <w:pPr>
        <w:jc w:val="center"/>
      </w:pPr>
      <w:r>
        <w:rPr>
          <w:noProof/>
          <w:lang w:eastAsia="en-CA"/>
        </w:rPr>
        <w:lastRenderedPageBreak/>
        <w:drawing>
          <wp:inline distT="0" distB="0" distL="0" distR="0" wp14:anchorId="7BEDE871" wp14:editId="70FB2126">
            <wp:extent cx="5807122" cy="3267127"/>
            <wp:effectExtent l="0" t="0" r="317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1-ScalarComparis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16791" cy="3272567"/>
                    </a:xfrm>
                    <a:prstGeom prst="rect">
                      <a:avLst/>
                    </a:prstGeom>
                  </pic:spPr>
                </pic:pic>
              </a:graphicData>
            </a:graphic>
          </wp:inline>
        </w:drawing>
      </w:r>
    </w:p>
    <w:p w14:paraId="6141F769" w14:textId="77777777" w:rsidR="003B47EB" w:rsidRPr="000371E5" w:rsidRDefault="003B47EB" w:rsidP="003B47EB">
      <w:pPr>
        <w:jc w:val="center"/>
      </w:pPr>
      <w:r>
        <w:t>Figure 6: Percent differences of the retrieved aerosol profiles for the scal</w:t>
      </w:r>
      <w:r w:rsidR="006837A5">
        <w:t>a</w:t>
      </w:r>
      <w:r>
        <w:t>r retrieval versus the vector retrieval. Each column represents a different particle size distribution and the labels can be cross referenced in Table 1.</w:t>
      </w:r>
    </w:p>
    <w:p w14:paraId="3ABD64C4" w14:textId="77777777" w:rsidR="003B47EB" w:rsidRDefault="003B47EB">
      <w:r>
        <w:br w:type="page"/>
      </w:r>
    </w:p>
    <w:p w14:paraId="0ECF8314" w14:textId="77777777" w:rsidR="003B47EB" w:rsidRDefault="003B47EB" w:rsidP="003B47EB">
      <w:r>
        <w:rPr>
          <w:noProof/>
          <w:lang w:eastAsia="en-CA"/>
        </w:rPr>
        <w:lastRenderedPageBreak/>
        <w:drawing>
          <wp:inline distT="0" distB="0" distL="0" distR="0" wp14:anchorId="6D33906F" wp14:editId="6E38E63C">
            <wp:extent cx="5943600" cy="49536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1-ParticleSizeCompariso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953635"/>
                    </a:xfrm>
                    <a:prstGeom prst="rect">
                      <a:avLst/>
                    </a:prstGeom>
                  </pic:spPr>
                </pic:pic>
              </a:graphicData>
            </a:graphic>
          </wp:inline>
        </w:drawing>
      </w:r>
    </w:p>
    <w:p w14:paraId="49E461DE" w14:textId="77777777" w:rsidR="003B47EB" w:rsidRPr="002F653C" w:rsidRDefault="003B47EB" w:rsidP="003B47EB">
      <w:pPr>
        <w:jc w:val="center"/>
      </w:pPr>
      <w:r>
        <w:t>Figure 7: The retrieved aerosol profiles for each unique combination of geometry and aerosol profile are compared again the known original sates. The plot are separated into 1</w:t>
      </w:r>
      <w:r w:rsidR="0015500D">
        <w:t>2</w:t>
      </w:r>
      <w:r>
        <w:t xml:space="preserve"> cases. The four columns represent the four </w:t>
      </w:r>
      <w:r w:rsidR="0015500D">
        <w:t>particle size distributions</w:t>
      </w:r>
      <w:r>
        <w:t xml:space="preserve"> used for the analysis </w:t>
      </w:r>
      <w:r w:rsidR="0015500D">
        <w:t>as listed in Table 1. From the</w:t>
      </w:r>
      <w:r>
        <w:t xml:space="preserve"> </w:t>
      </w:r>
      <w:r w:rsidR="0015500D">
        <w:t xml:space="preserve">top </w:t>
      </w:r>
      <w:r>
        <w:t xml:space="preserve">to </w:t>
      </w:r>
      <w:r w:rsidR="0015500D">
        <w:t xml:space="preserve">bottom row are </w:t>
      </w:r>
      <w:r>
        <w:t xml:space="preserve">the </w:t>
      </w:r>
      <w:r w:rsidR="0015500D">
        <w:t>unpolarised,</w:t>
      </w:r>
      <w:r>
        <w:t xml:space="preserve"> horizontal, and the vertical polarization. </w:t>
      </w:r>
    </w:p>
    <w:p w14:paraId="598B660D" w14:textId="6EB69B5F" w:rsidR="003B47EB" w:rsidDel="00E9251F" w:rsidRDefault="003B47EB">
      <w:pPr>
        <w:rPr>
          <w:del w:id="405" w:author="Elash, Brenden" w:date="2016-01-07T13:00:00Z"/>
        </w:rPr>
      </w:pPr>
      <w:del w:id="406" w:author="Elash, Brenden" w:date="2016-01-07T13:00:00Z">
        <w:r w:rsidDel="00E9251F">
          <w:br w:type="page"/>
        </w:r>
      </w:del>
    </w:p>
    <w:p w14:paraId="53D6E9D9" w14:textId="1C042264" w:rsidR="00D63207" w:rsidDel="00E9251F" w:rsidRDefault="00D63207" w:rsidP="00D63207">
      <w:pPr>
        <w:rPr>
          <w:del w:id="407" w:author="Elash, Brenden" w:date="2016-01-07T13:00:00Z"/>
        </w:rPr>
      </w:pPr>
      <w:del w:id="408" w:author="Elash, Brenden" w:date="2016-01-07T13:00:00Z">
        <w:r w:rsidDel="00E9251F">
          <w:rPr>
            <w:noProof/>
            <w:lang w:eastAsia="en-CA"/>
          </w:rPr>
          <w:drawing>
            <wp:inline distT="0" distB="0" distL="0" distR="0" wp14:anchorId="17E58C01" wp14:editId="5C38ADBF">
              <wp:extent cx="7779743" cy="3948053"/>
              <wp:effectExtent l="0" t="8255"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1-JacobianPrecisionMethod.png"/>
                      <pic:cNvPicPr/>
                    </pic:nvPicPr>
                    <pic:blipFill>
                      <a:blip r:embed="rId15" cstate="print">
                        <a:extLst>
                          <a:ext uri="{28A0092B-C50C-407E-A947-70E740481C1C}">
                            <a14:useLocalDpi xmlns:a14="http://schemas.microsoft.com/office/drawing/2010/main" val="0"/>
                          </a:ext>
                        </a:extLst>
                      </a:blip>
                      <a:stretch>
                        <a:fillRect/>
                      </a:stretch>
                    </pic:blipFill>
                    <pic:spPr>
                      <a:xfrm rot="5400000">
                        <a:off x="0" y="0"/>
                        <a:ext cx="7797599" cy="3957115"/>
                      </a:xfrm>
                      <a:prstGeom prst="rect">
                        <a:avLst/>
                      </a:prstGeom>
                    </pic:spPr>
                  </pic:pic>
                </a:graphicData>
              </a:graphic>
            </wp:inline>
          </w:drawing>
        </w:r>
        <w:r w:rsidDel="00E9251F">
          <w:br w:type="page"/>
        </w:r>
      </w:del>
    </w:p>
    <w:p w14:paraId="76D5FD99" w14:textId="7D3ED677" w:rsidR="003B47EB" w:rsidRPr="002672ED" w:rsidRDefault="00D63207" w:rsidP="00D63207">
      <w:del w:id="409" w:author="Elash, Brenden" w:date="2016-01-07T13:00:00Z">
        <w:r w:rsidDel="00E9251F">
          <w:delText>Figure 8:  Trend analysis for the 19.5 km retrieval altitude. Then black points are the mean precision value for the bin, and the grey point is one standard deviation from the mean. Panels (a) through (g) are for the scalar radiance, (h) through (n) is the horizontal polarization, and (o) through (u) are for the vertical polarization.</w:delText>
        </w:r>
      </w:del>
    </w:p>
    <w:sectPr w:rsidR="003B47EB" w:rsidRPr="002672E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dam" w:date="2016-01-05T17:59:00Z" w:initials="a">
    <w:p w14:paraId="46E100B2" w14:textId="4E3CD9FF" w:rsidR="004247A4" w:rsidRDefault="004247A4">
      <w:pPr>
        <w:pStyle w:val="CommentText"/>
      </w:pPr>
      <w:r>
        <w:rPr>
          <w:rStyle w:val="CommentReference"/>
        </w:rPr>
        <w:annotationRef/>
      </w:r>
      <w:r>
        <w:t xml:space="preserve">Decent first crack at this, but I’d like to help you re-write this a bit once we’ve tightened up the draft. </w:t>
      </w:r>
    </w:p>
  </w:comment>
  <w:comment w:id="2" w:author="adam" w:date="2016-01-05T01:24:00Z" w:initials="a">
    <w:p w14:paraId="754F617D" w14:textId="77777777" w:rsidR="004247A4" w:rsidRDefault="004247A4">
      <w:pPr>
        <w:pStyle w:val="CommentText"/>
      </w:pPr>
      <w:r>
        <w:rPr>
          <w:rStyle w:val="CommentReference"/>
        </w:rPr>
        <w:annotationRef/>
      </w:r>
      <w:r>
        <w:t>I think this paragraph needs to be a little more explicit and add a bit of detail about how occultation was the standard technique and now limb scatter has been used to extend the historical record to the present.  And add a bit about the coverage benefits of limb scatter vs occultation.  (I know it’s standard stuff, but it’s part of the motivation here too)</w:t>
      </w:r>
    </w:p>
  </w:comment>
  <w:comment w:id="7" w:author="adam" w:date="2016-01-05T01:10:00Z" w:initials="a">
    <w:p w14:paraId="015BEAE8" w14:textId="72B358C8" w:rsidR="004247A4" w:rsidRDefault="004247A4">
      <w:pPr>
        <w:pStyle w:val="CommentText"/>
      </w:pPr>
      <w:r>
        <w:rPr>
          <w:rStyle w:val="CommentReference"/>
        </w:rPr>
        <w:annotationRef/>
      </w:r>
      <w:r>
        <w:t xml:space="preserve">Add a statement about the polarization sensitivity of these instruments and the neglect of this in current retrieval scenarios.  Also include OMPS in the discussion.  </w:t>
      </w:r>
    </w:p>
  </w:comment>
  <w:comment w:id="13" w:author="adam" w:date="2016-01-05T02:31:00Z" w:initials="a">
    <w:p w14:paraId="3E1D7161" w14:textId="0F6BAEC5" w:rsidR="004247A4" w:rsidRDefault="004247A4">
      <w:pPr>
        <w:pStyle w:val="CommentText"/>
      </w:pPr>
      <w:r>
        <w:rPr>
          <w:rStyle w:val="CommentReference"/>
        </w:rPr>
        <w:annotationRef/>
      </w:r>
      <w:r>
        <w:t xml:space="preserve">I wonder if somewhere in this section, we should explain where the polarized signal arises in the scattered radiance and how in the aerosol scattering affects it in general.  I think it’s important to set up the physics of the problem a bit.  </w:t>
      </w:r>
    </w:p>
  </w:comment>
  <w:comment w:id="14" w:author="Elash, Brenden" w:date="2016-01-07T13:55:00Z" w:initials="EB">
    <w:p w14:paraId="475A6226" w14:textId="2FF12948" w:rsidR="00465146" w:rsidRDefault="00465146">
      <w:pPr>
        <w:pStyle w:val="CommentText"/>
      </w:pPr>
      <w:r>
        <w:rPr>
          <w:rStyle w:val="CommentReference"/>
        </w:rPr>
        <w:annotationRef/>
      </w:r>
      <w:r>
        <w:t xml:space="preserve">I want to wait for Seth’s section before adding this so I don’t duplicate </w:t>
      </w:r>
      <w:r w:rsidR="00742F97">
        <w:t>information</w:t>
      </w:r>
    </w:p>
  </w:comment>
  <w:comment w:id="15" w:author="adam" w:date="2016-01-05T01:09:00Z" w:initials="a">
    <w:p w14:paraId="3E4F6860" w14:textId="62758F45" w:rsidR="004247A4" w:rsidRDefault="004247A4">
      <w:pPr>
        <w:pStyle w:val="CommentText"/>
      </w:pPr>
      <w:r>
        <w:rPr>
          <w:rStyle w:val="CommentReference"/>
        </w:rPr>
        <w:annotationRef/>
      </w:r>
      <w:r>
        <w:t xml:space="preserve">Add a bit more detail about this (sampling the phase function, weak signal in backscatter </w:t>
      </w:r>
      <w:proofErr w:type="spellStart"/>
      <w:r>
        <w:t>etc</w:t>
      </w:r>
      <w:proofErr w:type="spellEnd"/>
      <w:r>
        <w:t xml:space="preserve">, and reference </w:t>
      </w:r>
      <w:proofErr w:type="spellStart"/>
      <w:r>
        <w:t>Reiger</w:t>
      </w:r>
      <w:proofErr w:type="spellEnd"/>
      <w:r>
        <w:t xml:space="preserve"> et al., 2015</w:t>
      </w:r>
    </w:p>
  </w:comment>
  <w:comment w:id="24" w:author="adam" w:date="2016-01-05T02:16:00Z" w:initials="a">
    <w:p w14:paraId="645BD699" w14:textId="7857F3DB" w:rsidR="004247A4" w:rsidRDefault="004247A4">
      <w:pPr>
        <w:pStyle w:val="CommentText"/>
      </w:pPr>
      <w:r>
        <w:rPr>
          <w:rStyle w:val="CommentReference"/>
        </w:rPr>
        <w:annotationRef/>
      </w:r>
      <w:r>
        <w:t>Isn’t there only one fine mode and one coarse mode?</w:t>
      </w:r>
    </w:p>
  </w:comment>
  <w:comment w:id="27" w:author="adam" w:date="2016-01-05T02:18:00Z" w:initials="a">
    <w:p w14:paraId="5AA6EFA7" w14:textId="20350538" w:rsidR="004247A4" w:rsidRDefault="004247A4">
      <w:pPr>
        <w:pStyle w:val="CommentText"/>
      </w:pPr>
      <w:r>
        <w:rPr>
          <w:rStyle w:val="CommentReference"/>
        </w:rPr>
        <w:annotationRef/>
      </w:r>
      <w:r>
        <w:t xml:space="preserve">Just add a sentence or two that states that these are representative of the in-situ balloon measurements. </w:t>
      </w:r>
    </w:p>
  </w:comment>
  <w:comment w:id="39" w:author="adam" w:date="2016-01-05T01:52:00Z" w:initials="a">
    <w:p w14:paraId="332D5821" w14:textId="141ED2A9" w:rsidR="004247A4" w:rsidRDefault="004247A4">
      <w:pPr>
        <w:pStyle w:val="CommentText"/>
      </w:pPr>
      <w:r>
        <w:rPr>
          <w:rStyle w:val="CommentReference"/>
        </w:rPr>
        <w:annotationRef/>
      </w:r>
      <w:r>
        <w:t xml:space="preserve">This can probably go in the section that introduces the model and the polarization modes. </w:t>
      </w:r>
    </w:p>
  </w:comment>
  <w:comment w:id="41" w:author="adam" w:date="2016-01-05T02:03:00Z" w:initials="a">
    <w:p w14:paraId="218C31C4" w14:textId="18C56B8C" w:rsidR="004247A4" w:rsidRDefault="004247A4">
      <w:pPr>
        <w:pStyle w:val="CommentText"/>
      </w:pPr>
      <w:r>
        <w:rPr>
          <w:rStyle w:val="CommentReference"/>
        </w:rPr>
        <w:annotationRef/>
      </w:r>
      <w:r>
        <w:t>I don’t think I get what you’re trying to say here.</w:t>
      </w:r>
    </w:p>
  </w:comment>
  <w:comment w:id="58" w:author="adam" w:date="2016-01-05T02:05:00Z" w:initials="a">
    <w:p w14:paraId="386881CE" w14:textId="7BE0C9B3" w:rsidR="004247A4" w:rsidRDefault="004247A4">
      <w:pPr>
        <w:pStyle w:val="CommentText"/>
      </w:pPr>
      <w:r>
        <w:rPr>
          <w:rStyle w:val="CommentReference"/>
        </w:rPr>
        <w:annotationRef/>
      </w:r>
      <w:r>
        <w:t>Isn’t that a good thing?? I think this needs a bit more explanation.</w:t>
      </w:r>
    </w:p>
  </w:comment>
  <w:comment w:id="70" w:author="adam" w:date="2016-01-05T02:13:00Z" w:initials="a">
    <w:p w14:paraId="35A401B7" w14:textId="67B780AC" w:rsidR="004247A4" w:rsidRDefault="004247A4">
      <w:pPr>
        <w:pStyle w:val="CommentText"/>
      </w:pPr>
      <w:r>
        <w:rPr>
          <w:rStyle w:val="CommentReference"/>
        </w:rPr>
        <w:annotationRef/>
      </w:r>
      <w:r>
        <w:t>Is that really what you’re trying to find?</w:t>
      </w:r>
    </w:p>
  </w:comment>
  <w:comment w:id="71" w:author="Elash, Brenden" w:date="2016-01-06T15:46:00Z" w:initials="EB">
    <w:p w14:paraId="05D0359B" w14:textId="728F0440" w:rsidR="004247A4" w:rsidRDefault="004247A4">
      <w:pPr>
        <w:pStyle w:val="CommentText"/>
      </w:pPr>
      <w:r>
        <w:rPr>
          <w:rStyle w:val="CommentReference"/>
        </w:rPr>
        <w:annotationRef/>
      </w:r>
      <w:r>
        <w:t>No it wasn’t. Fixed</w:t>
      </w:r>
    </w:p>
  </w:comment>
  <w:comment w:id="87" w:author="adam" w:date="2016-01-05T02:36:00Z" w:initials="a">
    <w:p w14:paraId="3CE5F858" w14:textId="37D8A3B2" w:rsidR="004247A4" w:rsidRDefault="004247A4">
      <w:pPr>
        <w:pStyle w:val="CommentText"/>
      </w:pPr>
      <w:r>
        <w:rPr>
          <w:rStyle w:val="CommentReference"/>
        </w:rPr>
        <w:annotationRef/>
      </w:r>
      <w:r>
        <w:t xml:space="preserve">Any explanation for this?? </w:t>
      </w:r>
    </w:p>
  </w:comment>
  <w:comment w:id="88" w:author="Elash, Brenden" w:date="2016-01-06T15:59:00Z" w:initials="EB">
    <w:p w14:paraId="7C2AC22E" w14:textId="514D0F24" w:rsidR="004247A4" w:rsidRDefault="004247A4">
      <w:pPr>
        <w:pStyle w:val="CommentText"/>
      </w:pPr>
      <w:r>
        <w:rPr>
          <w:rStyle w:val="CommentReference"/>
        </w:rPr>
        <w:annotationRef/>
      </w:r>
      <w:r>
        <w:t>No and the effect is not consistent with other distributions and geometries. It might be an outlier. I decided to remove this comment</w:t>
      </w:r>
    </w:p>
  </w:comment>
  <w:comment w:id="108" w:author="adam" w:date="2016-01-05T02:46:00Z" w:initials="a">
    <w:p w14:paraId="3481717E" w14:textId="04D1D82E" w:rsidR="004247A4" w:rsidRDefault="004247A4">
      <w:pPr>
        <w:pStyle w:val="CommentText"/>
      </w:pPr>
      <w:r>
        <w:rPr>
          <w:rStyle w:val="CommentReference"/>
        </w:rPr>
        <w:annotationRef/>
      </w:r>
      <w:r>
        <w:t>It’s not clear to me exactly what you did here…</w:t>
      </w:r>
    </w:p>
  </w:comment>
  <w:comment w:id="116" w:author="adam" w:date="2016-01-05T02:46:00Z" w:initials="a">
    <w:p w14:paraId="7F7BAA38" w14:textId="576E10A5" w:rsidR="004247A4" w:rsidRDefault="004247A4">
      <w:pPr>
        <w:pStyle w:val="CommentText"/>
      </w:pPr>
      <w:r>
        <w:rPr>
          <w:rStyle w:val="CommentReference"/>
        </w:rPr>
        <w:annotationRef/>
      </w:r>
      <w:r>
        <w:t>?</w:t>
      </w:r>
    </w:p>
  </w:comment>
  <w:comment w:id="119" w:author="adam" w:date="2016-01-05T02:49:00Z" w:initials="a">
    <w:p w14:paraId="33AACF84" w14:textId="3AE7D757" w:rsidR="004247A4" w:rsidRDefault="004247A4">
      <w:pPr>
        <w:pStyle w:val="CommentText"/>
      </w:pPr>
      <w:r>
        <w:rPr>
          <w:rStyle w:val="CommentReference"/>
        </w:rPr>
        <w:annotationRef/>
      </w:r>
      <w:r>
        <w:t>I’m not sure I follow exactly what is going on at 90, but maybe you should just remove it completely from the analysis if there are issues with it (and you understand them?)</w:t>
      </w:r>
    </w:p>
  </w:comment>
  <w:comment w:id="120" w:author="Elash, Brenden" w:date="2016-01-07T11:24:00Z" w:initials="EB">
    <w:p w14:paraId="6B3CFD05" w14:textId="10CBED27" w:rsidR="004247A4" w:rsidRDefault="004247A4">
      <w:pPr>
        <w:pStyle w:val="CommentText"/>
      </w:pPr>
      <w:r>
        <w:rPr>
          <w:rStyle w:val="CommentReference"/>
        </w:rPr>
        <w:annotationRef/>
      </w:r>
      <w:r>
        <w:t>The phase function at SSA 90 degree is small and quite dependant on particle size dist. Choosing a wrong particle size at this geometry causes a large bias in the retrieved aerosol profiles compared to other geometries and polarizations. I don’t think this should be removed as it is an important limitation and possibly one of the reason the ALI retrievals were too small since most of the measurements fall in this region.</w:t>
      </w:r>
    </w:p>
  </w:comment>
  <w:comment w:id="144" w:author="adam" w:date="2016-01-05T02:51:00Z" w:initials="a">
    <w:p w14:paraId="6B3AC479" w14:textId="113CC681" w:rsidR="004247A4" w:rsidRDefault="004247A4">
      <w:pPr>
        <w:pStyle w:val="CommentText"/>
      </w:pPr>
      <w:r>
        <w:rPr>
          <w:rStyle w:val="CommentReference"/>
        </w:rPr>
        <w:annotationRef/>
      </w:r>
      <w:r>
        <w:t>Can you say anything about polarized measurements helping or hurting with this issue?</w:t>
      </w:r>
    </w:p>
  </w:comment>
  <w:comment w:id="145" w:author="Elash, Brenden" w:date="2016-01-07T11:34:00Z" w:initials="EB">
    <w:p w14:paraId="75FA3A9B" w14:textId="7051EE75" w:rsidR="004247A4" w:rsidRDefault="004247A4">
      <w:pPr>
        <w:pStyle w:val="CommentText"/>
      </w:pPr>
      <w:r>
        <w:rPr>
          <w:rStyle w:val="CommentReference"/>
        </w:rPr>
        <w:annotationRef/>
      </w:r>
      <w:r>
        <w:t>Added what I can about it.</w:t>
      </w:r>
    </w:p>
  </w:comment>
  <w:comment w:id="161" w:author="adam" w:date="2016-01-05T02:52:00Z" w:initials="a">
    <w:p w14:paraId="63980446" w14:textId="2A318956" w:rsidR="004247A4" w:rsidRDefault="004247A4">
      <w:pPr>
        <w:pStyle w:val="CommentText"/>
      </w:pPr>
      <w:r>
        <w:rPr>
          <w:rStyle w:val="CommentReference"/>
        </w:rPr>
        <w:annotationRef/>
      </w:r>
      <w:r>
        <w:t>My advice would be to just leave this out. It’s not necessary and just weakens the overall message I think.</w:t>
      </w:r>
    </w:p>
  </w:comment>
  <w:comment w:id="163" w:author="adam" w:date="2016-01-05T18:02:00Z" w:initials="a">
    <w:p w14:paraId="311C6753" w14:textId="1073C1C7" w:rsidR="004247A4" w:rsidRDefault="004247A4">
      <w:pPr>
        <w:pStyle w:val="CommentText"/>
      </w:pPr>
      <w:r>
        <w:rPr>
          <w:rStyle w:val="CommentReference"/>
        </w:rPr>
        <w:annotationRef/>
      </w:r>
      <w:r>
        <w:t xml:space="preserve">I’m not sure how to say this any better, but I don’t like it that these were just unstable and we don’t know why.  Maybe we have to remove this case from the study? </w:t>
      </w:r>
    </w:p>
  </w:comment>
  <w:comment w:id="164" w:author="Elash, Brenden" w:date="2016-01-07T13:01:00Z" w:initials="EB">
    <w:p w14:paraId="290798F0" w14:textId="2E51B512" w:rsidR="004247A4" w:rsidRDefault="004247A4">
      <w:pPr>
        <w:pStyle w:val="CommentText"/>
      </w:pPr>
      <w:r>
        <w:rPr>
          <w:rStyle w:val="CommentReference"/>
        </w:rPr>
        <w:annotationRef/>
      </w:r>
      <w:r>
        <w:t>If we remove the 30 SSA case form the study it would not be a large off of data points. I think we would go from 1200 cases to about 1100 cases.</w:t>
      </w:r>
      <w:r w:rsidR="000D4F97">
        <w:t xml:space="preserve"> IF so I can just remove this comment as the poor inversion were from this SSA and were cause by a saturation of aerosol in the retrieval at lower altitudes.</w:t>
      </w:r>
    </w:p>
  </w:comment>
  <w:comment w:id="172" w:author="adam" w:date="2016-01-05T18:02:00Z" w:initials="a">
    <w:p w14:paraId="43DDA05F" w14:textId="22A384ED" w:rsidR="004247A4" w:rsidRDefault="004247A4">
      <w:pPr>
        <w:pStyle w:val="CommentText"/>
      </w:pPr>
      <w:r>
        <w:rPr>
          <w:rStyle w:val="CommentReference"/>
        </w:rPr>
        <w:annotationRef/>
      </w:r>
      <w:r>
        <w:t xml:space="preserve">Can you back up these numbers?  Are they approximate for OSIRIS? Did you use the same covariance for each polarization even though as you point out above the signals will be weaker for a polarized instrument?  I think a paragraph explaining this should be inserted here. </w:t>
      </w:r>
    </w:p>
  </w:comment>
  <w:comment w:id="225" w:author="adam" w:date="2016-01-05T18:04:00Z" w:initials="a">
    <w:p w14:paraId="75E35C3D" w14:textId="699550BD" w:rsidR="004247A4" w:rsidRDefault="004247A4">
      <w:pPr>
        <w:pStyle w:val="CommentText"/>
      </w:pPr>
      <w:r>
        <w:rPr>
          <w:rStyle w:val="CommentReference"/>
        </w:rPr>
        <w:annotationRef/>
      </w:r>
      <w:r>
        <w:t xml:space="preserve">It’s not really clear yet what the “trend analysis” is…. </w:t>
      </w:r>
    </w:p>
  </w:comment>
  <w:comment w:id="258" w:author="adam" w:date="2016-01-05T18:10:00Z" w:initials="a">
    <w:p w14:paraId="392C3B9A" w14:textId="6453D37F" w:rsidR="004247A4" w:rsidRDefault="004247A4">
      <w:pPr>
        <w:pStyle w:val="CommentText"/>
      </w:pPr>
      <w:r>
        <w:rPr>
          <w:rStyle w:val="CommentReference"/>
        </w:rPr>
        <w:annotationRef/>
      </w:r>
      <w:r>
        <w:t>Is there a difference in the response between the different polarization states?  That’s what we’re looking for, right?</w:t>
      </w:r>
    </w:p>
  </w:comment>
  <w:comment w:id="266" w:author="adam" w:date="2016-01-05T18:11:00Z" w:initials="a">
    <w:p w14:paraId="7EE58C6B" w14:textId="4850CBB3" w:rsidR="004247A4" w:rsidRDefault="004247A4">
      <w:pPr>
        <w:pStyle w:val="CommentText"/>
      </w:pPr>
      <w:r>
        <w:rPr>
          <w:rStyle w:val="CommentReference"/>
        </w:rPr>
        <w:annotationRef/>
      </w:r>
      <w:r>
        <w:t xml:space="preserve">Can you build up to this statement a little more by summarizing some of the key results that lead you to say this?  Seems a bit unclear to me that this conclusion is obvious after reading through it a couple of times.  </w:t>
      </w:r>
    </w:p>
  </w:comment>
  <w:comment w:id="281" w:author="adam" w:date="2016-01-05T18:12:00Z" w:initials="a">
    <w:p w14:paraId="5EA36C64" w14:textId="1C4FE639" w:rsidR="004247A4" w:rsidRDefault="004247A4">
      <w:pPr>
        <w:pStyle w:val="CommentText"/>
      </w:pPr>
      <w:r>
        <w:rPr>
          <w:rStyle w:val="CommentReference"/>
        </w:rPr>
        <w:annotationRef/>
      </w:r>
      <w:r>
        <w:t>I think this is an important statement and I’m wondering if we could shorten the discussion on this in particular and just say we did the study and there was very little effect (given similar signals levels, etc.)  Figure 7 doesn’t really tell me much except what you’ve said here.  Or am I missing something?</w:t>
      </w:r>
    </w:p>
  </w:comment>
  <w:comment w:id="227" w:author="Elash, Brenden" w:date="2016-01-07T14:35:00Z" w:initials="EB">
    <w:p w14:paraId="49997B03" w14:textId="66D412ED" w:rsidR="002B635C" w:rsidRDefault="002B635C">
      <w:pPr>
        <w:pStyle w:val="CommentText"/>
      </w:pPr>
      <w:r>
        <w:rPr>
          <w:rStyle w:val="CommentReference"/>
        </w:rPr>
        <w:annotationRef/>
      </w:r>
      <w:r>
        <w:t>I have completely reworked this part and removed a lot of the analysis as it did not add to the discussion much as you noted and I believe it is much improved. I also added a section on the aerosol signal and exposure time would affect the precision between the different polarization which was needed.</w:t>
      </w:r>
    </w:p>
  </w:comment>
  <w:comment w:id="396" w:author="adam" w:date="2016-01-05T02:25:00Z" w:initials="a">
    <w:p w14:paraId="49D643C8" w14:textId="6EABEBB5" w:rsidR="004247A4" w:rsidRDefault="004247A4">
      <w:pPr>
        <w:pStyle w:val="CommentText"/>
      </w:pPr>
      <w:r>
        <w:rPr>
          <w:rStyle w:val="CommentReference"/>
        </w:rPr>
        <w:annotationRef/>
      </w:r>
      <w:r>
        <w:t xml:space="preserve">Can you make these two panels the difference from the unpolarised case?  It’s tough to pick out the differences unless you stare at them for a while. </w:t>
      </w:r>
    </w:p>
  </w:comment>
  <w:comment w:id="401" w:author="adam" w:date="2016-01-05T02:26:00Z" w:initials="a">
    <w:p w14:paraId="547E60AF" w14:textId="1BA38C88" w:rsidR="004247A4" w:rsidRDefault="004247A4">
      <w:pPr>
        <w:pStyle w:val="CommentText"/>
      </w:pPr>
      <w:r>
        <w:rPr>
          <w:rStyle w:val="CommentReference"/>
        </w:rPr>
        <w:annotationRef/>
      </w:r>
      <w:r>
        <w:t>The vertical is extremely different.  Is this correct?</w:t>
      </w:r>
    </w:p>
  </w:comment>
  <w:comment w:id="402" w:author="Elash, Brenden" w:date="2016-01-06T15:03:00Z" w:initials="EB">
    <w:p w14:paraId="1AC17569" w14:textId="0BFE9B7B" w:rsidR="004247A4" w:rsidRDefault="004247A4">
      <w:pPr>
        <w:pStyle w:val="CommentText"/>
      </w:pPr>
      <w:r>
        <w:rPr>
          <w:rStyle w:val="CommentReference"/>
        </w:rPr>
        <w:annotationRef/>
      </w:r>
      <w:r>
        <w:t>Yes, It appears for all of the cases that I had ran. So I believe it is real.</w:t>
      </w:r>
    </w:p>
  </w:comment>
  <w:comment w:id="403" w:author="adam" w:date="2016-01-05T02:27:00Z" w:initials="a">
    <w:p w14:paraId="6C52F3E0" w14:textId="0551ABF0" w:rsidR="004247A4" w:rsidRDefault="004247A4">
      <w:pPr>
        <w:pStyle w:val="CommentText"/>
      </w:pPr>
      <w:r>
        <w:rPr>
          <w:rStyle w:val="CommentReference"/>
        </w:rPr>
        <w:annotationRef/>
      </w:r>
      <w:r>
        <w:t xml:space="preserve">Again the difference from scalar might be helpful for the other two panels. </w:t>
      </w:r>
    </w:p>
  </w:comment>
  <w:comment w:id="404" w:author="Elash, Brenden" w:date="2016-01-08T11:21:00Z" w:initials="EB">
    <w:p w14:paraId="5149F114" w14:textId="68130B29" w:rsidR="00A327DF" w:rsidRDefault="00A327DF">
      <w:pPr>
        <w:pStyle w:val="CommentText"/>
      </w:pPr>
      <w:r>
        <w:rPr>
          <w:rStyle w:val="CommentReference"/>
        </w:rPr>
        <w:annotationRef/>
      </w:r>
      <w:r>
        <w:t>I not sure I want to do this as I use the change in increase to signify when I have reached saturation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6E100B2" w15:done="0"/>
  <w15:commentEx w15:paraId="754F617D" w15:done="0"/>
  <w15:commentEx w15:paraId="015BEAE8" w15:done="0"/>
  <w15:commentEx w15:paraId="3E1D7161" w15:done="0"/>
  <w15:commentEx w15:paraId="475A6226" w15:paraIdParent="3E1D7161" w15:done="0"/>
  <w15:commentEx w15:paraId="3E4F6860" w15:done="0"/>
  <w15:commentEx w15:paraId="645BD699" w15:done="0"/>
  <w15:commentEx w15:paraId="5AA6EFA7" w15:done="0"/>
  <w15:commentEx w15:paraId="332D5821" w15:done="0"/>
  <w15:commentEx w15:paraId="218C31C4" w15:done="0"/>
  <w15:commentEx w15:paraId="386881CE" w15:done="0"/>
  <w15:commentEx w15:paraId="35A401B7" w15:done="0"/>
  <w15:commentEx w15:paraId="05D0359B" w15:paraIdParent="35A401B7" w15:done="0"/>
  <w15:commentEx w15:paraId="3CE5F858" w15:done="0"/>
  <w15:commentEx w15:paraId="7C2AC22E" w15:paraIdParent="3CE5F858" w15:done="0"/>
  <w15:commentEx w15:paraId="3481717E" w15:done="0"/>
  <w15:commentEx w15:paraId="7F7BAA38" w15:done="0"/>
  <w15:commentEx w15:paraId="33AACF84" w15:done="0"/>
  <w15:commentEx w15:paraId="6B3CFD05" w15:paraIdParent="33AACF84" w15:done="0"/>
  <w15:commentEx w15:paraId="6B3AC479" w15:done="0"/>
  <w15:commentEx w15:paraId="75FA3A9B" w15:paraIdParent="6B3AC479" w15:done="0"/>
  <w15:commentEx w15:paraId="63980446" w15:done="0"/>
  <w15:commentEx w15:paraId="311C6753" w15:done="0"/>
  <w15:commentEx w15:paraId="290798F0" w15:paraIdParent="311C6753" w15:done="0"/>
  <w15:commentEx w15:paraId="43DDA05F" w15:done="0"/>
  <w15:commentEx w15:paraId="75E35C3D" w15:done="0"/>
  <w15:commentEx w15:paraId="392C3B9A" w15:done="0"/>
  <w15:commentEx w15:paraId="7EE58C6B" w15:done="0"/>
  <w15:commentEx w15:paraId="5EA36C64" w15:done="0"/>
  <w15:commentEx w15:paraId="49997B03" w15:done="0"/>
  <w15:commentEx w15:paraId="49D643C8" w15:done="0"/>
  <w15:commentEx w15:paraId="547E60AF" w15:done="0"/>
  <w15:commentEx w15:paraId="1AC17569" w15:paraIdParent="547E60AF" w15:done="0"/>
  <w15:commentEx w15:paraId="6C52F3E0" w15:done="0"/>
  <w15:commentEx w15:paraId="5149F114" w15:paraIdParent="6C52F3E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am">
    <w15:presenceInfo w15:providerId="None" w15:userId="adam"/>
  </w15:person>
  <w15:person w15:author="Elash, Brenden">
    <w15:presenceInfo w15:providerId="AD" w15:userId="S-1-5-21-1060284298-436374069-1708537768-95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634"/>
    <w:rsid w:val="00005AC8"/>
    <w:rsid w:val="000127E0"/>
    <w:rsid w:val="000371E5"/>
    <w:rsid w:val="00041655"/>
    <w:rsid w:val="00050E50"/>
    <w:rsid w:val="0005362D"/>
    <w:rsid w:val="000668F3"/>
    <w:rsid w:val="000731A0"/>
    <w:rsid w:val="0009152D"/>
    <w:rsid w:val="000948C3"/>
    <w:rsid w:val="00095A85"/>
    <w:rsid w:val="000A097B"/>
    <w:rsid w:val="000A0F3F"/>
    <w:rsid w:val="000A6F01"/>
    <w:rsid w:val="000B5F4B"/>
    <w:rsid w:val="000C1581"/>
    <w:rsid w:val="000C5782"/>
    <w:rsid w:val="000D1D06"/>
    <w:rsid w:val="000D4F97"/>
    <w:rsid w:val="000F26A5"/>
    <w:rsid w:val="000F38EB"/>
    <w:rsid w:val="00105542"/>
    <w:rsid w:val="00116C25"/>
    <w:rsid w:val="0012256F"/>
    <w:rsid w:val="00124C3B"/>
    <w:rsid w:val="00127EBE"/>
    <w:rsid w:val="00131F51"/>
    <w:rsid w:val="0013512C"/>
    <w:rsid w:val="001371F5"/>
    <w:rsid w:val="00153AE7"/>
    <w:rsid w:val="00154FB7"/>
    <w:rsid w:val="0015500D"/>
    <w:rsid w:val="001578F3"/>
    <w:rsid w:val="001A611E"/>
    <w:rsid w:val="001C14A6"/>
    <w:rsid w:val="001D3445"/>
    <w:rsid w:val="001D401F"/>
    <w:rsid w:val="001D7253"/>
    <w:rsid w:val="001F2671"/>
    <w:rsid w:val="001F65BA"/>
    <w:rsid w:val="002035C2"/>
    <w:rsid w:val="00207AA0"/>
    <w:rsid w:val="00211145"/>
    <w:rsid w:val="00212A28"/>
    <w:rsid w:val="00217536"/>
    <w:rsid w:val="00224D15"/>
    <w:rsid w:val="002262A8"/>
    <w:rsid w:val="002271A0"/>
    <w:rsid w:val="00234F47"/>
    <w:rsid w:val="00243618"/>
    <w:rsid w:val="002672ED"/>
    <w:rsid w:val="002701D2"/>
    <w:rsid w:val="002844B9"/>
    <w:rsid w:val="002849C4"/>
    <w:rsid w:val="0029001A"/>
    <w:rsid w:val="002944BD"/>
    <w:rsid w:val="002B0F27"/>
    <w:rsid w:val="002B635C"/>
    <w:rsid w:val="002C2869"/>
    <w:rsid w:val="002D1C0C"/>
    <w:rsid w:val="002D2C48"/>
    <w:rsid w:val="002D3C08"/>
    <w:rsid w:val="002E2794"/>
    <w:rsid w:val="002E2AC0"/>
    <w:rsid w:val="002F4B24"/>
    <w:rsid w:val="002F653C"/>
    <w:rsid w:val="002F7831"/>
    <w:rsid w:val="002F7C63"/>
    <w:rsid w:val="00300A44"/>
    <w:rsid w:val="003105BA"/>
    <w:rsid w:val="00314B55"/>
    <w:rsid w:val="0031686A"/>
    <w:rsid w:val="00323F98"/>
    <w:rsid w:val="0032678E"/>
    <w:rsid w:val="003273E8"/>
    <w:rsid w:val="00345B1E"/>
    <w:rsid w:val="00355057"/>
    <w:rsid w:val="00361CB7"/>
    <w:rsid w:val="00365179"/>
    <w:rsid w:val="0038241A"/>
    <w:rsid w:val="003931D3"/>
    <w:rsid w:val="00395495"/>
    <w:rsid w:val="00395719"/>
    <w:rsid w:val="003A5DFB"/>
    <w:rsid w:val="003B47EB"/>
    <w:rsid w:val="003B6429"/>
    <w:rsid w:val="003B71BA"/>
    <w:rsid w:val="003C7858"/>
    <w:rsid w:val="003D060E"/>
    <w:rsid w:val="003F006A"/>
    <w:rsid w:val="003F03E0"/>
    <w:rsid w:val="003F0E91"/>
    <w:rsid w:val="0041611C"/>
    <w:rsid w:val="004247A4"/>
    <w:rsid w:val="004256E1"/>
    <w:rsid w:val="00432472"/>
    <w:rsid w:val="0043299F"/>
    <w:rsid w:val="0044677B"/>
    <w:rsid w:val="004649ED"/>
    <w:rsid w:val="00465146"/>
    <w:rsid w:val="004744F6"/>
    <w:rsid w:val="00480612"/>
    <w:rsid w:val="00497DA9"/>
    <w:rsid w:val="004A3318"/>
    <w:rsid w:val="004B6441"/>
    <w:rsid w:val="004D24AE"/>
    <w:rsid w:val="004D2FF4"/>
    <w:rsid w:val="004D5F75"/>
    <w:rsid w:val="004D7903"/>
    <w:rsid w:val="004F0826"/>
    <w:rsid w:val="004F116B"/>
    <w:rsid w:val="004F132C"/>
    <w:rsid w:val="004F6187"/>
    <w:rsid w:val="00501ABA"/>
    <w:rsid w:val="00502F55"/>
    <w:rsid w:val="0051247F"/>
    <w:rsid w:val="00524542"/>
    <w:rsid w:val="005712DD"/>
    <w:rsid w:val="00581E47"/>
    <w:rsid w:val="0058548A"/>
    <w:rsid w:val="005B62BF"/>
    <w:rsid w:val="005C35C6"/>
    <w:rsid w:val="005D2709"/>
    <w:rsid w:val="005D3570"/>
    <w:rsid w:val="005E14DC"/>
    <w:rsid w:val="005E3210"/>
    <w:rsid w:val="005E532C"/>
    <w:rsid w:val="005F172E"/>
    <w:rsid w:val="00604579"/>
    <w:rsid w:val="00616CC7"/>
    <w:rsid w:val="00621739"/>
    <w:rsid w:val="006342F2"/>
    <w:rsid w:val="006519EF"/>
    <w:rsid w:val="00656A2B"/>
    <w:rsid w:val="00664D82"/>
    <w:rsid w:val="006659EA"/>
    <w:rsid w:val="00674AB7"/>
    <w:rsid w:val="006837A5"/>
    <w:rsid w:val="00695725"/>
    <w:rsid w:val="006B095A"/>
    <w:rsid w:val="006B2B1D"/>
    <w:rsid w:val="006B5EF5"/>
    <w:rsid w:val="006E0566"/>
    <w:rsid w:val="006E1F41"/>
    <w:rsid w:val="00700478"/>
    <w:rsid w:val="0070223E"/>
    <w:rsid w:val="0070272F"/>
    <w:rsid w:val="00705359"/>
    <w:rsid w:val="00725194"/>
    <w:rsid w:val="007361E2"/>
    <w:rsid w:val="007370C4"/>
    <w:rsid w:val="00737503"/>
    <w:rsid w:val="00740334"/>
    <w:rsid w:val="00742F97"/>
    <w:rsid w:val="00753652"/>
    <w:rsid w:val="00754396"/>
    <w:rsid w:val="007636F7"/>
    <w:rsid w:val="00785832"/>
    <w:rsid w:val="00796067"/>
    <w:rsid w:val="007A1386"/>
    <w:rsid w:val="007A1AE6"/>
    <w:rsid w:val="007B70AD"/>
    <w:rsid w:val="007C79D8"/>
    <w:rsid w:val="007D5ED8"/>
    <w:rsid w:val="007E2CFD"/>
    <w:rsid w:val="007F1924"/>
    <w:rsid w:val="007F37E9"/>
    <w:rsid w:val="007F57D6"/>
    <w:rsid w:val="00830A4F"/>
    <w:rsid w:val="00830DAC"/>
    <w:rsid w:val="00844C31"/>
    <w:rsid w:val="00852D14"/>
    <w:rsid w:val="008558FC"/>
    <w:rsid w:val="008561AD"/>
    <w:rsid w:val="0087017A"/>
    <w:rsid w:val="00871409"/>
    <w:rsid w:val="00883178"/>
    <w:rsid w:val="0088609D"/>
    <w:rsid w:val="00894FBC"/>
    <w:rsid w:val="008C0000"/>
    <w:rsid w:val="008C581F"/>
    <w:rsid w:val="008D46EA"/>
    <w:rsid w:val="008E72BB"/>
    <w:rsid w:val="008F1225"/>
    <w:rsid w:val="008F17ED"/>
    <w:rsid w:val="008F6C4D"/>
    <w:rsid w:val="0091520A"/>
    <w:rsid w:val="0092460E"/>
    <w:rsid w:val="0092510A"/>
    <w:rsid w:val="00925BDC"/>
    <w:rsid w:val="00942074"/>
    <w:rsid w:val="009444D9"/>
    <w:rsid w:val="00944ADC"/>
    <w:rsid w:val="00952285"/>
    <w:rsid w:val="009542F0"/>
    <w:rsid w:val="009551C7"/>
    <w:rsid w:val="00955D7B"/>
    <w:rsid w:val="00967C15"/>
    <w:rsid w:val="009720E0"/>
    <w:rsid w:val="00984147"/>
    <w:rsid w:val="009904C5"/>
    <w:rsid w:val="009916AE"/>
    <w:rsid w:val="009933A5"/>
    <w:rsid w:val="009B0CC8"/>
    <w:rsid w:val="009C2AEE"/>
    <w:rsid w:val="009D0342"/>
    <w:rsid w:val="009D1BC5"/>
    <w:rsid w:val="009D2D82"/>
    <w:rsid w:val="009D34A1"/>
    <w:rsid w:val="009E757F"/>
    <w:rsid w:val="009F3D84"/>
    <w:rsid w:val="00A04136"/>
    <w:rsid w:val="00A12D49"/>
    <w:rsid w:val="00A1575A"/>
    <w:rsid w:val="00A327DF"/>
    <w:rsid w:val="00A46EF2"/>
    <w:rsid w:val="00A511E0"/>
    <w:rsid w:val="00A51CB5"/>
    <w:rsid w:val="00A54240"/>
    <w:rsid w:val="00A805F7"/>
    <w:rsid w:val="00A91E3D"/>
    <w:rsid w:val="00A93FD0"/>
    <w:rsid w:val="00A95369"/>
    <w:rsid w:val="00A95D23"/>
    <w:rsid w:val="00AA1259"/>
    <w:rsid w:val="00AA1616"/>
    <w:rsid w:val="00AB031C"/>
    <w:rsid w:val="00AC6981"/>
    <w:rsid w:val="00AD38F4"/>
    <w:rsid w:val="00AD6490"/>
    <w:rsid w:val="00AF03D9"/>
    <w:rsid w:val="00B265BA"/>
    <w:rsid w:val="00B2796E"/>
    <w:rsid w:val="00B306A8"/>
    <w:rsid w:val="00B4728A"/>
    <w:rsid w:val="00B50D76"/>
    <w:rsid w:val="00B559E6"/>
    <w:rsid w:val="00B73B9F"/>
    <w:rsid w:val="00B91A77"/>
    <w:rsid w:val="00BA1554"/>
    <w:rsid w:val="00BA1637"/>
    <w:rsid w:val="00BA176A"/>
    <w:rsid w:val="00BA5E49"/>
    <w:rsid w:val="00BB628B"/>
    <w:rsid w:val="00C031AB"/>
    <w:rsid w:val="00C0366D"/>
    <w:rsid w:val="00C36C73"/>
    <w:rsid w:val="00C94BA5"/>
    <w:rsid w:val="00C961BD"/>
    <w:rsid w:val="00CA1CFC"/>
    <w:rsid w:val="00CC3F26"/>
    <w:rsid w:val="00CD115F"/>
    <w:rsid w:val="00CD1F59"/>
    <w:rsid w:val="00CF6FC5"/>
    <w:rsid w:val="00D04F19"/>
    <w:rsid w:val="00D129ED"/>
    <w:rsid w:val="00D1322A"/>
    <w:rsid w:val="00D132F7"/>
    <w:rsid w:val="00D154A5"/>
    <w:rsid w:val="00D22AAD"/>
    <w:rsid w:val="00D3033D"/>
    <w:rsid w:val="00D362EB"/>
    <w:rsid w:val="00D368E8"/>
    <w:rsid w:val="00D56E21"/>
    <w:rsid w:val="00D575F9"/>
    <w:rsid w:val="00D63207"/>
    <w:rsid w:val="00D70032"/>
    <w:rsid w:val="00D71ED1"/>
    <w:rsid w:val="00D8180D"/>
    <w:rsid w:val="00D82154"/>
    <w:rsid w:val="00D823B4"/>
    <w:rsid w:val="00D8687A"/>
    <w:rsid w:val="00DB3D12"/>
    <w:rsid w:val="00DC5DCD"/>
    <w:rsid w:val="00DC6661"/>
    <w:rsid w:val="00DF7B69"/>
    <w:rsid w:val="00E014B9"/>
    <w:rsid w:val="00E03315"/>
    <w:rsid w:val="00E54627"/>
    <w:rsid w:val="00E55023"/>
    <w:rsid w:val="00E62FA4"/>
    <w:rsid w:val="00E657B7"/>
    <w:rsid w:val="00E72365"/>
    <w:rsid w:val="00E82D99"/>
    <w:rsid w:val="00E84ED0"/>
    <w:rsid w:val="00E85E57"/>
    <w:rsid w:val="00E9251F"/>
    <w:rsid w:val="00E97AD3"/>
    <w:rsid w:val="00ED2B00"/>
    <w:rsid w:val="00ED54B1"/>
    <w:rsid w:val="00ED5F86"/>
    <w:rsid w:val="00F00FB8"/>
    <w:rsid w:val="00F04185"/>
    <w:rsid w:val="00F045E5"/>
    <w:rsid w:val="00F0764D"/>
    <w:rsid w:val="00F13DE7"/>
    <w:rsid w:val="00F2088C"/>
    <w:rsid w:val="00F263C7"/>
    <w:rsid w:val="00F30634"/>
    <w:rsid w:val="00F31471"/>
    <w:rsid w:val="00F4032A"/>
    <w:rsid w:val="00F51F5F"/>
    <w:rsid w:val="00F65A66"/>
    <w:rsid w:val="00F73779"/>
    <w:rsid w:val="00FA4F2E"/>
    <w:rsid w:val="00FA5F4C"/>
    <w:rsid w:val="00FC2D53"/>
    <w:rsid w:val="00FC4158"/>
    <w:rsid w:val="00FD5CF6"/>
    <w:rsid w:val="00FE1405"/>
    <w:rsid w:val="00FE6720"/>
    <w:rsid w:val="00FF252A"/>
    <w:rsid w:val="00FF2A43"/>
    <w:rsid w:val="00FF7E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7256"/>
  <w15:chartTrackingRefBased/>
  <w15:docId w15:val="{40D5CC54-1678-46EE-96FA-EF6D28B2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E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37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1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E3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91E3D"/>
    <w:rPr>
      <w:b/>
      <w:bCs/>
    </w:rPr>
  </w:style>
  <w:style w:type="character" w:customStyle="1" w:styleId="Heading1Char">
    <w:name w:val="Heading 1 Char"/>
    <w:basedOn w:val="DefaultParagraphFont"/>
    <w:link w:val="Heading1"/>
    <w:uiPriority w:val="9"/>
    <w:rsid w:val="00A91E3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36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36C73"/>
    <w:rPr>
      <w:color w:val="808080"/>
    </w:rPr>
  </w:style>
  <w:style w:type="character" w:customStyle="1" w:styleId="Heading2Char">
    <w:name w:val="Heading 2 Char"/>
    <w:basedOn w:val="DefaultParagraphFont"/>
    <w:link w:val="Heading2"/>
    <w:uiPriority w:val="9"/>
    <w:rsid w:val="007F37E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73779"/>
    <w:pPr>
      <w:ind w:left="720"/>
      <w:contextualSpacing/>
    </w:pPr>
  </w:style>
  <w:style w:type="character" w:styleId="CommentReference">
    <w:name w:val="annotation reference"/>
    <w:basedOn w:val="DefaultParagraphFont"/>
    <w:uiPriority w:val="99"/>
    <w:semiHidden/>
    <w:unhideWhenUsed/>
    <w:rsid w:val="0092510A"/>
    <w:rPr>
      <w:sz w:val="16"/>
      <w:szCs w:val="16"/>
    </w:rPr>
  </w:style>
  <w:style w:type="paragraph" w:styleId="CommentText">
    <w:name w:val="annotation text"/>
    <w:basedOn w:val="Normal"/>
    <w:link w:val="CommentTextChar"/>
    <w:uiPriority w:val="99"/>
    <w:semiHidden/>
    <w:unhideWhenUsed/>
    <w:rsid w:val="0092510A"/>
    <w:pPr>
      <w:spacing w:line="240" w:lineRule="auto"/>
    </w:pPr>
    <w:rPr>
      <w:sz w:val="20"/>
      <w:szCs w:val="20"/>
    </w:rPr>
  </w:style>
  <w:style w:type="character" w:customStyle="1" w:styleId="CommentTextChar">
    <w:name w:val="Comment Text Char"/>
    <w:basedOn w:val="DefaultParagraphFont"/>
    <w:link w:val="CommentText"/>
    <w:uiPriority w:val="99"/>
    <w:semiHidden/>
    <w:rsid w:val="0092510A"/>
    <w:rPr>
      <w:sz w:val="20"/>
      <w:szCs w:val="20"/>
    </w:rPr>
  </w:style>
  <w:style w:type="paragraph" w:styleId="CommentSubject">
    <w:name w:val="annotation subject"/>
    <w:basedOn w:val="CommentText"/>
    <w:next w:val="CommentText"/>
    <w:link w:val="CommentSubjectChar"/>
    <w:uiPriority w:val="99"/>
    <w:semiHidden/>
    <w:unhideWhenUsed/>
    <w:rsid w:val="0092510A"/>
    <w:rPr>
      <w:b/>
      <w:bCs/>
    </w:rPr>
  </w:style>
  <w:style w:type="character" w:customStyle="1" w:styleId="CommentSubjectChar">
    <w:name w:val="Comment Subject Char"/>
    <w:basedOn w:val="CommentTextChar"/>
    <w:link w:val="CommentSubject"/>
    <w:uiPriority w:val="99"/>
    <w:semiHidden/>
    <w:rsid w:val="0092510A"/>
    <w:rPr>
      <w:b/>
      <w:bCs/>
      <w:sz w:val="20"/>
      <w:szCs w:val="20"/>
    </w:rPr>
  </w:style>
  <w:style w:type="paragraph" w:styleId="BalloonText">
    <w:name w:val="Balloon Text"/>
    <w:basedOn w:val="Normal"/>
    <w:link w:val="BalloonTextChar"/>
    <w:uiPriority w:val="99"/>
    <w:semiHidden/>
    <w:unhideWhenUsed/>
    <w:rsid w:val="009251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1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DF327-6995-4123-BC89-DD99777B9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2830</TotalTime>
  <Pages>19</Pages>
  <Words>6966</Words>
  <Characters>39712</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Elash, Brenden</dc:creator>
  <cp:keywords/>
  <dc:description/>
  <cp:lastModifiedBy>Elash, Brenden</cp:lastModifiedBy>
  <cp:revision>14</cp:revision>
  <dcterms:created xsi:type="dcterms:W3CDTF">2016-01-06T20:58:00Z</dcterms:created>
  <dcterms:modified xsi:type="dcterms:W3CDTF">2016-01-08T20:07:00Z</dcterms:modified>
</cp:coreProperties>
</file>