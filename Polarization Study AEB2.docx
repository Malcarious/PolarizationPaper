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D. A. Degenstein</w:t>
      </w:r>
    </w:p>
    <w:p w14:paraId="7B859012" w14:textId="4451DA7E" w:rsidR="00A91E3D" w:rsidRPr="0012256F" w:rsidRDefault="00A91E3D" w:rsidP="00604579">
      <w:pPr>
        <w:jc w:val="both"/>
        <w:rPr>
          <w:rStyle w:val="Strong"/>
          <w:b w:val="0"/>
        </w:rPr>
      </w:pPr>
      <w:commentRangeStart w:id="0"/>
      <w:r>
        <w:rPr>
          <w:rStyle w:val="Strong"/>
        </w:rPr>
        <w:t>Abstract</w:t>
      </w:r>
      <w:commentRangeEnd w:id="0"/>
      <w:r w:rsidR="00384DA5">
        <w:rPr>
          <w:rStyle w:val="CommentReference"/>
        </w:rPr>
        <w:commentReference w:id="0"/>
      </w:r>
      <w:r>
        <w:rPr>
          <w:rStyle w:val="Strong"/>
        </w:rPr>
        <w: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These existing satellite measurements are of the scalar radiance, with very little knowledge or impact of the polarization state of the limb radiance, by 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we simulate both the scalar and linearly polarized measurements, for a wide range of limb viewing geometries</w:t>
      </w:r>
      <w:r w:rsidR="000868AD">
        <w:rPr>
          <w:rStyle w:val="Strong"/>
          <w:b w:val="0"/>
        </w:rPr>
        <w:t xml:space="preserve"> that are</w:t>
      </w:r>
      <w:r w:rsidR="00DB65E5">
        <w:rPr>
          <w:rStyle w:val="Strong"/>
          <w:b w:val="0"/>
        </w:rPr>
        <w:t xml:space="preserve"> </w:t>
      </w:r>
      <w:r w:rsidR="000868AD">
        <w:rPr>
          <w:rStyle w:val="Strong"/>
          <w:b w:val="0"/>
        </w:rPr>
        <w:t xml:space="preserve">from </w:t>
      </w:r>
      <w:r w:rsidR="00DB65E5">
        <w:rPr>
          <w:rStyle w:val="Strong"/>
          <w:b w:val="0"/>
        </w:rPr>
        <w:t>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scalar measurement. However, </w:t>
      </w:r>
      <w:r w:rsidR="00250B0A">
        <w:rPr>
          <w:rStyle w:val="Strong"/>
          <w:b w:val="0"/>
        </w:rPr>
        <w:t>depending on the</w:t>
      </w:r>
      <w:r w:rsidR="000868AD">
        <w:rPr>
          <w:rStyle w:val="Strong"/>
          <w:b w:val="0"/>
        </w:rPr>
        <w:t xml:space="preserve"> orbital geometry and orientation of the sun,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04AA279C"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commentRangeStart w:id="1"/>
      <w:r w:rsidR="00AF03D9">
        <w:rPr>
          <w:rFonts w:cs="Times New Roman"/>
        </w:rPr>
        <w:t>(</w:t>
      </w:r>
      <w:r w:rsidR="00183825">
        <w:rPr>
          <w:rFonts w:cs="Times New Roman"/>
        </w:rPr>
        <w:t xml:space="preserve">Vernier et al., </w:t>
      </w:r>
      <w:r w:rsidR="00183825" w:rsidRPr="00183825">
        <w:rPr>
          <w:rFonts w:cs="Times New Roman"/>
        </w:rPr>
        <w:t>2011</w:t>
      </w:r>
      <w:del w:id="2" w:author="Elash, Brenden" w:date="2016-03-30T10:06:00Z">
        <w:r w:rsidR="00183825" w:rsidRPr="00183825" w:rsidDel="006C1919">
          <w:rPr>
            <w:rFonts w:cs="Times New Roman"/>
          </w:rPr>
          <w:delText>b</w:delText>
        </w:r>
      </w:del>
      <w:r w:rsidR="00AF03D9">
        <w:rPr>
          <w:rFonts w:cs="Times New Roman"/>
        </w:rPr>
        <w:t>)</w:t>
      </w:r>
      <w:commentRangeEnd w:id="1"/>
      <w:r w:rsidR="00384DA5">
        <w:rPr>
          <w:rStyle w:val="CommentReference"/>
        </w:rPr>
        <w:commentReference w:id="1"/>
      </w:r>
      <w:r w:rsidR="004F6187">
        <w:rPr>
          <w:rFonts w:cs="Times New Roman"/>
        </w:rPr>
        <w:t>.</w:t>
      </w:r>
      <w:r w:rsidR="00AF03D9">
        <w:rPr>
          <w:rFonts w:cs="Times New Roman"/>
        </w:rPr>
        <w:t xml:space="preserve"> </w:t>
      </w:r>
      <w:commentRangeStart w:id="3"/>
      <w:commentRangeStart w:id="4"/>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commentRangeEnd w:id="3"/>
      <w:r w:rsidR="00384DA5">
        <w:rPr>
          <w:rStyle w:val="CommentReference"/>
        </w:rPr>
        <w:commentReference w:id="3"/>
      </w:r>
      <w:commentRangeEnd w:id="4"/>
      <w:r w:rsidR="007A44FD">
        <w:rPr>
          <w:rStyle w:val="CommentReference"/>
        </w:rPr>
        <w:commentReference w:id="4"/>
      </w:r>
    </w:p>
    <w:p w14:paraId="2E19FD5A" w14:textId="338811CB"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del w:id="5" w:author="Elash, Brenden" w:date="2016-03-30T10:06:00Z">
        <w:r w:rsidDel="006C1919">
          <w:rPr>
            <w:rFonts w:cs="Times New Roman"/>
          </w:rPr>
          <w:delText xml:space="preserve">1970s </w:delText>
        </w:r>
        <w:r w:rsidR="00C0366D" w:rsidDel="006C1919">
          <w:rPr>
            <w:rFonts w:cs="Times New Roman"/>
          </w:rPr>
          <w:delText xml:space="preserve"> </w:delText>
        </w:r>
        <w:r w:rsidDel="006C1919">
          <w:rPr>
            <w:rFonts w:cs="Times New Roman"/>
          </w:rPr>
          <w:delText>with</w:delText>
        </w:r>
      </w:del>
      <w:ins w:id="6" w:author="Elash, Brenden" w:date="2016-03-30T10:06:00Z">
        <w:r w:rsidR="006C1919">
          <w:rPr>
            <w:rFonts w:cs="Times New Roman"/>
          </w:rPr>
          <w:t>1970s with</w:t>
        </w:r>
      </w:ins>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del w:id="7" w:author="Elash, Brenden" w:date="2016-03-30T10:07:00Z">
        <w:r w:rsidR="00FE1405" w:rsidDel="006C1919">
          <w:rPr>
            <w:rFonts w:cs="Times New Roman"/>
          </w:rPr>
          <w:delText xml:space="preserve">.  </w:delText>
        </w:r>
      </w:del>
      <w:r w:rsidR="00FE1405">
        <w:rPr>
          <w:rFonts w:cs="Times New Roman"/>
        </w:rPr>
        <w:t xml:space="preserve">Limb </w:t>
      </w:r>
      <w:r w:rsidR="00FE1405">
        <w:rPr>
          <w:rFonts w:cs="Times New Roman"/>
        </w:rPr>
        <w:lastRenderedPageBreak/>
        <w:t>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ins w:id="8" w:author="Elash, Brenden" w:date="2016-03-30T10:09:00Z">
        <w:r w:rsidR="006C1919" w:rsidRPr="0005362D">
          <w:rPr>
            <w:rFonts w:cs="Times New Roman"/>
          </w:rPr>
          <w:t>Llewellyn et al., 2004</w:t>
        </w:r>
      </w:ins>
      <w:del w:id="9" w:author="Elash, Brenden" w:date="2016-03-30T10:09:00Z">
        <w:r w:rsidR="00E5429D" w:rsidDel="006C1919">
          <w:rPr>
            <w:rFonts w:cs="Times New Roman"/>
          </w:rPr>
          <w:delText>ref</w:delText>
        </w:r>
      </w:del>
      <w:r w:rsidR="00E5429D">
        <w:rPr>
          <w:rFonts w:cs="Times New Roman"/>
        </w:rPr>
        <w:t>)</w:t>
      </w:r>
      <w:ins w:id="10" w:author="Elash, Brenden" w:date="2016-03-30T10:07:00Z">
        <w:r w:rsidR="006C1919">
          <w:rPr>
            <w:rFonts w:cs="Times New Roman"/>
          </w:rPr>
          <w:t>,</w:t>
        </w:r>
      </w:ins>
      <w:r w:rsidR="00D154A5">
        <w:rPr>
          <w:rFonts w:cs="Times New Roman"/>
        </w:rPr>
        <w:t xml:space="preserve"> SCIAMACHY</w:t>
      </w:r>
      <w:r w:rsidR="00E5429D">
        <w:rPr>
          <w:rFonts w:cs="Times New Roman"/>
        </w:rPr>
        <w:t xml:space="preserve"> (</w:t>
      </w:r>
      <w:proofErr w:type="spellStart"/>
      <w:ins w:id="11" w:author="Elash, Brenden" w:date="2016-03-30T10:11:00Z">
        <w:r w:rsidR="006C1919" w:rsidRPr="0005362D">
          <w:rPr>
            <w:rFonts w:cs="Times New Roman"/>
          </w:rPr>
          <w:t>Bovensmann</w:t>
        </w:r>
        <w:proofErr w:type="spellEnd"/>
        <w:r w:rsidR="006C1919" w:rsidRPr="0005362D">
          <w:rPr>
            <w:rFonts w:cs="Times New Roman"/>
          </w:rPr>
          <w:t xml:space="preserve"> et al., 1999</w:t>
        </w:r>
      </w:ins>
      <w:del w:id="12" w:author="Elash, Brenden" w:date="2016-03-30T10:11:00Z">
        <w:r w:rsidR="00E5429D" w:rsidDel="006C1919">
          <w:rPr>
            <w:rFonts w:cs="Times New Roman"/>
          </w:rPr>
          <w:delText>ref</w:delText>
        </w:r>
      </w:del>
      <w:r w:rsidR="00E5429D">
        <w:rPr>
          <w:rFonts w:cs="Times New Roman"/>
        </w:rPr>
        <w:t>)</w:t>
      </w:r>
      <w:ins w:id="13" w:author="Elash, Brenden" w:date="2016-03-30T10:11:00Z">
        <w:r w:rsidR="006C1919">
          <w:rPr>
            <w:rFonts w:cs="Times New Roman"/>
          </w:rPr>
          <w:t>,</w:t>
        </w:r>
      </w:ins>
      <w:r w:rsidR="00E5429D">
        <w:rPr>
          <w:rFonts w:cs="Times New Roman"/>
        </w:rPr>
        <w:t xml:space="preserve"> and OMPS (</w:t>
      </w:r>
      <w:proofErr w:type="spellStart"/>
      <w:ins w:id="14" w:author="Elash, Brenden" w:date="2016-03-30T10:11:00Z">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ins>
      <w:del w:id="15" w:author="Elash, Brenden" w:date="2016-03-30T10:11:00Z">
        <w:r w:rsidR="00E5429D" w:rsidDel="006C1919">
          <w:rPr>
            <w:rFonts w:cs="Times New Roman"/>
          </w:rPr>
          <w:delText>ref</w:delText>
        </w:r>
      </w:del>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w:t>
      </w:r>
      <w:del w:id="16" w:author="Elash, Brenden" w:date="2016-03-30T10:09:00Z">
        <w:r w:rsidR="004F6187" w:rsidRPr="004F6187" w:rsidDel="006C1919">
          <w:rPr>
            <w:rFonts w:cs="Times New Roman"/>
          </w:rPr>
          <w:delText xml:space="preserve">; </w:delText>
        </w:r>
        <w:commentRangeStart w:id="17"/>
        <w:r w:rsidR="004F6187" w:rsidRPr="004F6187" w:rsidDel="006C1919">
          <w:rPr>
            <w:rFonts w:cs="Times New Roman"/>
          </w:rPr>
          <w:delText>Ridley et al., 2014</w:delText>
        </w:r>
        <w:commentRangeEnd w:id="17"/>
        <w:r w:rsidR="00E5429D" w:rsidDel="006C1919">
          <w:rPr>
            <w:rStyle w:val="CommentReference"/>
          </w:rPr>
          <w:commentReference w:id="17"/>
        </w:r>
      </w:del>
      <w:r w:rsidR="004F6187" w:rsidRPr="004F6187">
        <w:rPr>
          <w:rFonts w:cs="Times New Roman"/>
        </w:rPr>
        <w:t xml:space="preserve">). </w:t>
      </w:r>
      <w:r w:rsidR="00C0366D">
        <w:rPr>
          <w:rFonts w:cs="Times New Roman"/>
        </w:rPr>
        <w:t xml:space="preserve"> </w:t>
      </w:r>
    </w:p>
    <w:p w14:paraId="36193233" w14:textId="53072D08"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inversion techniques to determine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0D1D06">
        <w:rPr>
          <w:rFonts w:cs="Times New Roman"/>
        </w:rPr>
        <w:t xml:space="preserve">It should 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del w:id="18" w:author="Elash, Brenden" w:date="2016-03-30T10:15:00Z">
        <w:r w:rsidR="000731A0" w:rsidDel="001F1E36">
          <w:rPr>
            <w:rFonts w:cs="Times New Roman"/>
          </w:rPr>
          <w:delText>2015</w:delText>
        </w:r>
      </w:del>
      <w:ins w:id="19" w:author="Elash, Brenden" w:date="2016-03-30T10:15:00Z">
        <w:r w:rsidR="001F1E36">
          <w:rPr>
            <w:rFonts w:cs="Times New Roman"/>
          </w:rPr>
          <w:t>2016</w:t>
        </w:r>
      </w:ins>
      <w:r w:rsidR="000731A0">
        <w:rPr>
          <w:rFonts w:cs="Times New Roman"/>
        </w:rPr>
        <w:t xml:space="preserve">). Both instruments use acousto-optic tunable filters to select the measured wavelength </w:t>
      </w:r>
      <w:r w:rsidR="00952285">
        <w:rPr>
          <w:rFonts w:cs="Times New Roman"/>
        </w:rPr>
        <w:t xml:space="preserve">but can only measure </w:t>
      </w:r>
      <w:r w:rsidR="00E5429D">
        <w:rPr>
          <w:rFonts w:cs="Times New Roman"/>
        </w:rPr>
        <w:t>one</w:t>
      </w:r>
      <w:r w:rsidR="000731A0">
        <w:rPr>
          <w:rFonts w:cs="Times New Roman"/>
        </w:rPr>
        <w:t xml:space="preserve"> </w:t>
      </w:r>
      <w:r w:rsidR="00E5429D">
        <w:rPr>
          <w:rFonts w:cs="Times New Roman"/>
        </w:rPr>
        <w:t xml:space="preserve">orientation of the </w:t>
      </w:r>
      <w:r w:rsidR="000731A0">
        <w:rPr>
          <w:rFonts w:cs="Times New Roman"/>
        </w:rPr>
        <w:t>linear</w:t>
      </w:r>
      <w:r w:rsidR="00E5429D">
        <w:rPr>
          <w:rFonts w:cs="Times New Roman"/>
        </w:rPr>
        <w:t>ly</w:t>
      </w:r>
      <w:r w:rsidR="000731A0">
        <w:rPr>
          <w:rFonts w:cs="Times New Roman"/>
        </w:rPr>
        <w:t xml:space="preserve"> polarized signal</w:t>
      </w:r>
      <w:r w:rsidR="00B306A8">
        <w:rPr>
          <w:rFonts w:cs="Times New Roman"/>
        </w:rPr>
        <w:t>, whereas previous limb scatter instruments have used scalar measurements to perform the inversion.</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del w:id="20" w:author="Elash, Brenden" w:date="2016-03-30T10:19:00Z">
        <w:r w:rsidR="00154CA6" w:rsidDel="001F1E36">
          <w:rPr>
            <w:rFonts w:cs="Times New Roman"/>
          </w:rPr>
          <w:delText xml:space="preserve">???), </w:delText>
        </w:r>
      </w:del>
      <w:ins w:id="21" w:author="Elash, Brenden" w:date="2016-03-30T10:19:00Z">
        <w:r w:rsidR="001F1E36">
          <w:rPr>
            <w:rFonts w:cs="Times New Roman"/>
          </w:rPr>
          <w:t xml:space="preserve">1999), </w:t>
        </w:r>
      </w:ins>
      <w:r w:rsidR="00154CA6">
        <w:rPr>
          <w:rFonts w:cs="Times New Roman"/>
        </w:rPr>
        <w:t>the impacts of the polarized measurement have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19E5BAE7" w:rsidR="00F06DBB" w:rsidRDefault="00D80A90" w:rsidP="00E55220">
      <w:pPr>
        <w:jc w:val="both"/>
      </w:pPr>
      <w:r>
        <w:t xml:space="preserve">The polarization for electromagnetic waves can be fully defined by the </w:t>
      </w:r>
      <w:ins w:id="22" w:author="Elash, Brenden" w:date="2016-03-30T10:28:00Z">
        <w:r w:rsidR="00ED0D0E">
          <w:t>S</w:t>
        </w:r>
      </w:ins>
      <w:commentRangeStart w:id="23"/>
      <w:del w:id="24" w:author="Elash, Brenden" w:date="2016-03-30T10:28:00Z">
        <w:r w:rsidDel="00ED0D0E">
          <w:delText>s</w:delText>
        </w:r>
      </w:del>
      <w:r>
        <w:t>tokes</w:t>
      </w:r>
      <w:r w:rsidR="007F32A1">
        <w:t xml:space="preserve"> </w:t>
      </w:r>
      <w:commentRangeEnd w:id="23"/>
      <w:r w:rsidR="00176EF4">
        <w:rPr>
          <w:rStyle w:val="CommentReference"/>
        </w:rPr>
        <w:commentReference w:id="23"/>
      </w:r>
      <w:r w:rsidR="007F32A1">
        <w:t>vector</w:t>
      </w:r>
      <w:r w:rsidR="00156E8C">
        <w:t xml:space="preserve">. The </w:t>
      </w:r>
      <w:ins w:id="25" w:author="Elash, Brenden" w:date="2016-03-30T10:28:00Z">
        <w:r w:rsidR="00ED0D0E">
          <w:t>S</w:t>
        </w:r>
      </w:ins>
      <w:del w:id="26" w:author="Elash, Brenden" w:date="2016-03-30T10:28:00Z">
        <w:r w:rsidR="00156E8C" w:rsidDel="00ED0D0E">
          <w:delText>s</w:delText>
        </w:r>
      </w:del>
      <w:r w:rsidR="00156E8C">
        <w:t>tokes vector is given by a column matrix</w:t>
      </w:r>
      <w:ins w:id="27" w:author="Bourassa, Adam" w:date="2016-03-29T16:14:00Z">
        <w:r w:rsidR="00F1616E">
          <w:t xml:space="preserve"> </w:t>
        </w:r>
      </w:ins>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1D3FE9D7" w:rsidR="00156E8C" w:rsidRPr="00CE3CB4" w:rsidRDefault="00B1115E" w:rsidP="00E55220">
      <w:pPr>
        <w:jc w:val="both"/>
        <w:rPr>
          <w:rFonts w:eastAsiaTheme="minorEastAsia"/>
        </w:rPr>
      </w:pPr>
      <w:proofErr w:type="gramStart"/>
      <w:r>
        <w:rPr>
          <w:rFonts w:eastAsiaTheme="minorEastAsia"/>
        </w:rPr>
        <w:t>where</w:t>
      </w:r>
      <w:proofErr w:type="gramEnd"/>
      <w:r>
        <w:rPr>
          <w:rFonts w:eastAsiaTheme="minorEastAsia"/>
        </w:rPr>
        <w:t xml:space="preserve"> the</w:t>
      </w:r>
      <w:r w:rsidR="00156E8C">
        <w:rPr>
          <w:rFonts w:eastAsiaTheme="minorEastAsia"/>
        </w:rPr>
        <w:t xml:space="preserve"> terms of the </w:t>
      </w:r>
      <w:ins w:id="28" w:author="Elash, Brenden" w:date="2016-03-30T10:28:00Z">
        <w:r w:rsidR="00ED0D0E">
          <w:rPr>
            <w:rFonts w:eastAsiaTheme="minorEastAsia"/>
          </w:rPr>
          <w:t>S</w:t>
        </w:r>
      </w:ins>
      <w:del w:id="29" w:author="Elash, Brenden" w:date="2016-03-30T10:28:00Z">
        <w:r w:rsidR="00156E8C" w:rsidDel="00ED0D0E">
          <w:rPr>
            <w:rFonts w:eastAsiaTheme="minorEastAsia"/>
          </w:rPr>
          <w:delText>s</w:delText>
        </w:r>
      </w:del>
      <w:r w:rsidR="00156E8C">
        <w:rPr>
          <w:rFonts w:eastAsiaTheme="minorEastAsia"/>
        </w:rPr>
        <w:t xml:space="preserve">tokes </w:t>
      </w:r>
      <w:r w:rsidR="00250B0A">
        <w:rPr>
          <w:rFonts w:eastAsiaTheme="minorEastAsia"/>
        </w:rPr>
        <w:t xml:space="preserve">vector </w:t>
      </w:r>
      <w:r w:rsidR="00156E8C">
        <w:rPr>
          <w:rFonts w:eastAsiaTheme="minorEastAsia"/>
        </w:rPr>
        <w:t xml:space="preserve">are the total </w:t>
      </w:r>
      <w:r>
        <w:rPr>
          <w:rFonts w:eastAsiaTheme="minorEastAsia"/>
        </w:rPr>
        <w:t>radiance</w:t>
      </w:r>
      <w:r w:rsidR="00156E8C">
        <w:rPr>
          <w:rFonts w:eastAsiaTheme="minorEastAsia"/>
        </w:rPr>
        <w:t xml:space="preserve">, </w:t>
      </w:r>
      <w:commentRangeStart w:id="30"/>
      <w:r w:rsidR="00156E8C">
        <w:rPr>
          <w:rFonts w:eastAsiaTheme="minorEastAsia"/>
        </w:rPr>
        <w:t xml:space="preserve">the </w:t>
      </w:r>
      <w:r w:rsidR="00E1678C">
        <w:rPr>
          <w:rFonts w:eastAsiaTheme="minorEastAsia"/>
        </w:rPr>
        <w:t>horizontal polarization, the +45</w:t>
      </w:r>
      <w:r w:rsidR="00E1678C">
        <w:rPr>
          <w:rFonts w:eastAsiaTheme="minorEastAsia"/>
          <w:vertAlign w:val="superscript"/>
        </w:rPr>
        <w:t>o</w:t>
      </w:r>
      <w:r w:rsidR="00E1678C">
        <w:rPr>
          <w:rFonts w:eastAsiaTheme="minorEastAsia"/>
        </w:rPr>
        <w:t xml:space="preserve"> diagonal polarization, and the</w:t>
      </w:r>
      <w:r>
        <w:rPr>
          <w:rFonts w:eastAsiaTheme="minorEastAsia"/>
        </w:rPr>
        <w:t xml:space="preserve"> counter clockwise polarization</w:t>
      </w:r>
      <w:commentRangeEnd w:id="30"/>
      <w:r w:rsidR="007A44FD">
        <w:rPr>
          <w:rStyle w:val="CommentReference"/>
        </w:rPr>
        <w:commentReference w:id="30"/>
      </w:r>
      <w:r>
        <w:rPr>
          <w:rFonts w:eastAsiaTheme="minorEastAsia"/>
        </w:rPr>
        <w:t xml:space="preserve"> </w:t>
      </w:r>
      <w:commentRangeStart w:id="31"/>
      <w:r>
        <w:rPr>
          <w:rFonts w:eastAsiaTheme="minorEastAsia"/>
        </w:rPr>
        <w:t>from top to bottom</w:t>
      </w:r>
      <w:commentRangeEnd w:id="31"/>
      <w:r w:rsidR="00815D67">
        <w:rPr>
          <w:rStyle w:val="CommentReference"/>
        </w:rPr>
        <w:commentReference w:id="31"/>
      </w:r>
      <w:r w:rsidR="00E1678C">
        <w:rPr>
          <w:rFonts w:eastAsiaTheme="minorEastAsia"/>
        </w:rPr>
        <w:t>. Using a reference frame where the x-axis is defined to be the horizontal polarization leads to the following definition for the Stokes parameters</w:t>
      </w:r>
    </w:p>
    <w:p w14:paraId="19352078" w14:textId="000A3D56" w:rsidR="00156E8C" w:rsidRPr="00E55220" w:rsidRDefault="00867F40"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37FAA03E"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into the Stokes reference frame then is multiplied by the phase matrix. After the multiplication the result is rotated back into the ray’s initial coordinate system through the following</w:t>
      </w:r>
    </w:p>
    <w:p w14:paraId="34C96C71" w14:textId="23DFAFAF" w:rsidR="002D2986" w:rsidRPr="00CE3CB4" w:rsidRDefault="00867F40"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0CFD062B" w:rsidR="00E506B7" w:rsidRDefault="009E24CF" w:rsidP="00E55220">
      <w:pPr>
        <w:jc w:val="both"/>
        <w:rPr>
          <w:rFonts w:eastAsiaTheme="minorEastAsia"/>
        </w:rPr>
      </w:pPr>
      <w:r>
        <w:t xml:space="preserve">The scattered and incoming radiances are </w:t>
      </w:r>
      <w:r w:rsidR="007C6CFC">
        <w:t xml:space="preserve">4 by 1 matrices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rotations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p"/>
          </m:rPr>
          <w:rPr>
            <w:rStyle w:val="CommentReference"/>
          </w:rPr>
          <w:commentReference w:id="32"/>
        </m:r>
      </m:oMath>
      <w:r w:rsidR="007C6CFC">
        <w:rPr>
          <w:rFonts w:eastAsiaTheme="minorEastAsia"/>
        </w:rPr>
        <w:t>.</w:t>
      </w:r>
      <w:r w:rsidR="0021758C">
        <w:rPr>
          <w:rFonts w:eastAsiaTheme="minorEastAsia"/>
        </w:rPr>
        <w:t xml:space="preserve"> </w:t>
      </w:r>
      <w:commentRangeStart w:id="33"/>
      <w:r w:rsidR="0021758C">
        <w:rPr>
          <w:rFonts w:eastAsiaTheme="minorEastAsia"/>
        </w:rPr>
        <w:t>The phase matrix is the effect on</w:t>
      </w:r>
      <w:r w:rsidR="002D2E03">
        <w:rPr>
          <w:rFonts w:eastAsiaTheme="minorEastAsia"/>
        </w:rPr>
        <w:t xml:space="preserve"> how an incoming ray</w:t>
      </w:r>
      <w:r w:rsidR="0021758C">
        <w:rPr>
          <w:rFonts w:eastAsiaTheme="minorEastAsia"/>
        </w:rPr>
        <w:t xml:space="preserve"> is scattered and into what polarization state.</w:t>
      </w:r>
      <w:commentRangeEnd w:id="33"/>
      <w:r w:rsidR="007A44FD">
        <w:rPr>
          <w:rStyle w:val="CommentReference"/>
        </w:rPr>
        <w:commentReference w:id="33"/>
      </w:r>
    </w:p>
    <w:p w14:paraId="6A9E2783" w14:textId="4D111E54"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ins w:id="34" w:author="Elash, Brenden" w:date="2016-03-30T10:36:00Z">
        <w:r w:rsidR="007F6843">
          <w:t>)</w:t>
        </w:r>
      </w:ins>
      <w:del w:id="35" w:author="Elash, Brenden" w:date="2016-03-30T10:36:00Z">
        <w:r w:rsidR="0021758C" w:rsidDel="007F6843">
          <w:delText>)</w:delText>
        </w:r>
        <w:r w:rsidDel="007F6843">
          <w:delText xml:space="preserve"> </w:delText>
        </w:r>
        <w:commentRangeStart w:id="36"/>
        <w:r w:rsidDel="007F6843">
          <w:delText>and</w:delText>
        </w:r>
        <w:r w:rsidR="00991875" w:rsidDel="007F6843">
          <w:delText xml:space="preserve"> </w:delText>
        </w:r>
        <w:r w:rsidDel="007F6843">
          <w:delText>t</w:delText>
        </w:r>
        <w:r w:rsidR="00991875" w:rsidDel="007F6843">
          <w:delText>he phase function i</w:delText>
        </w:r>
        <w:commentRangeEnd w:id="36"/>
        <w:r w:rsidR="00815D67" w:rsidDel="007F6843">
          <w:rPr>
            <w:rStyle w:val="CommentReference"/>
          </w:rPr>
          <w:commentReference w:id="36"/>
        </w:r>
        <w:r w:rsidR="00991875" w:rsidDel="007F6843">
          <w:delText>s</w:delText>
        </w:r>
      </w:del>
      <w:r w:rsidR="00991875">
        <w:t xml:space="preserve"> given by</w:t>
      </w:r>
    </w:p>
    <w:p w14:paraId="3CC2CD95" w14:textId="5763A331" w:rsidR="00991875" w:rsidRPr="00CE3CB4" w:rsidRDefault="00867F40"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77777777"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hint="eastAsia"/>
          </w:rPr>
          <m:t>Θ</m:t>
        </m:r>
      </m:oMath>
      <w:r>
        <w:rPr>
          <w:rFonts w:eastAsiaTheme="minorEastAsia"/>
        </w:rPr>
        <w:t xml:space="preserve"> is the scattering angle. </w:t>
      </w:r>
    </w:p>
    <w:p w14:paraId="130D12BA" w14:textId="24C55CA7"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 particles only six element</w:t>
      </w:r>
      <w:ins w:id="37" w:author="Elash, Brenden" w:date="2016-03-30T10:37:00Z">
        <w:r w:rsidR="007F6843">
          <w:rPr>
            <w:rFonts w:eastAsiaTheme="minorEastAsia"/>
          </w:rPr>
          <w:t>s</w:t>
        </w:r>
      </w:ins>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24787561" w:rsidR="00B2565F" w:rsidRDefault="00CD6FC0" w:rsidP="00E55220">
      <w:pPr>
        <w:jc w:val="both"/>
        <w:rPr>
          <w:rFonts w:eastAsiaTheme="minorEastAsia"/>
        </w:rPr>
      </w:pPr>
      <m:oMathPara>
        <m:oMath>
          <m:r>
            <m:rPr>
              <m:sty m:val="bi"/>
            </m:rPr>
            <w:rPr>
              <w:rFonts w:ascii="Cambria Math" w:hAnsi="Cambria Math"/>
            </w:rPr>
            <m:t>P</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hint="eastAsia"/>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hint="eastAsia"/>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hint="eastAsia"/>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m:t>
                    </m:r>
                    <m:r>
                      <m:rPr>
                        <m:sty m:val="p"/>
                      </m:rPr>
                      <w:rPr>
                        <w:rFonts w:ascii="Cambria Math" w:hAnsi="Cambria Math" w:hint="eastAsia"/>
                      </w:rPr>
                      <m:t>Θ</m:t>
                    </m:r>
                    <m:r>
                      <m:rPr>
                        <m:sty m:val="p"/>
                      </m:rPr>
                      <w:rPr>
                        <w:rFonts w:ascii="Cambria Math" w:hAnsi="Cambria Math"/>
                      </w:rPr>
                      <m:t>)</m:t>
                    </m:r>
                  </m:e>
                </m:mr>
              </m:m>
            </m:e>
          </m:d>
          <m:r>
            <w:rPr>
              <w:rFonts w:ascii="Cambria Math" w:hAnsi="Cambria Math"/>
            </w:rPr>
            <m:t xml:space="preserve"> (5)</m:t>
          </m:r>
        </m:oMath>
      </m:oMathPara>
    </w:p>
    <w:p w14:paraId="4D1EEB3A" w14:textId="499BC209"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aerosol only four unique terms are need</w:t>
      </w:r>
      <w:r w:rsidR="007F32A1">
        <w:rPr>
          <w:rFonts w:eastAsiaTheme="minorEastAsia"/>
        </w:rPr>
        <w:t>ed</w:t>
      </w:r>
      <w:r w:rsidR="00F9146B">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684A7C">
        <w:rPr>
          <w:rFonts w:eastAsiaTheme="minorEastAsia"/>
        </w:rPr>
        <w:t xml:space="preserve">Aerosol scattering is modeled 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del w:id="38" w:author="Elash, Brenden" w:date="2016-03-30T10:38:00Z">
        <w:r w:rsidR="00815D67" w:rsidDel="007F6843">
          <w:rPr>
            <w:rFonts w:eastAsiaTheme="minorEastAsia"/>
          </w:rPr>
          <w:delText>???)</w:delText>
        </w:r>
        <w:r w:rsidR="00684A7C" w:rsidDel="007F6843">
          <w:rPr>
            <w:rFonts w:eastAsiaTheme="minorEastAsia"/>
          </w:rPr>
          <w:delText xml:space="preserve">. </w:delText>
        </w:r>
      </w:del>
      <w:ins w:id="39" w:author="Elash, Brenden" w:date="2016-03-30T10:38:00Z">
        <w:r w:rsidR="007F6843">
          <w:rPr>
            <w:rFonts w:eastAsiaTheme="minorEastAsia"/>
          </w:rPr>
          <w:t xml:space="preserve">1980). </w:t>
        </w:r>
      </w:ins>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0A3BD7AD"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ins w:id="40" w:author="Elash, Brenden" w:date="2016-03-30T10:44:00Z">
        <w:r w:rsidR="00CF5301">
          <w:rPr>
            <w:rFonts w:eastAsiaTheme="minorEastAsia"/>
          </w:rPr>
          <w:t>.</w:t>
        </w:r>
      </w:ins>
      <w:r w:rsidR="00DC691D">
        <w:rPr>
          <w:rFonts w:eastAsiaTheme="minorEastAsia"/>
        </w:rPr>
        <w:t xml:space="preserve"> </w:t>
      </w:r>
      <w:ins w:id="41" w:author="Elash, Brenden" w:date="2016-03-30T10:44:00Z">
        <w:r w:rsidR="00CF5301">
          <w:rPr>
            <w:rFonts w:eastAsiaTheme="minorEastAsia"/>
          </w:rPr>
          <w:t>(</w:t>
        </w:r>
      </w:ins>
      <w:r w:rsidR="00DC691D">
        <w:rPr>
          <w:rFonts w:eastAsiaTheme="minorEastAsia"/>
        </w:rPr>
        <w:t>4</w:t>
      </w:r>
      <w:ins w:id="42" w:author="Elash, Brenden" w:date="2016-03-30T10:44:00Z">
        <w:r w:rsidR="00CF5301">
          <w:rPr>
            <w:rFonts w:eastAsiaTheme="minorEastAsia"/>
          </w:rPr>
          <w:t>)</w:t>
        </w:r>
      </w:ins>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he</w:t>
      </w:r>
      <w:del w:id="43" w:author="Elash, Brenden" w:date="2016-03-30T10:39:00Z">
        <w:r w:rsidR="0020321F" w:rsidDel="006E030E">
          <w:rPr>
            <w:rFonts w:eastAsiaTheme="minorEastAsia"/>
          </w:rPr>
          <w:delText xml:space="preserve"> </w:delText>
        </w:r>
      </w:del>
      <w:r w:rsidR="0020321F">
        <w:rPr>
          <w:rFonts w:eastAsiaTheme="minorEastAsia"/>
        </w:rPr>
        <w:t xml:space="preserv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8E0043">
        <w:rPr>
          <w:rFonts w:eastAsiaTheme="minorEastAsia"/>
        </w:rPr>
        <w:t xml:space="preserve"> and gradually becomes </w:t>
      </w:r>
      <w:r w:rsidR="00F47A45">
        <w:rPr>
          <w:rFonts w:eastAsiaTheme="minorEastAsia"/>
        </w:rPr>
        <w:t xml:space="preserve">fully </w:t>
      </w:r>
      <w:r w:rsidR="008E0043">
        <w:rPr>
          <w:rFonts w:eastAsiaTheme="minorEastAsia"/>
        </w:rPr>
        <w:t>randomly polarized at scatter</w:t>
      </w:r>
      <w:r w:rsidR="00F47A45">
        <w:rPr>
          <w:rFonts w:eastAsiaTheme="minorEastAsia"/>
        </w:rPr>
        <w:t>ing</w:t>
      </w:r>
      <w:r w:rsidR="008E0043">
        <w:rPr>
          <w:rFonts w:eastAsiaTheme="minorEastAsia"/>
        </w:rPr>
        <w:t xml:space="preserve"> angles of 0 and </w:t>
      </w:r>
      <w:r w:rsidR="008E0043">
        <w:rPr>
          <w:rFonts w:eastAsiaTheme="minorEastAsia"/>
        </w:rPr>
        <w:lastRenderedPageBreak/>
        <w:t>180 degrees</w:t>
      </w:r>
      <w:r w:rsidR="00C60699">
        <w:rPr>
          <w:rFonts w:eastAsiaTheme="minorEastAsia"/>
        </w:rPr>
        <w:t xml:space="preserve">, </w:t>
      </w:r>
      <w:r w:rsidR="00AB71FF">
        <w:rPr>
          <w:rFonts w:eastAsiaTheme="minorEastAsia"/>
        </w:rPr>
        <w:t xml:space="preserve">i.e. </w:t>
      </w:r>
      <w:r w:rsidR="00C60699">
        <w:rPr>
          <w:rFonts w:eastAsiaTheme="minorEastAsia"/>
        </w:rPr>
        <w:t>forward and backscatter respectively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C60699">
        <w:rPr>
          <w:rFonts w:eastAsiaTheme="minorEastAsia"/>
        </w:rPr>
        <w:t xml:space="preserve">scattering angle, </w:t>
      </w:r>
      <w:r w:rsidR="008E0043">
        <w:rPr>
          <w:rFonts w:eastAsiaTheme="minorEastAsia"/>
        </w:rPr>
        <w:t xml:space="preserve">and </w:t>
      </w:r>
      <w:r w:rsidR="00C60699">
        <w:rPr>
          <w:rFonts w:eastAsiaTheme="minorEastAsia"/>
        </w:rPr>
        <w:t xml:space="preserve">also </w:t>
      </w:r>
      <w:r w:rsidR="008E0043">
        <w:rPr>
          <w:rFonts w:eastAsiaTheme="minorEastAsia"/>
        </w:rPr>
        <w:t xml:space="preserve">does not become completely randomly polarized at forward and backscatter. </w:t>
      </w:r>
      <w:r w:rsidR="00C60699">
        <w:rPr>
          <w:rFonts w:eastAsiaTheme="minorEastAsia"/>
        </w:rPr>
        <w:t>S</w:t>
      </w:r>
      <w:r w:rsidR="008E0043">
        <w:rPr>
          <w:rFonts w:eastAsiaTheme="minorEastAsia"/>
        </w:rPr>
        <w:t xml:space="preserve">imulations </w:t>
      </w:r>
      <w:r w:rsidR="00C60699">
        <w:rPr>
          <w:rFonts w:eastAsiaTheme="minorEastAsia"/>
        </w:rPr>
        <w:t xml:space="preserve">with the forward model described below show that </w:t>
      </w:r>
      <w:r w:rsidR="008E0043">
        <w:rPr>
          <w:rFonts w:eastAsiaTheme="minorEastAsia"/>
        </w:rPr>
        <w:t>at 90 degrees scattering</w:t>
      </w:r>
      <w:r w:rsidR="00C60699">
        <w:rPr>
          <w:rFonts w:eastAsiaTheme="minorEastAsia"/>
        </w:rPr>
        <w:t xml:space="preserve"> angle,</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FE4D6A">
        <w:rPr>
          <w:rFonts w:eastAsiaTheme="minorEastAsia"/>
        </w:rPr>
        <w:t>As the scattering angle de</w:t>
      </w:r>
      <w:r w:rsidR="00EC2374">
        <w:rPr>
          <w:rFonts w:eastAsiaTheme="minorEastAsia"/>
        </w:rPr>
        <w:t>creases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del w:id="44" w:author="Elash, Brenden" w:date="2016-03-30T10:44:00Z">
        <w:r w:rsidR="00A35C11" w:rsidDel="00CF5301">
          <w:rPr>
            <w:rFonts w:eastAsiaTheme="minorEastAsia"/>
          </w:rPr>
          <w:delText>polariz</w:delText>
        </w:r>
        <w:r w:rsidR="00C60699" w:rsidDel="00CF5301">
          <w:rPr>
            <w:rFonts w:eastAsiaTheme="minorEastAsia"/>
          </w:rPr>
          <w:delText>ation</w:delText>
        </w:r>
        <w:r w:rsidR="00A35C11" w:rsidDel="00CF5301">
          <w:rPr>
            <w:rFonts w:eastAsiaTheme="minorEastAsia"/>
          </w:rPr>
          <w:delText xml:space="preserve">  decreases</w:delText>
        </w:r>
      </w:del>
      <w:ins w:id="45" w:author="Elash, Brenden" w:date="2016-03-30T10:44:00Z">
        <w:r w:rsidR="00CF5301">
          <w:rPr>
            <w:rFonts w:eastAsiaTheme="minorEastAsia"/>
          </w:rPr>
          <w:t>polarization decreases</w:t>
        </w:r>
      </w:ins>
      <w:r w:rsidR="00A35C11">
        <w:rPr>
          <w:rFonts w:eastAsiaTheme="minorEastAsia"/>
        </w:rPr>
        <w:t xml:space="preserve"> to approximately </w:t>
      </w:r>
      <w:r w:rsidR="00BB47D0">
        <w:rPr>
          <w:rFonts w:eastAsiaTheme="minorEastAsia"/>
        </w:rPr>
        <w:t>2</w:t>
      </w:r>
      <w:r w:rsidR="00A35C11">
        <w:rPr>
          <w:rFonts w:eastAsiaTheme="minorEastAsia"/>
        </w:rPr>
        <w:t xml:space="preserve">0% </w:t>
      </w:r>
      <w:del w:id="46" w:author="Elash, Brenden" w:date="2016-03-30T10:44:00Z">
        <w:r w:rsidR="00A35C11" w:rsidDel="00CF5301">
          <w:rPr>
            <w:rFonts w:eastAsiaTheme="minorEastAsia"/>
          </w:rPr>
          <w:delText>for  backscatter</w:delText>
        </w:r>
      </w:del>
      <w:ins w:id="47" w:author="Elash, Brenden" w:date="2016-03-30T10:44:00Z">
        <w:r w:rsidR="00CF5301">
          <w:rPr>
            <w:rFonts w:eastAsiaTheme="minorEastAsia"/>
          </w:rPr>
          <w:t>for backscatter</w:t>
        </w:r>
      </w:ins>
      <w:r w:rsidR="00A35C11">
        <w:rPr>
          <w:rFonts w:eastAsiaTheme="minorEastAsia"/>
        </w:rPr>
        <w:t xml:space="preserve"> 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781EF429"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burden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commentRangeStart w:id="48"/>
      <w:r w:rsidR="00D801E7">
        <w:rPr>
          <w:rFonts w:eastAsiaTheme="minorEastAsia"/>
        </w:rPr>
        <w:t xml:space="preserve">horizontal </w:t>
      </w:r>
      <w:commentRangeEnd w:id="48"/>
      <w:r w:rsidR="00043DAC">
        <w:rPr>
          <w:rStyle w:val="CommentReference"/>
        </w:rPr>
        <w:commentReference w:id="48"/>
      </w:r>
      <w:r w:rsidR="00D801E7">
        <w:rPr>
          <w:rFonts w:eastAsiaTheme="minorEastAsia"/>
        </w:rPr>
        <w:t xml:space="preserve">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500 to 1250 nm, and interestingly </w:t>
      </w:r>
      <w:r w:rsidR="00D801E7">
        <w:rPr>
          <w:rFonts w:eastAsiaTheme="minorEastAsia"/>
        </w:rPr>
        <w:t xml:space="preserve">from 1250 to 1500 nm </w:t>
      </w:r>
      <w:r w:rsidR="004F6451">
        <w:rPr>
          <w:rFonts w:eastAsiaTheme="minorEastAsia"/>
        </w:rPr>
        <w:t>the opposite occurs</w:t>
      </w:r>
      <w:r w:rsidR="00D801E7">
        <w:rPr>
          <w:rFonts w:eastAsiaTheme="minorEastAsia"/>
        </w:rPr>
        <w:t>.</w:t>
      </w:r>
      <w:r w:rsidR="00043DAC">
        <w:rPr>
          <w:rFonts w:eastAsiaTheme="minorEastAsia"/>
        </w:rPr>
        <w:t xml:space="preserve"> This is due to the changing fraction of scattering from air and aerosol as the Rayleigh scattering cross section falls off much more quickly with wavelength than the aerosol cross section. </w:t>
      </w:r>
      <w:r w:rsidR="00D801E7">
        <w:rPr>
          <w:rFonts w:eastAsiaTheme="minorEastAsia"/>
        </w:rPr>
        <w:t xml:space="preserve"> These changes are present for all scattering angles</w:t>
      </w:r>
      <w:r w:rsidR="001100DD">
        <w:rPr>
          <w:rFonts w:eastAsiaTheme="minorEastAsia"/>
        </w:rPr>
        <w:t xml:space="preserve">. </w:t>
      </w:r>
      <w:r w:rsidR="00043DAC">
        <w:rPr>
          <w:rFonts w:eastAsiaTheme="minorEastAsia"/>
        </w:rPr>
        <w:t>T</w:t>
      </w:r>
      <w:r w:rsidR="001100DD">
        <w:rPr>
          <w:rFonts w:eastAsiaTheme="minorEastAsia"/>
        </w:rPr>
        <w:t xml:space="preserve">he observed change in linear polarization </w:t>
      </w:r>
      <w:r w:rsidR="00043DAC">
        <w:rPr>
          <w:rFonts w:eastAsiaTheme="minorEastAsia"/>
        </w:rPr>
        <w:t>is approximately</w:t>
      </w:r>
      <w:r w:rsidR="007D1481">
        <w:rPr>
          <w:rFonts w:eastAsiaTheme="minorEastAsia"/>
        </w:rPr>
        <w:t xml:space="preserve"> 7%</w:t>
      </w:r>
      <w:r w:rsidR="003A73AB">
        <w:rPr>
          <w:rFonts w:eastAsiaTheme="minorEastAsia"/>
        </w:rPr>
        <w:t xml:space="preserve"> for the typical background state,</w:t>
      </w:r>
      <w:r w:rsidR="004F6451">
        <w:rPr>
          <w:rFonts w:eastAsiaTheme="minorEastAsia"/>
        </w:rPr>
        <w:t xml:space="preserve"> but </w:t>
      </w:r>
      <w:r w:rsidR="00043DAC">
        <w:rPr>
          <w:rFonts w:eastAsiaTheme="minorEastAsia"/>
        </w:rPr>
        <w:t xml:space="preserve">it </w:t>
      </w:r>
      <w:r w:rsidR="007F32A1">
        <w:rPr>
          <w:rFonts w:eastAsiaTheme="minorEastAsia"/>
        </w:rPr>
        <w:t>var</w:t>
      </w:r>
      <w:r w:rsidR="00043DAC">
        <w:rPr>
          <w:rFonts w:eastAsiaTheme="minorEastAsia"/>
        </w:rPr>
        <w:t>ies</w:t>
      </w:r>
      <w:r w:rsidR="004F6451">
        <w:rPr>
          <w:rFonts w:eastAsiaTheme="minorEastAsia"/>
        </w:rPr>
        <w:t xml:space="preserve"> depending on aerosol loading and 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4A026BE2"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E46260">
        <w:t>provides flexible</w:t>
      </w:r>
      <w:r w:rsidR="00D91DF4">
        <w:t xml:space="preserve"> user </w:t>
      </w:r>
      <w:r w:rsidR="00E46260">
        <w:t xml:space="preserve">specified </w:t>
      </w:r>
      <w:r w:rsidR="00D91DF4">
        <w:t>atmospheric s</w:t>
      </w:r>
      <w:r w:rsidR="00FF1D18">
        <w:t>pec</w:t>
      </w:r>
      <w:r w:rsidR="00D91DF4">
        <w:t>ies and concentrations</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del w:id="49" w:author="Elash, Brenden" w:date="2016-03-30T10:49:00Z">
        <w:r w:rsidR="00E46260" w:rsidDel="00CF5301">
          <w:delText>solution  (</w:delText>
        </w:r>
      </w:del>
      <w:ins w:id="50" w:author="Elash, Brenden" w:date="2016-03-30T10:49:00Z">
        <w:r w:rsidR="00CF5301">
          <w:t>solution (</w:t>
        </w:r>
      </w:ins>
      <w:proofErr w:type="spellStart"/>
      <w:r w:rsidR="00E46260">
        <w:t>Dueck</w:t>
      </w:r>
      <w:proofErr w:type="spellEnd"/>
      <w:r w:rsidR="00E46260">
        <w:t xml:space="preserve"> et al., 2016). </w:t>
      </w:r>
      <w:r w:rsidR="00964D71">
        <w:t xml:space="preserve"> All calculations performed with SASKTRAN-HR in this study </w:t>
      </w:r>
      <w:r w:rsidR="00E14F0F">
        <w:t>assume</w:t>
      </w:r>
      <w:del w:id="51" w:author="Bourassa, Adam" w:date="2016-03-29T17:08:00Z">
        <w:r w:rsidR="00E14F0F" w:rsidDel="00964D71">
          <w:delText>s</w:delText>
        </w:r>
      </w:del>
      <w:r w:rsidR="00E14F0F">
        <w:t xml:space="preserve"> </w:t>
      </w:r>
      <w:r w:rsidR="00964D71">
        <w:t xml:space="preserve">randomly polarized </w:t>
      </w:r>
      <w:r w:rsidR="00E14F0F">
        <w:t>sun</w:t>
      </w:r>
      <w:r w:rsidR="00964D71">
        <w:t>light</w:t>
      </w:r>
      <w:r w:rsidR="00E14F0F">
        <w:t xml:space="preserve"> and </w:t>
      </w:r>
      <w:r w:rsidR="00964D71">
        <w:t xml:space="preserve">Rayleigh and Mie scattering events only to model the interaction with the molecular air density and stratospheric aerosol, respectively. </w:t>
      </w:r>
      <w:del w:id="52" w:author="Elash, Brenden" w:date="2016-03-30T10:49:00Z">
        <w:r w:rsidR="00E14F0F" w:rsidDel="00CF5301">
          <w:delText xml:space="preserve">. </w:delText>
        </w:r>
      </w:del>
      <w:r w:rsidR="00964D71">
        <w:t>Scattering events from t</w:t>
      </w:r>
      <w:r w:rsidR="00E14F0F">
        <w:t xml:space="preserve">he </w:t>
      </w:r>
      <w:r w:rsidR="00964D71">
        <w:t>Earth’s surface are</w:t>
      </w:r>
      <w:r w:rsidR="00E14F0F">
        <w:t xml:space="preserve"> assumed to be </w:t>
      </w:r>
      <w:proofErr w:type="spellStart"/>
      <w:r w:rsidR="00E14F0F">
        <w:t>L</w:t>
      </w:r>
      <w:r w:rsidR="00E14F0F" w:rsidRPr="00E14F0F">
        <w:t>ambertian</w:t>
      </w:r>
      <w:proofErr w:type="spellEnd"/>
      <w:r w:rsidR="00E14F0F">
        <w:t xml:space="preserve"> and </w:t>
      </w:r>
      <w:r w:rsidR="00964D71">
        <w:t xml:space="preserve">fully </w:t>
      </w:r>
      <w:r w:rsidR="00E14F0F">
        <w:t>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6EE1BDE0" w:rsidR="007F37E9" w:rsidRDefault="00AB71FF" w:rsidP="008E72BB">
      <w:pPr>
        <w:spacing w:line="276" w:lineRule="auto"/>
        <w:jc w:val="both"/>
      </w:pPr>
      <w:r>
        <w:t>The impact of a polarized measurement on stratospheric aerosol retrievals from limb scattered sunlig</w:t>
      </w:r>
      <w:r w:rsidR="003C39D0">
        <w:t xml:space="preserve">ht is systematically studied by exploring a set of distinct cases that attempt to cover the expected range of aerosol parameters, including both </w:t>
      </w:r>
      <w:r w:rsidR="00896D23">
        <w:t>particle size and concentration (or extinction) profiles</w:t>
      </w:r>
      <w:r w:rsidR="003C39D0">
        <w:t>, and viewing geometries.  Even in the case of scalar radiance measurements</w:t>
      </w:r>
      <w:del w:id="53" w:author="Elash, Brenden" w:date="2016-03-30T10:51:00Z">
        <w:r w:rsidR="003C39D0" w:rsidDel="00CF5301">
          <w:delText xml:space="preserve">, </w:delText>
        </w:r>
        <w:r w:rsidR="005D2709" w:rsidDel="00CF5301">
          <w:delText xml:space="preserve"> </w:delText>
        </w:r>
        <w:r w:rsidR="003C39D0" w:rsidDel="00CF5301">
          <w:delText>the</w:delText>
        </w:r>
      </w:del>
      <w:ins w:id="54" w:author="Elash, Brenden" w:date="2016-03-30T10:51:00Z">
        <w:r w:rsidR="00CF5301">
          <w:t>, the</w:t>
        </w:r>
      </w:ins>
      <w:r w:rsidR="003C39D0">
        <w:t xml:space="preserve"> </w:t>
      </w:r>
      <w:r w:rsidR="005D2709">
        <w:t xml:space="preserve">geometry of the measurement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2015)</w:t>
      </w:r>
      <w:r w:rsidR="005D2709">
        <w:t xml:space="preserve">. </w:t>
      </w:r>
      <w:r w:rsidR="001A611E">
        <w:t>This</w:t>
      </w:r>
      <w:r w:rsidR="000D1D06">
        <w:t xml:space="preserve"> includes a strong preference for </w:t>
      </w:r>
      <w:r w:rsidR="001A611E">
        <w:t xml:space="preserve">aerosol </w:t>
      </w:r>
      <w:r w:rsidR="000D1D06">
        <w:t>scattering in the forward direction resulting in a weak</w:t>
      </w:r>
      <w:r>
        <w:t>er relative</w:t>
      </w:r>
      <w:r w:rsidR="000D1D06">
        <w:t xml:space="preserve"> </w:t>
      </w:r>
      <w:r>
        <w:t xml:space="preserve">aerosol </w:t>
      </w:r>
      <w:r w:rsidR="000D1D06">
        <w:t xml:space="preserve">signal in the backscatter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77FAD242"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 xml:space="preserve">profiles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del w:id="55" w:author="Elash, Brenden" w:date="2016-03-30T10:52:00Z">
        <w:r w:rsidR="003C39D0" w:rsidDel="00867F40">
          <w:delText>???)</w:delText>
        </w:r>
        <w:r w:rsidR="00243618" w:rsidDel="00867F40">
          <w:delText xml:space="preserve">, </w:delText>
        </w:r>
      </w:del>
      <w:ins w:id="56" w:author="Elash, Brenden" w:date="2016-03-30T10:52:00Z">
        <w:r w:rsidR="00867F40">
          <w:t xml:space="preserve">2003), </w:t>
        </w:r>
      </w:ins>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lastRenderedPageBreak/>
        <w:t xml:space="preserve">from </w:t>
      </w:r>
      <w:r w:rsidR="0071482D">
        <w:t xml:space="preserve">OSIRIS measurements </w:t>
      </w:r>
      <w:commentRangeStart w:id="57"/>
      <w:r w:rsidR="003C39D0">
        <w:t>two months</w:t>
      </w:r>
      <w:commentRangeEnd w:id="57"/>
      <w:r w:rsidR="003C39D0">
        <w:rPr>
          <w:rStyle w:val="CommentReference"/>
        </w:rPr>
        <w:commentReference w:id="57"/>
      </w:r>
      <w:r w:rsidR="003C39D0">
        <w:t xml:space="preserve">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del w:id="58" w:author="Elash, Brenden" w:date="2016-03-30T10:54:00Z">
        <w:r w:rsidR="00EE54B2" w:rsidDel="00867F40">
          <w:delText xml:space="preserve">in </w:delText>
        </w:r>
        <w:r w:rsidR="00243618" w:rsidDel="00867F40">
          <w:delText xml:space="preserve"> in</w:delText>
        </w:r>
      </w:del>
      <w:ins w:id="59" w:author="Elash, Brenden" w:date="2016-03-30T10:54:00Z">
        <w:r w:rsidR="00867F40">
          <w:t>in</w:t>
        </w:r>
      </w:ins>
      <w:r w:rsidR="00243618">
        <w:t xml:space="preserve"> Figure </w:t>
      </w:r>
      <w:commentRangeStart w:id="60"/>
      <w:r w:rsidR="00243618">
        <w:t>1</w:t>
      </w:r>
      <w:commentRangeEnd w:id="60"/>
      <w:r w:rsidR="00784B3F">
        <w:rPr>
          <w:rStyle w:val="CommentReference"/>
        </w:rPr>
        <w:commentReference w:id="60"/>
      </w:r>
      <w:r w:rsidR="00243618">
        <w:t>.</w:t>
      </w:r>
      <w:r w:rsidR="009D2D82">
        <w:t xml:space="preserve"> </w:t>
      </w:r>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a single mode lognormal </w:t>
      </w:r>
      <w:r w:rsidR="00EE54B2">
        <w:t xml:space="preserve">distribution </w:t>
      </w:r>
      <w:r w:rsidR="0071482D">
        <w:t xml:space="preserve">with somewhat different, but typically observed, size parameters.  </w:t>
      </w:r>
      <w:r w:rsidR="009D2D82">
        <w:t xml:space="preserve">A </w:t>
      </w:r>
      <w:r w:rsidR="00852D14">
        <w:t xml:space="preserve">multi-modal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EE54B2">
        <w:t xml:space="preserve"> each comprising an equal fraction of the total extinction.  All of the parameters of the size distributions are detailed in Table 1. </w:t>
      </w:r>
      <w:del w:id="61" w:author="Elash, Brenden" w:date="2016-03-30T10:56:00Z">
        <w:r w:rsidR="009D2D82" w:rsidDel="00867F40">
          <w:delText>.</w:delText>
        </w:r>
        <w:r w:rsidR="00105542" w:rsidDel="00867F40">
          <w:delText>.</w:delText>
        </w:r>
        <w:r w:rsidR="00A95369" w:rsidDel="00867F40">
          <w:delText xml:space="preserve"> </w:delText>
        </w:r>
      </w:del>
      <w:r w:rsidR="00A95369">
        <w:t>These selected distribution</w:t>
      </w:r>
      <w:r w:rsidR="00AB031C">
        <w:t>s</w:t>
      </w:r>
      <w:r w:rsidR="00A95369">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ins w:id="62" w:author="adam" w:date="2016-03-29T20:07:00Z">
        <w:r w:rsidR="00EE54B2">
          <w:t xml:space="preserve"> </w:t>
        </w:r>
      </w:ins>
    </w:p>
    <w:p w14:paraId="46F6CC7A" w14:textId="6CA93A44"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modelling was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for the range of</w:t>
      </w:r>
      <w:r w:rsidR="00217536">
        <w:t xml:space="preserve"> wavelengths commonly used by </w:t>
      </w:r>
      <w:r w:rsidR="00EE54B2">
        <w:t xml:space="preserve">aerosol retrievals </w:t>
      </w:r>
      <w:r w:rsidR="00217536">
        <w:t>from limb instruments</w:t>
      </w:r>
      <w:r w:rsidR="00EE54B2">
        <w:t xml:space="preserve">.  </w:t>
      </w:r>
      <w:commentRangeStart w:id="63"/>
      <w:r w:rsidR="00EE54B2">
        <w:t>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EE54B2">
        <w:t xml:space="preserve"> and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del w:id="64" w:author="adam" w:date="2016-03-29T20:12:00Z">
        <w:r w:rsidR="006E1F41" w:rsidDel="00EE54B2">
          <w:delText xml:space="preserve"> </w:delText>
        </w:r>
      </w:del>
      <w:commentRangeEnd w:id="63"/>
      <w:r w:rsidR="00867F40">
        <w:rPr>
          <w:rStyle w:val="CommentReference"/>
        </w:rPr>
        <w:commentReference w:id="63"/>
      </w:r>
      <w:r w:rsidR="004B0F82">
        <w:t xml:space="preserve"> The other important input parameter is the albedo of the Earth’s surface and for this study we use both values of 0 and 1 in order to cover the full range of potential impact. </w:t>
      </w:r>
    </w:p>
    <w:p w14:paraId="050F461B" w14:textId="36D860C9" w:rsidR="00243618" w:rsidRDefault="0091520A" w:rsidP="0091520A">
      <w:pPr>
        <w:pStyle w:val="Heading2"/>
      </w:pPr>
      <w:r>
        <w:t>2.</w:t>
      </w:r>
      <w:r w:rsidR="001053F4">
        <w:t xml:space="preserve">4 </w:t>
      </w:r>
      <w:commentRangeStart w:id="65"/>
      <w:r>
        <w:t>Methodology</w:t>
      </w:r>
      <w:commentRangeEnd w:id="65"/>
      <w:r w:rsidR="00176EF4">
        <w:rPr>
          <w:rStyle w:val="CommentReference"/>
          <w:rFonts w:asciiTheme="minorHAnsi" w:eastAsiaTheme="minorHAnsi" w:hAnsiTheme="minorHAnsi" w:cstheme="minorBidi"/>
          <w:color w:val="auto"/>
        </w:rPr>
        <w:commentReference w:id="65"/>
      </w:r>
    </w:p>
    <w:p w14:paraId="3F057387" w14:textId="65F98621" w:rsidR="00193128" w:rsidRDefault="006E1F41" w:rsidP="00700478">
      <w:pPr>
        <w:spacing w:line="276" w:lineRule="auto"/>
        <w:jc w:val="both"/>
        <w:rPr>
          <w:ins w:id="66" w:author="adam" w:date="2016-03-29T20:20:00Z"/>
        </w:rPr>
      </w:pPr>
      <w:del w:id="67" w:author="Elash, Brenden" w:date="2016-03-30T10:59:00Z">
        <w:r w:rsidDel="00867F40">
          <w:delText>,</w:delText>
        </w:r>
        <w:r w:rsidR="0091520A" w:rsidDel="00867F40">
          <w:delText xml:space="preserve"> </w:delText>
        </w:r>
      </w:del>
      <w:r w:rsidR="00193128">
        <w:t>For the purposes of this study, we have assumed an instrument capable of measuring only the</w:t>
      </w:r>
      <w:del w:id="68" w:author="Elash, Brenden" w:date="2016-03-30T11:00:00Z">
        <w:r w:rsidR="00193128" w:rsidDel="00867F40">
          <w:delText xml:space="preserve"> </w:delText>
        </w:r>
      </w:del>
      <w:r w:rsidR="0091520A">
        <w:t xml:space="preserve"> linear polariz</w:t>
      </w:r>
      <w:r w:rsidR="00193128">
        <w:t>ation</w:t>
      </w:r>
      <w:r w:rsidR="0091520A">
        <w:t xml:space="preserve"> </w:t>
      </w:r>
      <w:r w:rsidR="00193128">
        <w:t xml:space="preserve">with </w:t>
      </w:r>
      <w:r w:rsidR="0091520A">
        <w:t xml:space="preserve">either </w:t>
      </w:r>
      <w:r w:rsidR="00193128">
        <w:t>a</w:t>
      </w:r>
      <w:r w:rsidR="0091520A">
        <w:t xml:space="preserve"> vertical or horizontal </w:t>
      </w:r>
      <w:r w:rsidR="00193128">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del w:id="69" w:author="Elash, Brenden" w:date="2016-03-30T11:00:00Z">
        <w:r w:rsidR="0091520A" w:rsidDel="00867F40">
          <w:delText>2015</w:delText>
        </w:r>
      </w:del>
      <w:ins w:id="70" w:author="Elash, Brenden" w:date="2016-03-30T11:00:00Z">
        <w:r w:rsidR="00867F40">
          <w:t>2016</w:t>
        </w:r>
      </w:ins>
      <w:r w:rsidR="0091520A">
        <w:t>) use an acousto-optic tunable filter for a spectral filter</w:t>
      </w:r>
      <w:r w:rsidR="00193128">
        <w:t xml:space="preserve"> and these instrument by nature</w:t>
      </w:r>
      <w:r w:rsidR="0091520A">
        <w:t xml:space="preserve"> only measure </w:t>
      </w:r>
      <w:r w:rsidR="00193128">
        <w:t xml:space="preserve">one orientation of </w:t>
      </w:r>
      <w:r w:rsidR="0091520A">
        <w:t xml:space="preserve">linear polarization. </w:t>
      </w:r>
      <w:r w:rsidR="00852D14">
        <w:t xml:space="preserve">We wanted to be </w:t>
      </w:r>
      <w:r w:rsidR="006342F2">
        <w:t xml:space="preserve">able </w:t>
      </w:r>
      <w:r w:rsidR="00852D14">
        <w:t xml:space="preserve">to answer the question: </w:t>
      </w:r>
      <w:r w:rsidR="0091520A">
        <w:t xml:space="preserve">if </w:t>
      </w:r>
      <w:r w:rsidR="007A1AE6">
        <w:t>only one</w:t>
      </w:r>
      <w:r w:rsidR="0091520A">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rsidR="00193128">
        <w:t>,</w:t>
      </w:r>
      <w:r w:rsidR="0091520A">
        <w:t xml:space="preserve"> and </w:t>
      </w:r>
      <w:r w:rsidR="00193128">
        <w:t xml:space="preserve">further, </w:t>
      </w:r>
      <w:r w:rsidR="0091520A">
        <w:t>how do the polarized measurements compare</w:t>
      </w:r>
      <w:r w:rsidR="00193128">
        <w:t>, in terms of aerosol retrievals,</w:t>
      </w:r>
      <w:r w:rsidR="0091520A">
        <w:t xml:space="preserve"> to the sensitivity of an instrument that measures scal</w:t>
      </w:r>
      <w:r w:rsidR="00656A2B">
        <w:t>a</w:t>
      </w:r>
      <w:r w:rsidR="0091520A">
        <w:t>r radiance</w:t>
      </w:r>
      <w:r w:rsidR="00193128">
        <w:t>?</w:t>
      </w:r>
      <w:r w:rsidR="0091520A">
        <w:t xml:space="preserve">  </w:t>
      </w:r>
    </w:p>
    <w:p w14:paraId="36012EDC" w14:textId="70C1ADF9" w:rsidR="00FC4158" w:rsidRDefault="00FC4158" w:rsidP="00700478">
      <w:pPr>
        <w:spacing w:line="276" w:lineRule="auto"/>
        <w:jc w:val="both"/>
      </w:pPr>
      <w:r>
        <w:t>The</w:t>
      </w:r>
      <w:del w:id="71" w:author="Elash, Brenden" w:date="2016-03-30T11:01:00Z">
        <w:r w:rsidDel="00867F40">
          <w:delText xml:space="preserve"> </w:delText>
        </w:r>
      </w:del>
      <w:r>
        <w:t xml:space="preserv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 xml:space="preserve">total, or </w:t>
      </w:r>
      <w:r>
        <w:t>scal</w:t>
      </w:r>
      <w:r w:rsidR="00656A2B">
        <w:t>a</w:t>
      </w:r>
      <w:r>
        <w:t>r</w:t>
      </w:r>
      <w:r w:rsidR="00193128">
        <w:t>,</w:t>
      </w:r>
      <w:r w:rsidR="006342F2">
        <w:t xml:space="preserve"> </w:t>
      </w:r>
      <w:r>
        <w:t>radiance</w:t>
      </w:r>
      <w:r w:rsidR="007A1AE6">
        <w:t xml:space="preserve"> as the reference case</w:t>
      </w:r>
      <w:r>
        <w:t xml:space="preserve">. Using the </w:t>
      </w:r>
      <w:r w:rsidR="002844B9">
        <w:t>Stokes</w:t>
      </w:r>
      <w:r>
        <w:t xml:space="preserve"> </w:t>
      </w:r>
      <w:r w:rsidR="002844B9">
        <w:t>parameters</w:t>
      </w:r>
      <w:r>
        <w:t>, the scal</w:t>
      </w:r>
      <w:r w:rsidR="006837A5">
        <w:t>a</w:t>
      </w:r>
      <w:r>
        <w:t xml:space="preserve">r radiance is defined as </w:t>
      </w:r>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E17A7A0"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w:t>
      </w:r>
      <w:r w:rsidR="006342F2">
        <w:t>fraction of the limb scatter signal</w:t>
      </w:r>
      <w:r w:rsidR="00784B3F">
        <w:t>, scalar and polarized,</w:t>
      </w:r>
      <w:r w:rsidR="006342F2">
        <w:t xml:space="preserve">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affect the ability to retrieve aerosol using a</w:t>
      </w:r>
      <w:r w:rsidR="00784B3F">
        <w:t>n</w:t>
      </w:r>
      <w:r>
        <w:t xml:space="preserve"> </w:t>
      </w:r>
      <w:r w:rsidR="00656A2B">
        <w:t xml:space="preserve">assumed </w:t>
      </w:r>
      <w:r>
        <w:t>particle size distribution</w:t>
      </w:r>
      <w:r w:rsidR="00784B3F">
        <w:t>, as is the case in the OSIRIS and SCIAMACHY retrieval algorithms</w:t>
      </w:r>
      <w:r>
        <w:t xml:space="preserve">? And </w:t>
      </w:r>
      <w:r w:rsidR="006342F2">
        <w:t xml:space="preserve">finally, </w:t>
      </w:r>
      <w:r>
        <w:t xml:space="preserve">how does the </w:t>
      </w:r>
      <w:r w:rsidR="006342F2">
        <w:t xml:space="preserve">polarized measurement </w:t>
      </w:r>
      <w:r>
        <w:t xml:space="preserve">effect the </w:t>
      </w:r>
      <w:r w:rsidR="00784B3F">
        <w:t>uncertainty estimate of</w:t>
      </w:r>
      <w:r>
        <w:t xml:space="preserve">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lastRenderedPageBreak/>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4707E99F"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will be used to estimate increases in </w:t>
      </w:r>
      <w:r w:rsidR="00784B3F">
        <w:rPr>
          <w:rFonts w:eastAsiaTheme="minorEastAsia"/>
        </w:rPr>
        <w:t xml:space="preserve">instrument sensitivity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5482B9AE"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784B3F">
        <w:rPr>
          <w:rFonts w:eastAsiaTheme="minorEastAsia"/>
        </w:rPr>
        <w:t xml:space="preserve">here is </w:t>
      </w:r>
      <w:r w:rsidR="009444D9">
        <w:rPr>
          <w:rFonts w:eastAsiaTheme="minorEastAsia"/>
        </w:rPr>
        <w:t xml:space="preserve">not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2035C2">
        <w:rPr>
          <w:rFonts w:eastAsiaTheme="minorEastAsia"/>
        </w:rPr>
        <w:t>Although it is advantageous to limit sensitivity to particle size, it is advantageous to know what the worst case scenario would be to know the possible limitations of future technology</w:t>
      </w:r>
      <w:r w:rsidR="00784B3F">
        <w:rPr>
          <w:rFonts w:eastAsiaTheme="minorEastAsia"/>
        </w:rPr>
        <w:t>, especially given that not all instruments may cover the required 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scenarios listed in section 2.2. The simulated measurements</w:t>
      </w:r>
      <w:r w:rsidR="00784B3F">
        <w:rPr>
          <w:rFonts w:eastAsiaTheme="minorEastAsia"/>
        </w:rPr>
        <w:t xml:space="preserve"> are 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 xml:space="preserve">technique for all three polarization states. </w:t>
      </w:r>
      <w:commentRangeStart w:id="72"/>
      <w:r w:rsidR="00955D7B">
        <w:rPr>
          <w:rFonts w:eastAsiaTheme="minorEastAsia"/>
        </w:rPr>
        <w:t>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r measurement.</w:t>
      </w:r>
      <w:commentRangeEnd w:id="72"/>
      <w:r w:rsidR="00D7344F">
        <w:rPr>
          <w:rStyle w:val="CommentReference"/>
        </w:rPr>
        <w:commentReference w:id="72"/>
      </w:r>
      <w:r w:rsidR="00955D7B">
        <w:rPr>
          <w:rFonts w:eastAsiaTheme="minorEastAsia"/>
        </w:rPr>
        <w:t xml:space="preserve">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D7344F">
        <w:rPr>
          <w:rFonts w:eastAsiaTheme="minorEastAsia"/>
        </w:rPr>
        <w:t xml:space="preserve">values used </w:t>
      </w:r>
      <w:r w:rsidR="002944BD">
        <w:rPr>
          <w:rFonts w:eastAsiaTheme="minorEastAsia"/>
        </w:rPr>
        <w:t xml:space="preserve">in the </w:t>
      </w:r>
      <w:r w:rsidR="00D7344F">
        <w:rPr>
          <w:rFonts w:eastAsiaTheme="minorEastAsia"/>
        </w:rPr>
        <w:t xml:space="preserve">simulation of the measurement, </w:t>
      </w:r>
      <w:r w:rsidR="002944BD">
        <w:rPr>
          <w:rFonts w:eastAsiaTheme="minorEastAsia"/>
        </w:rPr>
        <w:t>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581E47">
        <w:rPr>
          <w:rFonts w:eastAsiaTheme="minorEastAsia"/>
        </w:rPr>
        <w:t xml:space="preserve">how the </w:t>
      </w:r>
      <w:r w:rsidR="000A0F3F">
        <w:rPr>
          <w:rFonts w:eastAsiaTheme="minorEastAsia"/>
        </w:rPr>
        <w:t>polariz</w:t>
      </w:r>
      <w:r w:rsidR="00D7344F">
        <w:rPr>
          <w:rFonts w:eastAsiaTheme="minorEastAsia"/>
        </w:rPr>
        <w:t xml:space="preserve">ed measurements </w:t>
      </w:r>
      <w:del w:id="73" w:author="Elash, Brenden" w:date="2016-03-30T11:25:00Z">
        <w:r w:rsidR="000A0F3F" w:rsidDel="00E3312D">
          <w:rPr>
            <w:rFonts w:eastAsiaTheme="minorEastAsia"/>
          </w:rPr>
          <w:delText xml:space="preserve"> </w:delText>
        </w:r>
      </w:del>
      <w:r w:rsidR="000A0F3F">
        <w:rPr>
          <w:rFonts w:eastAsiaTheme="minorEastAsia"/>
        </w:rPr>
        <w:t xml:space="preserve">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 xml:space="preserve">distributions and if </w:t>
      </w:r>
      <w:r w:rsidR="00D7344F">
        <w:rPr>
          <w:rFonts w:eastAsiaTheme="minorEastAsia"/>
        </w:rPr>
        <w:t>the uncertainty in this</w:t>
      </w:r>
      <w:r w:rsidR="00DB3D12">
        <w:rPr>
          <w:rFonts w:eastAsiaTheme="minorEastAsia"/>
        </w:rPr>
        <w:t xml:space="preserve"> assumption greatly affects the retrieved extinction.</w:t>
      </w:r>
    </w:p>
    <w:p w14:paraId="325C879F" w14:textId="6173CD72"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 xml:space="preserve">an error </w:t>
      </w:r>
      <w:del w:id="74" w:author="Elash, Brenden" w:date="2016-03-30T11:26:00Z">
        <w:r w:rsidR="00944ADC" w:rsidDel="00E3312D">
          <w:rPr>
            <w:rFonts w:eastAsiaTheme="minorEastAsia"/>
          </w:rPr>
          <w:delText>analysiss</w:delText>
        </w:r>
      </w:del>
      <w:ins w:id="75" w:author="Elash, Brenden" w:date="2016-03-30T11:26:00Z">
        <w:r w:rsidR="00E3312D">
          <w:rPr>
            <w:rFonts w:eastAsiaTheme="minorEastAsia"/>
          </w:rPr>
          <w:t>analysis</w:t>
        </w:r>
      </w:ins>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867F40"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41070BD6"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w:t>
      </w:r>
      <w:del w:id="76" w:author="Elash, Brenden" w:date="2016-03-30T11:26:00Z">
        <w:r w:rsidR="0058548A" w:rsidDel="00E3312D">
          <w:rPr>
            <w:rFonts w:eastAsiaTheme="minorEastAsia"/>
          </w:rPr>
          <w:delText>statistics will be</w:delText>
        </w:r>
      </w:del>
      <w:ins w:id="77" w:author="adam" w:date="2016-03-29T20:40:00Z">
        <w:del w:id="78" w:author="Elash, Brenden" w:date="2016-03-30T11:26:00Z">
          <w:r w:rsidR="00D7344F" w:rsidDel="00E3312D">
            <w:rPr>
              <w:rFonts w:eastAsiaTheme="minorEastAsia"/>
            </w:rPr>
            <w:delText>are</w:delText>
          </w:r>
        </w:del>
      </w:ins>
      <w:ins w:id="79" w:author="Elash, Brenden" w:date="2016-03-30T11:26:00Z">
        <w:r w:rsidR="00E3312D">
          <w:rPr>
            <w:rFonts w:eastAsiaTheme="minorEastAsia"/>
          </w:rPr>
          <w:t>statistics are</w:t>
        </w:r>
      </w:ins>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proofErr w:type="gramStart"/>
      <w:ins w:id="80" w:author="adam" w:date="2016-03-29T20:40:00Z">
        <w:r w:rsidR="00D7344F">
          <w:rPr>
            <w:rFonts w:eastAsiaTheme="minorEastAsia"/>
          </w:rPr>
          <w:t>.</w:t>
        </w:r>
      </w:ins>
      <w:r w:rsidR="0058548A">
        <w:rPr>
          <w:rFonts w:eastAsiaTheme="minorEastAsia"/>
        </w:rPr>
        <w:t>.</w:t>
      </w:r>
      <w:proofErr w:type="gramEnd"/>
      <w:r w:rsidR="0058548A">
        <w:rPr>
          <w:rFonts w:eastAsiaTheme="minorEastAsia"/>
        </w:rPr>
        <w:t xml:space="preserve"> </w:t>
      </w:r>
    </w:p>
    <w:p w14:paraId="0F61B42D" w14:textId="77777777" w:rsidR="005D2709" w:rsidRDefault="005D2709" w:rsidP="005D2709">
      <w:pPr>
        <w:pStyle w:val="Heading1"/>
      </w:pPr>
      <w:r>
        <w:t xml:space="preserve">3 </w:t>
      </w:r>
      <w:r w:rsidR="00432472">
        <w:t>Analysis</w:t>
      </w:r>
    </w:p>
    <w:p w14:paraId="3249DE84" w14:textId="77777777" w:rsidR="00432472" w:rsidDel="00E3312D" w:rsidRDefault="000F38EB" w:rsidP="000F38EB">
      <w:pPr>
        <w:pStyle w:val="Heading2"/>
        <w:rPr>
          <w:del w:id="81" w:author="Elash, Brenden" w:date="2016-03-30T11:27:00Z"/>
        </w:rPr>
      </w:pPr>
      <w:r>
        <w:t>3.1 Aerosol Sensitivity</w:t>
      </w:r>
    </w:p>
    <w:p w14:paraId="56EA4252" w14:textId="49288563" w:rsidR="000C1581" w:rsidRDefault="00A278BB" w:rsidP="00E3312D">
      <w:pPr>
        <w:pStyle w:val="Heading2"/>
        <w:pPrChange w:id="82" w:author="Elash, Brenden" w:date="2016-03-30T11:27:00Z">
          <w:pPr>
            <w:spacing w:line="276" w:lineRule="auto"/>
            <w:jc w:val="both"/>
          </w:pPr>
        </w:pPrChange>
      </w:pPr>
      <w:r>
        <w:rPr>
          <w:rStyle w:val="CommentReference"/>
        </w:rPr>
        <w:commentReference w:id="83"/>
      </w:r>
      <w:del w:id="84" w:author="adam" w:date="2016-03-29T20:44:00Z">
        <w:r w:rsidR="00395719" w:rsidDel="00677805">
          <w:delText xml:space="preserve"> </w:delText>
        </w:r>
      </w:del>
    </w:p>
    <w:p w14:paraId="73FF31DB" w14:textId="6338671B" w:rsidR="004256E1" w:rsidRDefault="00395719" w:rsidP="008E72BB">
      <w:pPr>
        <w:spacing w:line="276" w:lineRule="auto"/>
        <w:jc w:val="both"/>
      </w:pPr>
      <w:r>
        <w:t xml:space="preserve">First, contribution </w:t>
      </w:r>
      <w:r w:rsidR="00677805">
        <w:t xml:space="preserve">to the total limb radiance </w:t>
      </w:r>
      <w:r>
        <w:t xml:space="preserve">from aerosol was analyzed across wavelength and over a series of </w:t>
      </w:r>
      <w:r w:rsidR="00677805">
        <w:t xml:space="preserve">tangent </w:t>
      </w:r>
      <w:r>
        <w:t>altitudes</w:t>
      </w:r>
      <w:r w:rsidR="00677805">
        <w:t xml:space="preserve"> for the background aerosol profile and the</w:t>
      </w:r>
      <w:r>
        <w:t xml:space="preserve"> particle size distribution </w:t>
      </w:r>
      <w:r w:rsidR="00F045E5">
        <w:t>1</w:t>
      </w:r>
      <w:r w:rsidR="00677805">
        <w:t>,</w:t>
      </w:r>
      <w:r w:rsidR="00F045E5">
        <w:t xml:space="preserve"> given in Table 1</w:t>
      </w:r>
      <w:r>
        <w:t xml:space="preserve">. </w:t>
      </w:r>
      <w:commentRangeStart w:id="85"/>
      <w:r w:rsidR="00AD6490">
        <w:t>Figure</w:t>
      </w:r>
      <w:commentRangeEnd w:id="85"/>
      <w:r w:rsidR="00A278BB">
        <w:rPr>
          <w:rStyle w:val="CommentReference"/>
        </w:rPr>
        <w:commentReference w:id="85"/>
      </w:r>
      <w:r w:rsidR="00AD6490">
        <w:t xml:space="preserv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w:t>
      </w:r>
      <w:del w:id="86" w:author="Elash, Brenden" w:date="2016-03-30T11:28:00Z">
        <w:r w:rsidR="00AD6490" w:rsidDel="00E3312D">
          <w:delText xml:space="preserve"> </w:delText>
        </w:r>
      </w:del>
      <w:r w:rsidR="00677805">
        <w:t xml:space="preserve">and </w:t>
      </w:r>
      <w:r w:rsidR="00AD6490">
        <w:t xml:space="preserve">the </w:t>
      </w:r>
      <w:r w:rsidR="00677805">
        <w:t xml:space="preserve">fraction due to </w:t>
      </w:r>
      <w:r w:rsidR="00AD6490">
        <w:t xml:space="preserve">aerosol </w:t>
      </w:r>
      <w:r w:rsidR="00677805">
        <w:t>for the scalar measurement</w:t>
      </w:r>
      <w:r w:rsidR="00AD6490">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 xml:space="preserve">increases </w:t>
      </w:r>
      <w:r>
        <w:t>in the vertical polarization</w:t>
      </w:r>
      <w:r w:rsidR="00A278BB">
        <w:t xml:space="preserve"> compared to the scalar case</w:t>
      </w:r>
      <w:r>
        <w:t xml:space="preserve"> whereas the horizontal polarization has less sensitivity to aerosol.</w:t>
      </w:r>
      <w:r w:rsidR="00E62FA4">
        <w:t xml:space="preserve"> </w:t>
      </w:r>
      <w:commentRangeStart w:id="87"/>
      <w:del w:id="88" w:author="Elash, Brenden" w:date="2016-03-30T11:32:00Z">
        <w:r w:rsidR="00E62FA4" w:rsidDel="00E3312D">
          <w:delText>T</w:delText>
        </w:r>
        <w:r w:rsidDel="00E3312D">
          <w:delText xml:space="preserve">he aerosol signal </w:delText>
        </w:r>
        <w:r w:rsidR="00A12D49" w:rsidDel="00E3312D">
          <w:delText xml:space="preserve">generally </w:delText>
        </w:r>
        <w:r w:rsidDel="00E3312D">
          <w:delText xml:space="preserve">becomes </w:delText>
        </w:r>
        <w:r w:rsidR="004256E1" w:rsidDel="00E3312D">
          <w:delText xml:space="preserve">monotonically stronger as wavelength increases </w:delText>
        </w:r>
        <w:r w:rsidDel="00E3312D">
          <w:delText xml:space="preserve">for </w:delText>
        </w:r>
        <w:r w:rsidR="00A12D49" w:rsidDel="00E3312D">
          <w:delText>all</w:delText>
        </w:r>
        <w:r w:rsidDel="00E3312D">
          <w:delText xml:space="preserve"> polarizations</w:delText>
        </w:r>
        <w:r w:rsidR="004256E1" w:rsidDel="00E3312D">
          <w:delText>.</w:delText>
        </w:r>
        <w:commentRangeEnd w:id="87"/>
        <w:r w:rsidR="00A278BB" w:rsidDel="00E3312D">
          <w:rPr>
            <w:rStyle w:val="CommentReference"/>
          </w:rPr>
          <w:commentReference w:id="87"/>
        </w:r>
      </w:del>
    </w:p>
    <w:p w14:paraId="2028983F" w14:textId="166A7772"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 xml:space="preserve">geometries at </w:t>
      </w:r>
      <w:r w:rsidR="008C581F" w:rsidRPr="008C581F">
        <w:t>a range of</w:t>
      </w:r>
      <w:r w:rsidRPr="008C581F">
        <w:t xml:space="preserve"> </w:t>
      </w:r>
      <w:r w:rsidR="00A34D6B">
        <w:t xml:space="preserve">tangent </w:t>
      </w:r>
      <w:r w:rsidRPr="008C581F">
        <w:t>altitude</w:t>
      </w:r>
      <w:r w:rsidR="008C581F" w:rsidRPr="008C581F">
        <w:t>s to ass</w:t>
      </w:r>
      <w:r w:rsidR="00345B1E">
        <w:t xml:space="preserve">ess the </w:t>
      </w:r>
      <w:r w:rsidR="00A34D6B">
        <w:t xml:space="preserve">change in </w:t>
      </w:r>
      <w:r w:rsidR="00345B1E">
        <w:t>aerosol signal strength</w:t>
      </w:r>
      <w:r w:rsidR="008C581F" w:rsidRPr="008C581F">
        <w:t xml:space="preserve">. 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of </w:t>
      </w:r>
      <w:commentRangeStart w:id="89"/>
      <w:r w:rsidR="008C581F" w:rsidRPr="008C581F">
        <w:t>zero</w:t>
      </w:r>
      <w:commentRangeEnd w:id="89"/>
      <w:r w:rsidR="00A34D6B">
        <w:rPr>
          <w:rStyle w:val="CommentReference"/>
        </w:rPr>
        <w:commentReference w:id="89"/>
      </w:r>
      <w:r w:rsidR="008C581F" w:rsidRPr="008C581F">
        <w:t>.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ins w:id="90" w:author="Elash, Brenden" w:date="2016-03-30T11:33:00Z">
        <w:r w:rsidR="00765EC1">
          <w:t xml:space="preserve">especially </w:t>
        </w:r>
      </w:ins>
      <w:r w:rsidR="00A34D6B">
        <w:t xml:space="preserve">at visible </w:t>
      </w:r>
      <w:del w:id="91" w:author="Elash, Brenden" w:date="2016-03-30T11:34:00Z">
        <w:r w:rsidR="002C2869" w:rsidDel="00765EC1">
          <w:delText xml:space="preserve"> </w:delText>
        </w:r>
      </w:del>
      <w:r w:rsidR="002C2869">
        <w:t>wavelengths</w:t>
      </w:r>
      <w:r w:rsidR="00A34D6B">
        <w:t xml:space="preserve"> in comparison to the scalar and horizontal polarization cases</w:t>
      </w:r>
      <w:r w:rsidR="00345B1E">
        <w:t>.</w:t>
      </w:r>
      <w:r w:rsidR="002C2869">
        <w:t xml:space="preserve"> </w:t>
      </w:r>
      <w:r w:rsidR="00345B1E">
        <w:t xml:space="preserve">For backward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commentRangeStart w:id="92"/>
      <w:r w:rsidR="002C2869">
        <w:t>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r w:rsidR="001355BA">
        <w:t xml:space="preserve"> due to the low radiance signal</w:t>
      </w:r>
      <w:r w:rsidR="002C2869">
        <w:t xml:space="preserve">, which may make this geometry difficult </w:t>
      </w:r>
      <w:r w:rsidR="00345B1E">
        <w:t>to per</w:t>
      </w:r>
      <w:r w:rsidR="00AC6981">
        <w:t>form accurate retrievals</w:t>
      </w:r>
      <w:commentRangeEnd w:id="92"/>
      <w:r w:rsidR="00A34D6B">
        <w:rPr>
          <w:rStyle w:val="CommentReference"/>
        </w:rPr>
        <w:commentReference w:id="92"/>
      </w:r>
      <w:r w:rsidR="00AC6981">
        <w:t xml:space="preserve">. </w:t>
      </w:r>
      <w:r w:rsidR="00A34D6B">
        <w:t xml:space="preserve">We tested the 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095A85">
        <w:t xml:space="preserve">by less than 0.5% and is not an important </w:t>
      </w:r>
      <w:commentRangeStart w:id="93"/>
      <w:r w:rsidR="00095A85">
        <w:t>consideration</w:t>
      </w:r>
      <w:commentRangeEnd w:id="93"/>
      <w:r w:rsidR="007157AB">
        <w:rPr>
          <w:rStyle w:val="CommentReference"/>
        </w:rPr>
        <w:commentReference w:id="93"/>
      </w:r>
      <w:r w:rsidR="00095A85" w:rsidRPr="00345B1E">
        <w:t>.</w:t>
      </w:r>
    </w:p>
    <w:p w14:paraId="50655BC3" w14:textId="495E5E49" w:rsidR="004744F6" w:rsidRDefault="00A34D6B" w:rsidP="00700478">
      <w:pPr>
        <w:spacing w:line="276" w:lineRule="auto"/>
        <w:jc w:val="both"/>
      </w:pPr>
      <w:r>
        <w:t xml:space="preserve">For the cases tested above, the </w:t>
      </w:r>
      <w:r w:rsidR="00FD5CF6">
        <w:t xml:space="preserve">sensitivity of </w:t>
      </w:r>
      <w:r>
        <w:t xml:space="preserve">the limb radiance to </w:t>
      </w:r>
      <w:r w:rsidR="00FD5CF6">
        <w:t xml:space="preserve">aerosol </w:t>
      </w:r>
      <w:r>
        <w:t xml:space="preserve">for the </w:t>
      </w:r>
      <w:r w:rsidR="00FD5CF6">
        <w:t>horizontal</w:t>
      </w:r>
      <w:r>
        <w:t>ly polarized</w:t>
      </w:r>
      <w:r w:rsidR="00FD5CF6">
        <w:t xml:space="preserve"> and scal</w:t>
      </w:r>
      <w:r w:rsidR="006837A5">
        <w:t>a</w:t>
      </w:r>
      <w:r w:rsidR="00FD5CF6">
        <w:t xml:space="preserve">r </w:t>
      </w:r>
      <w:r>
        <w:t xml:space="preserve">cases </w:t>
      </w:r>
      <w:r w:rsidR="001F65BA">
        <w:t xml:space="preserve">is </w:t>
      </w:r>
      <w:r w:rsidR="00FD5CF6">
        <w:t>approximately the same</w:t>
      </w:r>
      <w:r>
        <w:t>,</w:t>
      </w:r>
      <w:r w:rsidR="00FD5CF6">
        <w:t xml:space="preserve"> </w:t>
      </w:r>
      <w:r w:rsidR="001F65BA">
        <w:t>and the vertical polarization has better sensitivity in the forward scattering case</w:t>
      </w:r>
      <w:r w:rsidR="00796067">
        <w:t>. However,</w:t>
      </w:r>
      <w:r w:rsidR="001F65BA">
        <w:t xml:space="preserve"> only measuring a linear polarization results in a loss of overall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 xml:space="preserve">aerosol 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 For the back scatter case</w:t>
      </w:r>
      <w:r w:rsidR="00323F98">
        <w:t>,</w:t>
      </w:r>
      <w:r w:rsidR="00E72365">
        <w:t xml:space="preserve"> </w:t>
      </w:r>
      <w:commentRangeStart w:id="94"/>
      <w:r w:rsidR="00E55023">
        <w:t>the</w:t>
      </w:r>
      <w:r w:rsidR="00E72365">
        <w:t xml:space="preserve"> percent</w:t>
      </w:r>
      <w:r w:rsidR="00E55023">
        <w:t>age</w:t>
      </w:r>
      <w:r w:rsidR="00E72365">
        <w:t xml:space="preserve"> of the </w:t>
      </w:r>
      <w:r w:rsidR="00DC5DCD">
        <w:t xml:space="preserve">lost </w:t>
      </w:r>
      <w:r w:rsidR="00E72365">
        <w:t>signal</w:t>
      </w:r>
      <w:commentRangeEnd w:id="94"/>
      <w:r w:rsidR="007157AB">
        <w:rPr>
          <w:rStyle w:val="CommentReference"/>
        </w:rPr>
        <w:commentReference w:id="94"/>
      </w:r>
      <w:r w:rsidR="00E72365">
        <w:t xml:space="preserve"> increases slightly </w:t>
      </w:r>
      <w:r w:rsidR="00CF6FC5">
        <w:t>to 74% at short wavelength and 80% at long wavelengths. Th</w:t>
      </w:r>
      <w:r w:rsidR="007157AB">
        <w:t>is</w:t>
      </w:r>
      <w:r w:rsidR="00CF6FC5">
        <w:t xml:space="preserve"> loss o</w:t>
      </w:r>
      <w:r w:rsidR="00095A85">
        <w:t>f</w:t>
      </w:r>
      <w:r w:rsidR="00CF6FC5">
        <w:t xml:space="preserve"> signal</w:t>
      </w:r>
      <w:r w:rsidR="007157AB">
        <w:t>, on average about 30%,</w:t>
      </w:r>
      <w:r w:rsidR="00CF6FC5">
        <w:t xml:space="preserve"> 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lastRenderedPageBreak/>
        <w:t>instrument sensitivity to maintain an equivalent signal to noise ratio in the measurement.</w:t>
      </w:r>
      <w:del w:id="95" w:author="Elash, Brenden" w:date="2016-03-30T11:37:00Z">
        <w:r w:rsidR="00CF6FC5" w:rsidDel="00765EC1">
          <w:delText>.</w:delText>
        </w:r>
      </w:del>
      <w:r w:rsidR="00CF6FC5">
        <w:t xml:space="preserve"> For the vertical polarizations</w:t>
      </w:r>
      <w:r w:rsidR="00323F98">
        <w:t>,</w:t>
      </w:r>
      <w:r w:rsidR="00CF6FC5">
        <w:t xml:space="preserve"> </w:t>
      </w:r>
      <w:r w:rsidR="00323F98">
        <w:t>however</w:t>
      </w:r>
      <w:r w:rsidR="004744F6">
        <w:t xml:space="preserve"> the increased aerosol</w:t>
      </w:r>
      <w:r w:rsidR="007157AB">
        <w:t xml:space="preserve"> fractional</w:t>
      </w:r>
      <w:r w:rsidR="004744F6">
        <w:t xml:space="preserve"> signal in the for</w:t>
      </w:r>
      <w:r w:rsidR="009C2AEE">
        <w:t>ward</w:t>
      </w:r>
      <w:r w:rsidR="004744F6">
        <w:t xml:space="preserve"> scatter case is met with a lo</w:t>
      </w:r>
      <w:r w:rsidR="00E55023">
        <w:t>s</w:t>
      </w:r>
      <w:r w:rsidR="004744F6">
        <w:t>s in</w:t>
      </w:r>
      <w:commentRangeStart w:id="96"/>
      <w:r w:rsidR="004744F6">
        <w:t xml:space="preserve"> overall signal of up to 70% </w:t>
      </w:r>
      <w:r w:rsidR="00095A85">
        <w:t xml:space="preserve">compared to the scalar case </w:t>
      </w:r>
      <w:r w:rsidR="004744F6">
        <w:t xml:space="preserve">and for the backscatter case a decrease of up to 85% </w:t>
      </w:r>
      <w:r w:rsidR="00095A85">
        <w:t>is ob</w:t>
      </w:r>
      <w:commentRangeEnd w:id="96"/>
      <w:r w:rsidR="007157AB">
        <w:rPr>
          <w:rStyle w:val="CommentReference"/>
        </w:rPr>
        <w:commentReference w:id="96"/>
      </w:r>
      <w:r w:rsidR="00095A85">
        <w:t>served</w:t>
      </w:r>
      <w:r w:rsidR="004744F6">
        <w:t xml:space="preserve">. This is a significant loss of signal that will essentially </w:t>
      </w:r>
      <w:r w:rsidR="00095A85">
        <w:t xml:space="preserve">close </w:t>
      </w:r>
      <w:commentRangeStart w:id="97"/>
      <w:r w:rsidR="00095A85">
        <w:t xml:space="preserve">to </w:t>
      </w:r>
      <w:r w:rsidR="004744F6">
        <w:t xml:space="preserve">double </w:t>
      </w:r>
      <w:r w:rsidR="00095A85">
        <w:t>the exposure time</w:t>
      </w:r>
      <w:commentRangeEnd w:id="97"/>
      <w:r w:rsidR="007157AB">
        <w:rPr>
          <w:rStyle w:val="CommentReference"/>
        </w:rPr>
        <w:commentReference w:id="97"/>
      </w:r>
      <w:r w:rsidR="00095A85">
        <w:t>. D</w:t>
      </w:r>
      <w:r w:rsidR="004744F6">
        <w:t xml:space="preserve">epending on the </w:t>
      </w:r>
      <w:commentRangeStart w:id="98"/>
      <w:r w:rsidR="004744F6">
        <w:t>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w:t>
      </w:r>
      <w:commentRangeEnd w:id="98"/>
      <w:r w:rsidR="007157AB">
        <w:rPr>
          <w:rStyle w:val="CommentReference"/>
        </w:rPr>
        <w:commentReference w:id="98"/>
      </w:r>
      <w:r w:rsidR="004744F6">
        <w:t>despite the increase in aerosol sensitivity.</w:t>
      </w:r>
    </w:p>
    <w:p w14:paraId="5B7E2E7E" w14:textId="189AEDE9" w:rsidR="005B62BF" w:rsidRDefault="004744F6" w:rsidP="00700478">
      <w:pPr>
        <w:spacing w:line="276" w:lineRule="auto"/>
        <w:jc w:val="both"/>
      </w:pPr>
      <w:r>
        <w:t>Lastly, as the amount of aerosol in the atmosphere increases</w:t>
      </w:r>
      <w:r w:rsidR="00323F98">
        <w:t>,</w:t>
      </w:r>
      <w:r>
        <w:t xml:space="preserve"> </w:t>
      </w:r>
      <w:r w:rsidR="007157AB">
        <w:t xml:space="preserve">obviously </w:t>
      </w:r>
      <w:r>
        <w:t>so does the percent of the signal which is attributed to aerosol. Eventually, an increase in aerosol will result in</w:t>
      </w:r>
      <w:commentRangeStart w:id="99"/>
      <w:r>
        <w:t xml:space="preserve"> little change to the aerosol signal</w:t>
      </w:r>
      <w:r w:rsidR="00FF7EFF">
        <w:t xml:space="preserve"> which limits the highest aerosol concentration that can be retrieved from a measurement.</w:t>
      </w:r>
      <w:commentRangeEnd w:id="99"/>
      <w:r w:rsidR="007157AB">
        <w:rPr>
          <w:rStyle w:val="CommentReference"/>
        </w:rPr>
        <w:commentReference w:id="99"/>
      </w:r>
      <w:r w:rsidR="00FF7EFF">
        <w:t xml:space="preserve"> </w:t>
      </w:r>
      <w:r>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r w:rsidR="007157AB">
        <w:t xml:space="preserve">fraction </w:t>
      </w:r>
      <w:r w:rsidR="00FF7EFF">
        <w:t xml:space="preserve">of signal </w:t>
      </w:r>
      <w:r w:rsidR="007157AB">
        <w:t xml:space="preserve">due to aerosol </w:t>
      </w:r>
      <w:r w:rsidR="00FF7EFF">
        <w:t>is calculated for each scaled valued</w:t>
      </w:r>
      <w:r w:rsidR="007157AB">
        <w:t xml:space="preserve">.  Again these simulations are </w:t>
      </w:r>
      <w:del w:id="100" w:author="Elash, Brenden" w:date="2016-03-30T11:39:00Z">
        <w:r w:rsidR="007157AB" w:rsidDel="00765EC1">
          <w:delText xml:space="preserve">performed </w:delText>
        </w:r>
        <w:r w:rsidR="00FF7EFF" w:rsidDel="00765EC1">
          <w:delText xml:space="preserve"> with</w:delText>
        </w:r>
      </w:del>
      <w:ins w:id="101" w:author="Elash, Brenden" w:date="2016-03-30T11:39:00Z">
        <w:r w:rsidR="00765EC1">
          <w:t>performed with</w:t>
        </w:r>
      </w:ins>
      <w:r w:rsidR="00FF7EFF">
        <w:t xml:space="preserve"> a SZA of 45</w:t>
      </w:r>
      <w:r w:rsidR="00FF7EFF">
        <w:rPr>
          <w:vertAlign w:val="superscript"/>
        </w:rPr>
        <w:t>o</w:t>
      </w:r>
      <w:r w:rsidR="00FF7EFF">
        <w:t xml:space="preserve"> and SSA of </w:t>
      </w:r>
      <w:ins w:id="102" w:author="Elash, Brenden" w:date="2016-03-30T11:39:00Z">
        <w:r w:rsidR="00765EC1">
          <w:t>60</w:t>
        </w:r>
        <w:r w:rsidR="00765EC1">
          <w:rPr>
            <w:vertAlign w:val="superscript"/>
          </w:rPr>
          <w:t xml:space="preserve">o </w:t>
        </w:r>
        <w:r w:rsidR="00765EC1">
          <w:t>and</w:t>
        </w:r>
      </w:ins>
      <w:ins w:id="103" w:author="adam" w:date="2016-03-29T21:24:00Z">
        <w:r w:rsidR="007157AB">
          <w:t xml:space="preserve"> </w:t>
        </w:r>
      </w:ins>
      <w:r w:rsidR="00FF7EFF">
        <w:t xml:space="preserve">with an albedo of zero. </w:t>
      </w:r>
      <w:r>
        <w:t xml:space="preserve"> </w:t>
      </w:r>
      <w:r w:rsidR="007157AB">
        <w:t xml:space="preserve">In all cases, </w:t>
      </w:r>
      <w:r w:rsidR="00674AB7">
        <w:t xml:space="preserve">the rate of increase 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t>
      </w:r>
      <w:r w:rsidR="007157AB">
        <w:t xml:space="preserve">after </w:t>
      </w:r>
      <w:del w:id="104" w:author="Elash, Brenden" w:date="2016-03-30T11:40:00Z">
        <w:r w:rsidR="007157AB" w:rsidDel="00765EC1">
          <w:delText xml:space="preserve">which </w:delText>
        </w:r>
        <w:r w:rsidR="008D46EA" w:rsidDel="00765EC1">
          <w:delText xml:space="preserve"> </w:delText>
        </w:r>
        <w:r w:rsidR="000065C0" w:rsidDel="00765EC1">
          <w:delText>the</w:delText>
        </w:r>
      </w:del>
      <w:ins w:id="105" w:author="Elash, Brenden" w:date="2016-03-30T11:40:00Z">
        <w:r w:rsidR="00765EC1">
          <w:t>which the</w:t>
        </w:r>
      </w:ins>
      <w:r w:rsidR="000065C0">
        <w:t xml:space="preserve"> rate of increase </w:t>
      </w:r>
      <w:r w:rsidR="008D46EA">
        <w:t>slows</w:t>
      </w:r>
      <w:r w:rsidR="00323F98" w:rsidRPr="00323F98">
        <w:t xml:space="preserve"> considerably</w:t>
      </w:r>
      <w:r w:rsidR="008D46EA">
        <w:t xml:space="preserve">. </w:t>
      </w:r>
      <w:r w:rsidR="00FF252A">
        <w:t xml:space="preserve"> </w:t>
      </w:r>
      <w:r w:rsidR="000065C0">
        <w:t>We define a saturation point that</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w:t>
      </w:r>
      <w:r w:rsidR="00830DAC">
        <w:t>ward</w:t>
      </w:r>
      <w:r w:rsidR="00116C25">
        <w:t xml:space="preserve">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w:t>
      </w:r>
      <w:commentRangeStart w:id="106"/>
      <w:r w:rsidR="009916AE">
        <w:t>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commentRangeEnd w:id="106"/>
      <w:r w:rsidR="000065C0">
        <w:rPr>
          <w:rStyle w:val="CommentReference"/>
        </w:rPr>
        <w:commentReference w:id="106"/>
      </w:r>
      <w:r w:rsidR="009916AE">
        <w:t xml:space="preserve"> </w:t>
      </w:r>
    </w:p>
    <w:p w14:paraId="12CA6BC5" w14:textId="49C43092" w:rsidR="0029001A" w:rsidRDefault="00116C25" w:rsidP="00700478">
      <w:pPr>
        <w:spacing w:line="276" w:lineRule="auto"/>
        <w:jc w:val="both"/>
      </w:pPr>
      <w:r>
        <w:t xml:space="preserve">The vertical polarization </w:t>
      </w:r>
      <w:r w:rsidR="009916AE">
        <w:t>yields</w:t>
      </w:r>
      <w:r>
        <w:t xml:space="preserve"> significantly</w:t>
      </w:r>
      <w:r w:rsidR="00830DAC">
        <w:t xml:space="preserve"> more aerosol signal in the for</w:t>
      </w:r>
      <w:r>
        <w:t>w</w:t>
      </w:r>
      <w:r w:rsidR="00830DAC">
        <w:t>a</w:t>
      </w:r>
      <w:r>
        <w:t xml:space="preserve">rd scattering case </w:t>
      </w:r>
      <w:r w:rsidR="009916AE">
        <w:t xml:space="preserve">when compared to the horizontal polarization. </w:t>
      </w:r>
      <w:commentRangeStart w:id="107"/>
      <w:r w:rsidR="009916AE">
        <w:t>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w:t>
      </w:r>
      <w:commentRangeStart w:id="108"/>
      <w:r w:rsidR="000371E5">
        <w:t>eruptions</w:t>
      </w:r>
      <w:commentRangeEnd w:id="108"/>
      <w:r w:rsidR="000065C0">
        <w:rPr>
          <w:rStyle w:val="CommentReference"/>
        </w:rPr>
        <w:commentReference w:id="108"/>
      </w:r>
      <w:r w:rsidR="000371E5">
        <w:t>.</w:t>
      </w:r>
      <w:commentRangeEnd w:id="107"/>
      <w:r w:rsidR="000065C0">
        <w:rPr>
          <w:rStyle w:val="CommentReference"/>
        </w:rPr>
        <w:commentReference w:id="107"/>
      </w:r>
    </w:p>
    <w:p w14:paraId="7A952FCB" w14:textId="77777777" w:rsidR="000371E5" w:rsidRDefault="000F38EB" w:rsidP="000371E5">
      <w:pPr>
        <w:pStyle w:val="Heading2"/>
      </w:pPr>
      <w:r>
        <w:t>3</w:t>
      </w:r>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44A8A5AE"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785832">
        <w:t xml:space="preserve">scalar </w:t>
      </w:r>
      <w:commentRangeStart w:id="109"/>
      <w:r>
        <w:t>radiance</w:t>
      </w:r>
      <w:commentRangeEnd w:id="109"/>
      <w:r w:rsidR="000065C0">
        <w:rPr>
          <w:rStyle w:val="CommentReference"/>
        </w:rPr>
        <w:commentReference w:id="109"/>
      </w:r>
      <w:r>
        <w:t xml:space="preserve">. A </w:t>
      </w:r>
      <w:r w:rsidR="000065C0">
        <w:t xml:space="preserve">brief </w:t>
      </w:r>
      <w:r>
        <w:t xml:space="preserve">study was performed to determine if using a scalar model for these retrievals </w:t>
      </w:r>
      <w:r w:rsidR="005C35C6">
        <w:t xml:space="preserve">instead of a vector model would result in </w:t>
      </w:r>
      <w:r w:rsidR="000065C0">
        <w:t>biases</w:t>
      </w:r>
      <w:r w:rsidR="005C35C6">
        <w:t xml:space="preserve"> in the </w:t>
      </w:r>
      <w:r w:rsidR="000065C0">
        <w:t xml:space="preserve">retrieved </w:t>
      </w:r>
      <w:r w:rsidR="005C35C6">
        <w:t xml:space="preserve">aerosol profiles. </w:t>
      </w:r>
      <w:r w:rsidR="00D1322A">
        <w:t xml:space="preserve">For the </w:t>
      </w:r>
      <w:r w:rsidR="000065C0">
        <w:t xml:space="preserve">scalar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1D4C3C71"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and may be due to changes in the scal</w:t>
      </w:r>
      <w:r w:rsidR="006837A5">
        <w:t>a</w:t>
      </w:r>
      <w:r w:rsidR="00F13DE7">
        <w:t xml:space="preserve">r </w:t>
      </w:r>
      <w:r w:rsidR="00F13DE7">
        <w:lastRenderedPageBreak/>
        <w:t>radiance due to polarization interactions</w:t>
      </w:r>
      <w:r w:rsidR="000065C0">
        <w:t xml:space="preserve"> from a large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3B7BCB04"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r w:rsidR="00546D93">
        <w:t>st</w:t>
      </w:r>
      <w:r>
        <w:t xml:space="preserve"> the true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w:t>
      </w:r>
      <w:commentRangeStart w:id="110"/>
      <w:r w:rsidR="00FA4F2E">
        <w:t xml:space="preserve">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commentRangeEnd w:id="110"/>
      <w:r w:rsidR="0051786F">
        <w:rPr>
          <w:rStyle w:val="CommentReference"/>
        </w:rPr>
        <w:commentReference w:id="110"/>
      </w:r>
      <w:r w:rsidR="001C33FC">
        <w:t>.</w:t>
      </w:r>
    </w:p>
    <w:p w14:paraId="6DE5EED6" w14:textId="72FCD8AA" w:rsidR="005712DD" w:rsidRPr="006B2B1D" w:rsidRDefault="0051786F" w:rsidP="00700478">
      <w:pPr>
        <w:jc w:val="both"/>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r w:rsidR="00754396">
        <w:t>one</w:t>
      </w:r>
      <w:r w:rsidR="009D34A1">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rsidR="009D34A1">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r w:rsidR="009D34A1">
        <w:t>three</w:t>
      </w:r>
      <w:r w:rsidR="000C5782">
        <w:t xml:space="preserve"> and </w:t>
      </w:r>
      <w:r w:rsidR="009D34A1">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rsidR="009D34A1">
        <w:t>and 26</w:t>
      </w:r>
      <w:r w:rsidR="001D3445">
        <w:t>-</w:t>
      </w:r>
      <w:r w:rsidR="00F73779">
        <w:t>33</w:t>
      </w:r>
      <w:r w:rsidR="001D3445">
        <w:t xml:space="preserve">%, </w:t>
      </w:r>
      <w:r w:rsidR="00F73779">
        <w:t>22</w:t>
      </w:r>
      <w:r w:rsidR="001D3445">
        <w:t>-</w:t>
      </w:r>
      <w:r w:rsidR="00F73779">
        <w:t>29</w:t>
      </w:r>
      <w:r w:rsidR="001D3445">
        <w:t xml:space="preserve">%, and </w:t>
      </w:r>
      <w:r w:rsidR="000B5F4B">
        <w:t>38</w:t>
      </w:r>
      <w:r w:rsidR="001D3445">
        <w:t>-</w:t>
      </w:r>
      <w:r w:rsidR="00F73779">
        <w:t>42</w:t>
      </w:r>
      <w:r w:rsidR="001D3445">
        <w:t xml:space="preserve">% </w:t>
      </w:r>
      <w:r w:rsidR="00A51CB5">
        <w:t>respectively</w:t>
      </w:r>
      <w:r w:rsidR="009D34A1">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commentRangeStart w:id="111"/>
      <w:r w:rsidR="00830A4F">
        <w:t xml:space="preserve">It should be noted that horizontal polarization retrieves slightly higher extinction values </w:t>
      </w:r>
      <w:r w:rsidR="005E3210">
        <w:t xml:space="preserve">compared to the vertical polarization, on average 8.5% higher. Resulting in a horizontal retrieval that is closer </w:t>
      </w:r>
      <w:r w:rsidR="00E9251F">
        <w:t xml:space="preserve">to the true state but </w:t>
      </w:r>
      <w:r w:rsidR="00D20F40">
        <w:t>still</w:t>
      </w:r>
      <w:r w:rsidR="00E9251F">
        <w:t xml:space="preserve"> too small by 20-40</w:t>
      </w:r>
      <w:r w:rsidR="00785832">
        <w:t>%</w:t>
      </w:r>
      <w:r w:rsidR="00E9251F">
        <w:t xml:space="preserve">. </w:t>
      </w:r>
      <w:r w:rsidR="009D34A1">
        <w:t>V</w:t>
      </w:r>
      <w:r w:rsidR="003F03E0">
        <w:t xml:space="preserve">olcanic eruptions </w:t>
      </w:r>
      <w:r w:rsidR="009D34A1">
        <w:t>are</w:t>
      </w:r>
      <w:r w:rsidR="003F03E0">
        <w:t xml:space="preserve"> the main </w:t>
      </w:r>
      <w:r w:rsidR="009D34A1">
        <w:t>cause</w:t>
      </w:r>
      <w:r w:rsidR="003F03E0">
        <w:t xml:space="preserve"> for a perturbation in the size distribution </w:t>
      </w:r>
      <w:r w:rsidR="009D34A1">
        <w:t xml:space="preserve">and this would </w:t>
      </w:r>
      <w:r w:rsidR="003F03E0">
        <w:t xml:space="preserve">lead to an underestimation of aerosol extinction after </w:t>
      </w:r>
      <w:commentRangeEnd w:id="111"/>
      <w:r>
        <w:rPr>
          <w:rStyle w:val="CommentReference"/>
        </w:rPr>
        <w:commentReference w:id="111"/>
      </w:r>
      <w:r w:rsidR="003F03E0">
        <w:t xml:space="preserve">a significant eruption which can </w:t>
      </w:r>
      <w:r w:rsidR="009D34A1">
        <w:t>miss a</w:t>
      </w:r>
      <w:r w:rsidR="003F03E0">
        <w:t xml:space="preserve"> noticeable climate forcing effect.</w:t>
      </w:r>
    </w:p>
    <w:p w14:paraId="2908798F" w14:textId="77777777" w:rsidR="005D2709" w:rsidRDefault="000F38EB" w:rsidP="005D2709">
      <w:pPr>
        <w:pStyle w:val="Heading2"/>
      </w:pPr>
      <w:r>
        <w:t>3</w:t>
      </w:r>
      <w:r w:rsidR="005D2709">
        <w:t xml:space="preserve">.3 </w:t>
      </w:r>
      <w:r w:rsidR="00F0764D">
        <w:t>Precision</w:t>
      </w:r>
      <w:r w:rsidR="005D2709">
        <w:t xml:space="preserve"> analysis</w:t>
      </w:r>
    </w:p>
    <w:p w14:paraId="452C397E" w14:textId="55B280E8"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5F172E">
        <w:t xml:space="preserve"> </w:t>
      </w:r>
      <w:r w:rsidR="00D71ED1">
        <w:t>which were</w:t>
      </w:r>
      <w:r w:rsidR="005F172E">
        <w:t xml:space="preserve"> used </w:t>
      </w:r>
      <w:r w:rsidR="00653559">
        <w:t xml:space="preserve">as shown in </w:t>
      </w:r>
      <w:r w:rsidR="005F172E">
        <w:t xml:space="preserve">in Eq. </w:t>
      </w:r>
      <w:r w:rsidR="009931FC">
        <w:t xml:space="preserve">8 </w:t>
      </w:r>
      <w:r w:rsidR="005F172E">
        <w:t xml:space="preserve">to determine the </w:t>
      </w:r>
      <w:r w:rsidR="00653559">
        <w:t xml:space="preserve">retrieval </w:t>
      </w:r>
      <w:r w:rsidR="005F172E">
        <w:t xml:space="preserve">precision. It should be noted </w:t>
      </w:r>
      <w:r w:rsidR="00005AC8">
        <w:t>that not all of the Jacobians were stable enough to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proofErr w:type="gramStart"/>
      <w:r w:rsidR="000D4F97">
        <w:t>altitudes</w:t>
      </w:r>
      <w:r w:rsidR="00653559">
        <w:t>(</w:t>
      </w:r>
      <w:proofErr w:type="gramEnd"/>
      <w:r w:rsidR="00653559">
        <w:t>Bourassa et al., 2007)</w:t>
      </w:r>
      <w:r w:rsidR="000D4F97">
        <w:t xml:space="preserve">. </w:t>
      </w:r>
      <w:commentRangeStart w:id="112"/>
      <w:r w:rsidR="000D4F97">
        <w:t xml:space="preserve">This </w:t>
      </w:r>
      <w:r w:rsidR="00D8687A">
        <w:t xml:space="preserve">caused </w:t>
      </w:r>
      <w:r w:rsidR="00465146">
        <w:t>these</w:t>
      </w:r>
      <w:r w:rsidR="000D4F97">
        <w:t xml:space="preserve"> cases </w:t>
      </w:r>
      <w:r w:rsidR="00D8687A">
        <w:t xml:space="preserve">to be </w:t>
      </w:r>
      <w:r w:rsidR="005F172E">
        <w:t xml:space="preserve">removed from the </w:t>
      </w:r>
      <w:r w:rsidR="005F172E">
        <w:lastRenderedPageBreak/>
        <w:t xml:space="preserve">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w:t>
      </w:r>
      <w:commentRangeEnd w:id="112"/>
      <w:r w:rsidR="00653559">
        <w:rPr>
          <w:rStyle w:val="CommentReference"/>
        </w:rPr>
        <w:commentReference w:id="112"/>
      </w:r>
      <w:r w:rsidR="00D8687A">
        <w:t xml:space="preserve"> </w:t>
      </w:r>
      <w:r w:rsidR="009904C5">
        <w:t xml:space="preserve">Overall, these led to a loss </w:t>
      </w:r>
      <w:r w:rsidR="00F65A66">
        <w:t xml:space="preserve">of </w:t>
      </w:r>
      <w:r w:rsidR="00EB1621">
        <w:t>9</w:t>
      </w:r>
      <w:r w:rsidR="00F65A66">
        <w:t>% of all of the retrieved scans</w:t>
      </w:r>
      <w:r w:rsidR="00D8687A">
        <w:t xml:space="preserve"> for the precision analysis</w:t>
      </w:r>
      <w:r w:rsidR="00F65A66">
        <w:t>.</w:t>
      </w:r>
    </w:p>
    <w:p w14:paraId="4CA668BF" w14:textId="4ECB5105"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653559">
        <w:t xml:space="preserve">uncertainty </w:t>
      </w:r>
      <w:r w:rsidR="00E9251F">
        <w:t xml:space="preserve">in the measurement vector which is similar to </w:t>
      </w:r>
      <w:r w:rsidR="00653559">
        <w:t xml:space="preserve">the measurement </w:t>
      </w:r>
      <w:del w:id="113" w:author="Elash, Brenden" w:date="2016-03-30T12:00:00Z">
        <w:r w:rsidR="00653559" w:rsidDel="004C742D">
          <w:delText xml:space="preserve">uncertainty </w:delText>
        </w:r>
        <w:r w:rsidR="00E9251F" w:rsidDel="004C742D">
          <w:delText xml:space="preserve"> </w:delText>
        </w:r>
        <w:r w:rsidR="00653559" w:rsidDel="004C742D">
          <w:delText>of</w:delText>
        </w:r>
      </w:del>
      <w:ins w:id="114" w:author="Elash, Brenden" w:date="2016-03-30T12:00:00Z">
        <w:r w:rsidR="004C742D">
          <w:t>uncertainty of</w:t>
        </w:r>
      </w:ins>
      <w:r w:rsidR="00653559">
        <w:t xml:space="preserve"> </w:t>
      </w:r>
      <w:r w:rsidR="00E9251F">
        <w:t>the OSIRIS instrument</w:t>
      </w:r>
      <w:r w:rsidR="00653559">
        <w:t xml:space="preserve"> at the aerosol retrieval wavelengths and tangent altitudes</w:t>
      </w:r>
      <w:r w:rsidR="00F65A66">
        <w:t xml:space="preserve">. </w:t>
      </w:r>
      <w:r w:rsidR="000D4F97">
        <w:t xml:space="preserve">The same </w:t>
      </w:r>
      <w:r w:rsidR="00653559">
        <w:t xml:space="preserve">uncertainty </w:t>
      </w:r>
      <w:r w:rsidR="000D4F97">
        <w:t>was selected no matter the polarization or geometry</w:t>
      </w:r>
      <w:r w:rsidR="00653559">
        <w:t>.</w:t>
      </w:r>
      <w:r w:rsidR="000D4F97">
        <w:t xml:space="preserve"> </w:t>
      </w:r>
      <w:r w:rsidR="00653559">
        <w:t xml:space="preserve">This </w:t>
      </w:r>
      <w:r w:rsidR="000D4F97">
        <w:t>allow</w:t>
      </w:r>
      <w:r w:rsidR="00653559">
        <w:t>s for</w:t>
      </w:r>
      <w:r w:rsidR="000D4F97">
        <w:t xml:space="preserve"> the determination of the absolute </w:t>
      </w:r>
      <w:r w:rsidR="00653559">
        <w:t>change in</w:t>
      </w:r>
      <w:r w:rsidR="000D4F97">
        <w:t xml:space="preserve"> precision </w:t>
      </w:r>
      <w:r w:rsidR="00653559">
        <w:t>for</w:t>
      </w:r>
      <w:r w:rsidR="000D4F97">
        <w:t xml:space="preserve"> an instrument with the same </w:t>
      </w:r>
      <w:r w:rsidR="00653559">
        <w:t xml:space="preserve">measurement uncertainty </w:t>
      </w:r>
      <w:r w:rsidR="000D4F97">
        <w:t xml:space="preserve">no matter the polarization </w:t>
      </w:r>
      <w:r w:rsidR="00653559">
        <w:t xml:space="preserve">state </w:t>
      </w:r>
      <w:r w:rsidR="000D4F97">
        <w:t xml:space="preserve">measured. </w:t>
      </w:r>
      <w:r w:rsidR="00F65A66">
        <w:t>The diagonal</w:t>
      </w:r>
      <w:r w:rsidR="00653559">
        <w:t xml:space="preserve"> values</w:t>
      </w:r>
      <w:r w:rsidR="00F65A66">
        <w:t xml:space="preserve">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t>
      </w:r>
      <w:r w:rsidR="00653559">
        <w:t xml:space="preserve">were </w:t>
      </w:r>
      <w:r w:rsidR="00E9251F">
        <w:t>0.2</w:t>
      </w:r>
      <w:r w:rsidR="00F65A66">
        <w:t xml:space="preserve">% since </w:t>
      </w:r>
      <w:r w:rsidR="00653559">
        <w:t>they</w:t>
      </w:r>
      <w:r w:rsidR="00F65A66">
        <w:t xml:space="preserve"> consist of the </w:t>
      </w:r>
      <w:r w:rsidR="00653559">
        <w:t xml:space="preserve">tangent </w:t>
      </w:r>
      <w:r w:rsidR="00F65A66">
        <w:t xml:space="preserve">altitude </w:t>
      </w:r>
      <w:r w:rsidR="00653559">
        <w:t xml:space="preserve">of the measurement </w:t>
      </w:r>
      <w:r w:rsidR="00F65A66">
        <w:t xml:space="preserve">and the </w:t>
      </w:r>
      <w:del w:id="115" w:author="Elash, Brenden" w:date="2016-03-30T12:01:00Z">
        <w:r w:rsidR="00F65A66" w:rsidDel="004C742D">
          <w:delText xml:space="preserve"> the</w:delText>
        </w:r>
      </w:del>
      <w:r w:rsidR="00F65A66">
        <w:t xml:space="preserve"> reference </w:t>
      </w:r>
      <w:commentRangeStart w:id="116"/>
      <w:r w:rsidR="00F65A66">
        <w:t>altitude</w:t>
      </w:r>
      <w:commentRangeEnd w:id="116"/>
      <w:r w:rsidR="00653559">
        <w:rPr>
          <w:rStyle w:val="CommentReference"/>
        </w:rPr>
        <w:commentReference w:id="116"/>
      </w:r>
      <w:r w:rsidR="00F65A66">
        <w:t xml:space="preserve">. The cross terms of the covariance matrix </w:t>
      </w:r>
      <w:del w:id="117" w:author="adam" w:date="2016-03-29T21:50:00Z">
        <w:r w:rsidR="00F65A66" w:rsidDel="00653559">
          <w:delText xml:space="preserve">was </w:delText>
        </w:r>
      </w:del>
      <w:r w:rsidR="00653559">
        <w:t xml:space="preserve">were </w:t>
      </w:r>
      <w:r w:rsidR="00F65A66">
        <w:t>0.</w:t>
      </w:r>
      <w:r w:rsidR="00E9251F">
        <w:t>1</w:t>
      </w:r>
      <w:r w:rsidR="00F65A66">
        <w:t xml:space="preserve">% to represent the error in the normalization altitude. </w:t>
      </w:r>
      <w:r w:rsidR="00E9251F">
        <w:t xml:space="preserve">For each parameter listed in section 2.2 </w:t>
      </w:r>
      <w:proofErr w:type="gramStart"/>
      <w:r w:rsidR="00F31471">
        <w:t>a</w:t>
      </w:r>
      <w:r w:rsidR="00653559">
        <w:t>n</w:t>
      </w:r>
      <w:proofErr w:type="gramEnd"/>
      <w:r w:rsidR="00653559">
        <w:t xml:space="preserve"> uncertainty</w:t>
      </w:r>
      <w:ins w:id="118" w:author="adam" w:date="2016-03-29T21:51:00Z">
        <w:r w:rsidR="00653559">
          <w:t xml:space="preserve"> </w:t>
        </w:r>
      </w:ins>
      <w:r w:rsidR="00F31471">
        <w:t xml:space="preserve">of the retrieved radiance was determined. </w:t>
      </w:r>
      <w:r w:rsidR="00F263C7">
        <w:t>Th</w:t>
      </w:r>
      <w:r w:rsidR="00653559">
        <w:t xml:space="preserve">is uncertainty, stated as a </w:t>
      </w:r>
      <w:r w:rsidR="00F263C7">
        <w:t>percent error</w:t>
      </w:r>
      <w:r w:rsidR="00653559">
        <w:t>,</w:t>
      </w:r>
      <w:r w:rsidR="00F263C7">
        <w:t xml:space="preserve"> was used to determine the</w:t>
      </w:r>
      <w:r w:rsidR="00F31471">
        <w:t xml:space="preserve"> standard deviation and mean </w:t>
      </w:r>
      <w:r w:rsidR="00F263C7">
        <w:t xml:space="preserve">for each polarization and </w:t>
      </w:r>
      <w:r w:rsidR="00653559">
        <w:t xml:space="preserve">input </w:t>
      </w:r>
      <w:r w:rsidR="00F263C7">
        <w:t>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r w:rsidR="003F1F99">
        <w:t xml:space="preserve">on </w:t>
      </w:r>
      <w:r w:rsidR="00AA1616">
        <w:t>the test parameters</w:t>
      </w:r>
      <w:r w:rsidR="00F31471">
        <w:t xml:space="preserve">. </w:t>
      </w:r>
      <w:commentRangeStart w:id="119"/>
      <w:r w:rsidR="00F31471">
        <w:t>However</w:t>
      </w:r>
      <w:r w:rsidR="00F263C7">
        <w:t xml:space="preserve">, </w:t>
      </w:r>
      <w:r w:rsidR="00F31471">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analysis. </w:t>
      </w:r>
      <w:commentRangeEnd w:id="119"/>
      <w:r w:rsidR="00653559">
        <w:rPr>
          <w:rStyle w:val="CommentReference"/>
        </w:rPr>
        <w:commentReference w:id="119"/>
      </w:r>
      <w:r w:rsidR="00F65A66">
        <w:t xml:space="preserve">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the scalar base case. </w:t>
      </w:r>
      <w:r w:rsidR="00AD38F4">
        <w:t xml:space="preserve">The analysis was performed for the SSA, SZA, albedo, extinction type, fine mode type, percentage of coarse mode, and wavelength. </w:t>
      </w:r>
    </w:p>
    <w:p w14:paraId="4D28DE2B" w14:textId="48D97DF1" w:rsidR="009931FC" w:rsidRDefault="0011532B" w:rsidP="0009152D">
      <w:pPr>
        <w:jc w:val="both"/>
      </w:pPr>
      <w:r>
        <w:t>T</w:t>
      </w:r>
      <w:r w:rsidR="00AD1033">
        <w:t>wo</w:t>
      </w:r>
      <w:r w:rsidR="009931FC">
        <w:t xml:space="preserve"> primary results were noted</w:t>
      </w:r>
      <w:r w:rsidR="00D70032">
        <w:t xml:space="preserve">. </w:t>
      </w:r>
      <w:r w:rsidR="009931FC">
        <w:t xml:space="preserve">First, the vertical polarization shows a </w:t>
      </w:r>
      <w:r>
        <w:t>an</w:t>
      </w:r>
      <w:r w:rsidR="009931FC">
        <w:t xml:space="preserve"> improvement </w:t>
      </w:r>
      <w:r>
        <w:t xml:space="preserve">in uncertainty </w:t>
      </w:r>
      <w:r w:rsidR="009931FC">
        <w:t xml:space="preserve">of on average 5-10% for </w:t>
      </w:r>
      <w:del w:id="120" w:author="Elash, Brenden" w:date="2016-03-30T12:02:00Z">
        <w:r w:rsidR="009931FC" w:rsidDel="004C742D">
          <w:delText>forwa</w:delText>
        </w:r>
        <w:bookmarkStart w:id="121" w:name="_GoBack"/>
        <w:bookmarkEnd w:id="121"/>
        <w:r w:rsidR="009931FC" w:rsidDel="004C742D">
          <w:delText>rdi</w:delText>
        </w:r>
      </w:del>
      <w:ins w:id="122" w:author="Elash, Brenden" w:date="2016-03-30T12:02:00Z">
        <w:r w:rsidR="004C742D">
          <w:t>forward</w:t>
        </w:r>
      </w:ins>
      <w:r w:rsidR="009931FC">
        <w:t xml:space="preserve"> scattering cases across altitudes from 15 to 29 km</w:t>
      </w:r>
      <w:r w:rsidR="00AD1033">
        <w:t xml:space="preserve"> that decreases as altitude increases</w:t>
      </w:r>
      <w:r w:rsidR="009931FC">
        <w:t xml:space="preserve">. For backscatter scattering cases </w:t>
      </w:r>
      <w:r w:rsidR="00AD1033">
        <w:t>the linear</w:t>
      </w:r>
      <w:r w:rsidR="009931FC">
        <w:t xml:space="preserve"> polarizations yield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r w:rsidR="00D20F40">
        <w:t>present</w:t>
      </w:r>
      <w:r w:rsidR="00913262">
        <w:t xml:space="preserve"> errors and at 1500 nm about a 5% worse relative error is seen at the lower altitudes but reaches par </w:t>
      </w:r>
      <w:r w:rsidR="00D20F40">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77FF5184" w:rsidR="000D4F97" w:rsidRPr="002F653C" w:rsidRDefault="000D4F97" w:rsidP="00D70032">
      <w:pPr>
        <w:jc w:val="both"/>
      </w:pPr>
      <w:r>
        <w:t xml:space="preserve">As a final </w:t>
      </w:r>
      <w:commentRangeStart w:id="123"/>
      <w:r w:rsidR="00465146">
        <w:t>not</w:t>
      </w:r>
      <w:r w:rsidR="00AA1616">
        <w:t>e</w:t>
      </w:r>
      <w:r w:rsidR="00465146">
        <w:t xml:space="preserve"> the sensitivities of aerosol signal noted in section 3.1 was n</w:t>
      </w:r>
      <w:r w:rsidR="00F4032A">
        <w:t>ot account</w:t>
      </w:r>
      <w:r w:rsidR="00AA1616">
        <w:t>ed</w:t>
      </w:r>
      <w:r w:rsidR="00F4032A">
        <w:t xml:space="preserve"> for in this analysis </w:t>
      </w:r>
      <w:commentRangeEnd w:id="123"/>
      <w:r w:rsidR="0011532B">
        <w:rPr>
          <w:rStyle w:val="CommentReference"/>
        </w:rPr>
        <w:commentReference w:id="123"/>
      </w:r>
      <w:r w:rsidR="00F4032A">
        <w:t>w</w:t>
      </w:r>
      <w:r w:rsidR="00465146">
        <w:t xml:space="preserve">hich in reality </w:t>
      </w:r>
      <w:r w:rsidR="00F4032A">
        <w:t xml:space="preserve">would alter the precision for an identical instrument measuring opposite polarizations. </w:t>
      </w:r>
      <w:r w:rsidR="00B73B9F">
        <w:t xml:space="preserve">If we assume the instrument is calibrated such that </w:t>
      </w:r>
      <w:r w:rsidR="002B635C">
        <w:t xml:space="preserve">the exposure time is set to measure </w:t>
      </w:r>
      <w:r w:rsidR="00B73B9F">
        <w:t xml:space="preserve">the same quantity of radiance no matter the polarization </w:t>
      </w:r>
      <w:r w:rsidR="002B635C">
        <w:t>then it can be determined how this would affect the precision estimate</w:t>
      </w:r>
      <w:r w:rsidR="00B73B9F">
        <w:t xml:space="preserve">. </w:t>
      </w:r>
      <w:r w:rsidR="00F4032A">
        <w:t xml:space="preserve">Since the error in the measurement vector is dependent on the aerosol signal a smaller contribution </w:t>
      </w:r>
      <w:r w:rsidR="00AA1616">
        <w:t>of signal from</w:t>
      </w:r>
      <w:r w:rsidR="00F4032A">
        <w:t xml:space="preserve"> aerosol would result in a larger uncertainty in the retrieved profile. This would result in the highest precision measurements from a </w:t>
      </w:r>
      <w:r w:rsidR="0009152D">
        <w:t>vertically</w:t>
      </w:r>
      <w:r w:rsidR="00F4032A">
        <w:t xml:space="preserve"> polarized instrument </w:t>
      </w:r>
      <w:r w:rsidR="00B73B9F">
        <w:t xml:space="preserve">since the increase in </w:t>
      </w:r>
      <w:r w:rsidR="0009152D">
        <w:t xml:space="preserve">aerosol </w:t>
      </w:r>
      <w:r w:rsidR="00B73B9F">
        <w:t xml:space="preserve">signal </w:t>
      </w:r>
      <w:r w:rsidR="00AA1616">
        <w:t>is larger than the horizontal polarization</w:t>
      </w:r>
      <w:r w:rsidR="0009152D">
        <w:t xml:space="preserve">.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w:t>
      </w:r>
      <w:r w:rsidR="0009152D">
        <w:lastRenderedPageBreak/>
        <w:t>approximately half compared to the vertical polarization which would vary depending on the aerosol extinction profile and the viewing geometry.</w:t>
      </w:r>
    </w:p>
    <w:p w14:paraId="4DF50096" w14:textId="77777777" w:rsidR="00A91E3D" w:rsidRDefault="000F38EB" w:rsidP="00A91E3D">
      <w:pPr>
        <w:pStyle w:val="Heading1"/>
        <w:rPr>
          <w:b/>
        </w:rPr>
      </w:pPr>
      <w:r>
        <w:rPr>
          <w:b/>
        </w:rPr>
        <w:t>4</w:t>
      </w:r>
      <w:r w:rsidR="00A91E3D" w:rsidRPr="00A91E3D">
        <w:rPr>
          <w:b/>
        </w:rPr>
        <w:t>. Conclusions</w:t>
      </w:r>
    </w:p>
    <w:p w14:paraId="4B2456BB" w14:textId="02592C4C"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exposure times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r w:rsidR="00DC5DCD">
        <w:t xml:space="preserve">for forward scatter </w:t>
      </w:r>
      <w:r w:rsidR="009F3D84">
        <w:t>which would increase exposure times</w:t>
      </w:r>
      <w:r w:rsidR="00DC5DCD">
        <w:t xml:space="preserve"> or if not accounted for decrease precision</w:t>
      </w:r>
      <w:r w:rsidR="009F3D84">
        <w:t>. Depending on instrument specifications, the required increase in exposure</w:t>
      </w:r>
      <w:r w:rsidR="00CD115F">
        <w:t xml:space="preserve"> time may result in unacceptably</w:t>
      </w:r>
      <w:r w:rsidR="009F3D84">
        <w:t xml:space="preserve"> high values. </w:t>
      </w:r>
    </w:p>
    <w:p w14:paraId="4C200E69" w14:textId="32051782" w:rsidR="009F3D84" w:rsidRDefault="009F3D84" w:rsidP="009F3D84">
      <w:pPr>
        <w:jc w:val="both"/>
      </w:pPr>
      <w:r>
        <w:t>If more signal is required</w:t>
      </w:r>
      <w:r w:rsidR="00BA176A">
        <w:t xml:space="preserve"> or the orbit will result in a high percent of measures around a SSA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DC5DCD">
        <w:t xml:space="preserve">for forward </w:t>
      </w:r>
      <w:r w:rsidR="00BA176A">
        <w:t>scatter 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S., A. E., Bourassa, and D. A. Degenstein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Degenstein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1EB738EC" w:rsidR="002672ED" w:rsidDel="00183825" w:rsidRDefault="002672ED" w:rsidP="002672ED">
      <w:pPr>
        <w:rPr>
          <w:del w:id="124" w:author="Elash, Brenden" w:date="2016-03-30T10:04:00Z"/>
        </w:rPr>
      </w:pPr>
      <w:del w:id="125" w:author="Elash, Brenden" w:date="2016-03-30T10:04:00Z">
        <w:r w:rsidRPr="002672ED" w:rsidDel="00183825">
          <w:delText>Hofmann, D., J. Barnes, M. O'Neill, M. Trudeau, and R. Neely (2009), Increase in background stratospheric aerosol observed with lidar at Mauna Loa observatory and Boulder, Colorado, Geophysical Research Letters, 36, doi:10.1029/2009GL039008, l15808.</w:delText>
        </w:r>
      </w:del>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pPr>
        <w:rPr>
          <w:ins w:id="126" w:author="Elash, Brenden" w:date="2016-03-30T10:23:00Z"/>
        </w:rPr>
      </w:pPr>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ins w:id="127" w:author="Elash, Brenden" w:date="2016-03-30T10:23:00Z">
        <w:r>
          <w:t>McLinden</w:t>
        </w:r>
        <w:proofErr w:type="spellEnd"/>
        <w:r w:rsidR="00C167E2">
          <w:t>, C. A.</w:t>
        </w:r>
        <w:r>
          <w:t xml:space="preserve">, J. C. McConnell, </w:t>
        </w:r>
        <w:r w:rsidR="00C167E2">
          <w:t xml:space="preserve">C. T. McElroy, and E. </w:t>
        </w:r>
        <w:proofErr w:type="spellStart"/>
        <w:r w:rsidR="00C167E2">
          <w:t>Griffioen</w:t>
        </w:r>
      </w:ins>
      <w:proofErr w:type="spellEnd"/>
      <w:ins w:id="128" w:author="Elash, Brenden" w:date="2016-03-30T10:24:00Z">
        <w:r w:rsidR="00C167E2">
          <w:t xml:space="preserve"> (1999), </w:t>
        </w:r>
        <w:r w:rsidR="00C167E2" w:rsidRPr="00C167E2">
          <w:t>Observations of Stratospheric Aerosol Using CPFM Polarized Limb Radiances</w:t>
        </w:r>
      </w:ins>
      <w:ins w:id="129" w:author="Elash, Brenden" w:date="2016-03-30T10:25:00Z">
        <w:r w:rsidR="00C167E2">
          <w:t>,</w:t>
        </w:r>
      </w:ins>
      <w:ins w:id="130" w:author="Elash, Brenden" w:date="2016-03-30T10:23:00Z">
        <w:r w:rsidR="00C167E2">
          <w:t xml:space="preserve"> </w:t>
        </w:r>
        <w:r>
          <w:t>Journal of the Atmospheric Sciences 1999 56:2, 233-240</w:t>
        </w:r>
      </w:ins>
      <w:ins w:id="131" w:author="Elash, Brenden" w:date="2016-03-30T10:26:00Z">
        <w:r w:rsidR="00C167E2">
          <w:t>, doi</w:t>
        </w:r>
        <w:r w:rsidR="00C167E2" w:rsidRPr="00C167E2">
          <w:t>:10.1175/1520-0469(1999)056&lt;0233:OOSAUC&gt;2.0.CO;2</w:t>
        </w:r>
        <w:r w:rsidR="00C167E2">
          <w:t>.</w:t>
        </w:r>
      </w:ins>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42C5A8FC" w:rsidR="002672ED" w:rsidRDefault="002672ED" w:rsidP="002672ED">
      <w:del w:id="132" w:author="Elash, Brenden" w:date="2016-03-30T10:09:00Z">
        <w:r w:rsidRPr="002672ED" w:rsidDel="006C1919">
          <w:delText>Ridley, D. A., S. Solomon, J. E. Barnes, V. D. Burlakov, T. Deshler, S. I. Dolgii, A. B. Herber, T. Nagai, R. R. Neely, A. V. Nevzorov, C. Ritter, T. Sakai, B. D. Santer, M. Sato, A. Schmidt, O. Uchino, and J. P. Vernier (2014), Total volcanic stratospheric aerosol optical depths and implications for global climate change, Geophysical Research Letters, 41, 7763-7769, doi:10.1002/2014GL061541, 2014GL061541.</w:delText>
        </w:r>
      </w:del>
    </w:p>
    <w:p w14:paraId="7CB6345B" w14:textId="77777777" w:rsidR="002672ED" w:rsidRDefault="002672ED" w:rsidP="002672ED">
      <w:proofErr w:type="spellStart"/>
      <w:r>
        <w:t>Rieger</w:t>
      </w:r>
      <w:proofErr w:type="spellEnd"/>
      <w:r>
        <w:t>,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pPr>
        <w:rPr>
          <w:ins w:id="133" w:author="Elash, Brenden" w:date="2016-03-30T10:04:00Z"/>
        </w:rPr>
      </w:pPr>
      <w:r w:rsidRPr="002672ED">
        <w:lastRenderedPageBreak/>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ins w:id="134" w:author="Elash, Brenden" w:date="2016-03-30T10:05:00Z">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ins>
    </w:p>
    <w:p w14:paraId="0F02CF5D" w14:textId="77777777" w:rsidR="003B47EB" w:rsidRDefault="002672ED" w:rsidP="002672ED">
      <w:pPr>
        <w:rPr>
          <w:ins w:id="135" w:author="Elash, Brenden" w:date="2016-03-30T10:38:00Z"/>
        </w:rPr>
      </w:pPr>
      <w:r w:rsidRPr="002672ED">
        <w:t>Winker, D. M., W. H. Hunt, and M. J. McGill (2007), Initial performance assessment of CALIOP, Geophysical Research Letters, 34.</w:t>
      </w:r>
    </w:p>
    <w:p w14:paraId="2C2ED415" w14:textId="0D34928C" w:rsidR="007F6843" w:rsidRDefault="007F6843" w:rsidP="007F6843">
      <w:proofErr w:type="spellStart"/>
      <w:ins w:id="136" w:author="Elash, Brenden" w:date="2016-03-30T10:38:00Z">
        <w:r>
          <w:t>Wiscombe</w:t>
        </w:r>
        <w:proofErr w:type="spellEnd"/>
        <w:r>
          <w:t xml:space="preserve">, W. J.: Improved </w:t>
        </w:r>
        <w:proofErr w:type="spellStart"/>
        <w:r>
          <w:t>mie</w:t>
        </w:r>
        <w:proofErr w:type="spellEnd"/>
        <w:r>
          <w:t xml:space="preserve"> scattering algorithms, Appl. Optics, 19, 1505–1509, 1980.</w:t>
        </w:r>
      </w:ins>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77777777" w:rsidR="003B47EB" w:rsidRDefault="003B47EB" w:rsidP="003B47EB">
      <w:r>
        <w:rPr>
          <w:noProof/>
          <w:lang w:eastAsia="en-CA"/>
        </w:rPr>
        <w:lastRenderedPageBreak/>
        <w:drawing>
          <wp:inline distT="0" distB="0" distL="0" distR="0" wp14:anchorId="5208D005" wp14:editId="37212EE7">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14:paraId="24C54E69" w14:textId="61372CAE" w:rsidR="003B47EB" w:rsidRDefault="003B47EB" w:rsidP="003B47EB">
      <w:pPr>
        <w:jc w:val="center"/>
      </w:pPr>
      <w:r>
        <w:t xml:space="preserve">Figure 3: </w:t>
      </w:r>
      <w:r w:rsidR="002F7831">
        <w:t xml:space="preserve">A computation of the percentage of aerosol signal over the total radiance for a three polarizations. The top, middle, and bottom figures are the </w:t>
      </w:r>
      <w:del w:id="137" w:author="adam" w:date="2016-03-29T21:07:00Z">
        <w:r w:rsidR="002F7831" w:rsidDel="00A34D6B">
          <w:delText>unpolarised</w:delText>
        </w:r>
      </w:del>
      <w:ins w:id="138" w:author="adam" w:date="2016-03-29T21:07:00Z">
        <w:r w:rsidR="00A34D6B">
          <w:t>scalar</w:t>
        </w:r>
      </w:ins>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77777777" w:rsidR="003B47EB" w:rsidRDefault="003B47EB" w:rsidP="003B47EB">
      <w:r>
        <w:rPr>
          <w:noProof/>
          <w:lang w:eastAsia="en-CA"/>
        </w:rPr>
        <w:lastRenderedPageBreak/>
        <w:drawing>
          <wp:inline distT="0" distB="0" distL="0" distR="0" wp14:anchorId="0F11261E" wp14:editId="1FF00A58">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14:paraId="22B1DD29" w14:textId="5830CA1F" w:rsidR="003B47EB" w:rsidRDefault="003B47EB" w:rsidP="003B47EB">
      <w:pPr>
        <w:jc w:val="center"/>
      </w:pPr>
      <w:r>
        <w:t xml:space="preserve">Figure </w:t>
      </w:r>
      <w:r w:rsidR="002451BF">
        <w:t>5</w:t>
      </w:r>
      <w:r>
        <w:t xml:space="preserve">: </w:t>
      </w:r>
      <w:r w:rsidR="00D3033D">
        <w:t>Similar to Figure 2 except only 750 nm wavelength is observed and the aerosol concentration has been scaled to determine where the signal saturated with aerosol.</w:t>
      </w:r>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77777777" w:rsidR="003B47EB" w:rsidRDefault="003B47EB" w:rsidP="003B47EB">
      <w:r>
        <w:rPr>
          <w:noProof/>
          <w:lang w:eastAsia="en-CA"/>
        </w:rPr>
        <w:lastRenderedPageBreak/>
        <w:drawing>
          <wp:inline distT="0" distB="0" distL="0" distR="0" wp14:anchorId="6D33906F" wp14:editId="6E38E63C">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49E461DE" w14:textId="6FC20581" w:rsidR="003B47EB" w:rsidRPr="002F653C" w:rsidRDefault="003B47EB" w:rsidP="003B47EB">
      <w:pPr>
        <w:jc w:val="center"/>
      </w:pPr>
      <w:r>
        <w:t xml:space="preserve">Figure 7: The retrieved aerosol profiles for each unique combination of geometry and aerosol profile are compared again the known original </w:t>
      </w:r>
      <w:del w:id="139" w:author="adam" w:date="2016-03-29T22:00:00Z">
        <w:r w:rsidDel="0011532B">
          <w:delText>sates</w:delText>
        </w:r>
      </w:del>
      <w:ins w:id="140" w:author="adam" w:date="2016-03-29T22:00:00Z">
        <w:r w:rsidR="0011532B">
          <w:t>states</w:t>
        </w:r>
      </w:ins>
      <w:r>
        <w:t>. The plot</w:t>
      </w:r>
      <w:ins w:id="141" w:author="adam" w:date="2016-03-29T22:00:00Z">
        <w:r w:rsidR="0011532B">
          <w:t>s</w:t>
        </w:r>
      </w:ins>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del w:id="142" w:author="adam" w:date="2016-03-29T22:00:00Z">
        <w:r w:rsidR="0015500D" w:rsidDel="0011532B">
          <w:delText>unpolarised</w:delText>
        </w:r>
      </w:del>
      <w:ins w:id="143" w:author="adam" w:date="2016-03-29T22:00:00Z">
        <w:r w:rsidR="0011532B">
          <w:t>scalar</w:t>
        </w:r>
      </w:ins>
      <w:r w:rsidR="0015500D">
        <w:t>,</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3-28T21:32:00Z" w:initials="a">
    <w:p w14:paraId="104520B3" w14:textId="3A3BFD0A" w:rsidR="00867F40" w:rsidRDefault="00867F40">
      <w:pPr>
        <w:pStyle w:val="CommentText"/>
      </w:pPr>
      <w:r>
        <w:rPr>
          <w:rStyle w:val="CommentReference"/>
        </w:rPr>
        <w:annotationRef/>
      </w:r>
      <w:r>
        <w:t>I took a crack at rewriting this.  What do you think?</w:t>
      </w:r>
    </w:p>
  </w:comment>
  <w:comment w:id="1" w:author="adam" w:date="2016-03-28T21:31:00Z" w:initials="a">
    <w:p w14:paraId="197F6FE3" w14:textId="28B3AEC9" w:rsidR="00867F40" w:rsidRDefault="00867F40">
      <w:pPr>
        <w:pStyle w:val="CommentText"/>
      </w:pPr>
      <w:r>
        <w:rPr>
          <w:rStyle w:val="CommentReference"/>
        </w:rPr>
        <w:annotationRef/>
      </w:r>
      <w:r>
        <w:t xml:space="preserve">Definitely not the right reference.  I’m a little offended by this actually </w:t>
      </w:r>
      <w:r>
        <w:sym w:font="Wingdings" w:char="F04A"/>
      </w:r>
      <w:r>
        <w:t xml:space="preserve"> </w:t>
      </w:r>
    </w:p>
  </w:comment>
  <w:comment w:id="3" w:author="adam" w:date="2016-03-28T21:33:00Z" w:initials="a">
    <w:p w14:paraId="2A672A0C" w14:textId="2E13E70D" w:rsidR="00867F40" w:rsidRDefault="00867F40">
      <w:pPr>
        <w:pStyle w:val="CommentText"/>
      </w:pPr>
      <w:r>
        <w:rPr>
          <w:rStyle w:val="CommentReference"/>
        </w:rPr>
        <w:annotationRef/>
      </w:r>
      <w:r>
        <w:t xml:space="preserve">Doesn’t it seem like this should come before the previous two sentences? </w:t>
      </w:r>
    </w:p>
  </w:comment>
  <w:comment w:id="4" w:author="adam" w:date="2016-03-28T22:12:00Z" w:initials="a">
    <w:p w14:paraId="02E5275C" w14:textId="18F7DE4E" w:rsidR="00867F40" w:rsidRDefault="00867F40">
      <w:pPr>
        <w:pStyle w:val="CommentText"/>
      </w:pPr>
      <w:r>
        <w:rPr>
          <w:rStyle w:val="CommentReference"/>
        </w:rPr>
        <w:annotationRef/>
      </w:r>
      <w:r>
        <w:t xml:space="preserve">Maybe also add a sentence or two stating that that these aerosols are micron-sized, spherical liquid sulfuric acid droplets. </w:t>
      </w:r>
    </w:p>
  </w:comment>
  <w:comment w:id="17" w:author="adam" w:date="2016-03-28T21:42:00Z" w:initials="a">
    <w:p w14:paraId="60E94AEF" w14:textId="41AB9B97" w:rsidR="00867F40" w:rsidRDefault="00867F40">
      <w:pPr>
        <w:pStyle w:val="CommentText"/>
      </w:pPr>
      <w:r>
        <w:rPr>
          <w:rStyle w:val="CommentReference"/>
        </w:rPr>
        <w:annotationRef/>
      </w:r>
      <w:r>
        <w:t>?</w:t>
      </w:r>
    </w:p>
  </w:comment>
  <w:comment w:id="23" w:author="adam" w:date="2016-03-28T22:03:00Z" w:initials="a">
    <w:p w14:paraId="6CB5EEE0" w14:textId="3F777872" w:rsidR="00867F40" w:rsidRDefault="00867F40">
      <w:pPr>
        <w:pStyle w:val="CommentText"/>
      </w:pPr>
      <w:r>
        <w:rPr>
          <w:rStyle w:val="CommentReference"/>
        </w:rPr>
        <w:annotationRef/>
      </w:r>
      <w:r>
        <w:t>Capitalize everywhere</w:t>
      </w:r>
    </w:p>
  </w:comment>
  <w:comment w:id="30" w:author="adam" w:date="2016-03-28T22:04:00Z" w:initials="a">
    <w:p w14:paraId="728F2236" w14:textId="3F87259C" w:rsidR="00867F40" w:rsidRDefault="00867F40">
      <w:pPr>
        <w:pStyle w:val="CommentText"/>
      </w:pPr>
      <w:r>
        <w:rPr>
          <w:rStyle w:val="CommentReference"/>
        </w:rPr>
        <w:annotationRef/>
      </w:r>
      <w:r>
        <w:t xml:space="preserve">Not true!  The terms involve the difference between directional amplitudes as you show below. </w:t>
      </w:r>
    </w:p>
  </w:comment>
  <w:comment w:id="31" w:author="Bourassa, Adam" w:date="2016-03-29T11:18:00Z" w:initials="BA">
    <w:p w14:paraId="7A0B3FC8" w14:textId="7BC35ABC" w:rsidR="00867F40" w:rsidRDefault="00867F40">
      <w:pPr>
        <w:pStyle w:val="CommentText"/>
      </w:pPr>
      <w:r>
        <w:rPr>
          <w:rStyle w:val="CommentReference"/>
        </w:rPr>
        <w:annotationRef/>
      </w:r>
      <w:r>
        <w:t xml:space="preserve">Put the variables in the description. </w:t>
      </w:r>
    </w:p>
  </w:comment>
  <w:comment w:id="32" w:author="adam" w:date="2016-03-28T22:08:00Z" w:initials="a">
    <w:p w14:paraId="583D129D" w14:textId="602BD2AD" w:rsidR="00867F40" w:rsidRDefault="00867F40">
      <w:pPr>
        <w:pStyle w:val="CommentText"/>
      </w:pPr>
      <w:r>
        <w:rPr>
          <w:rStyle w:val="CommentReference"/>
        </w:rPr>
        <w:annotationRef/>
      </w:r>
      <w:r>
        <w:t>Should you make P explicitly a function of \Theta?</w:t>
      </w:r>
    </w:p>
  </w:comment>
  <w:comment w:id="33" w:author="adam" w:date="2016-03-28T22:06:00Z" w:initials="a">
    <w:p w14:paraId="3EBA9CD4" w14:textId="4D747329" w:rsidR="00867F40" w:rsidRDefault="00867F40">
      <w:pPr>
        <w:pStyle w:val="CommentText"/>
      </w:pPr>
      <w:r>
        <w:rPr>
          <w:rStyle w:val="CommentReference"/>
        </w:rPr>
        <w:annotationRef/>
      </w:r>
      <w:r>
        <w:t>Huh?</w:t>
      </w:r>
    </w:p>
  </w:comment>
  <w:comment w:id="36" w:author="Bourassa, Adam" w:date="2016-03-29T11:24:00Z" w:initials="BA">
    <w:p w14:paraId="0330A747" w14:textId="232AC0B1" w:rsidR="00867F40" w:rsidRDefault="00867F40">
      <w:pPr>
        <w:pStyle w:val="CommentText"/>
      </w:pPr>
      <w:r>
        <w:rPr>
          <w:rStyle w:val="CommentReference"/>
        </w:rPr>
        <w:annotationRef/>
      </w:r>
      <w:r>
        <w:t>Isn’t this the phase matrix?</w:t>
      </w:r>
    </w:p>
  </w:comment>
  <w:comment w:id="48" w:author="Bourassa, Adam" w:date="2016-03-29T17:01:00Z" w:initials="BA">
    <w:p w14:paraId="3C47975B" w14:textId="0168C941" w:rsidR="00867F40" w:rsidRDefault="00867F40">
      <w:pPr>
        <w:pStyle w:val="CommentText"/>
      </w:pPr>
      <w:r>
        <w:rPr>
          <w:rStyle w:val="CommentReference"/>
        </w:rPr>
        <w:annotationRef/>
      </w:r>
      <w:r>
        <w:t>linear?</w:t>
      </w:r>
    </w:p>
  </w:comment>
  <w:comment w:id="57" w:author="adam" w:date="2016-03-29T19:52:00Z" w:initials="a">
    <w:p w14:paraId="3AE6BE5E" w14:textId="4E2BE4FD" w:rsidR="00867F40" w:rsidRDefault="00867F40">
      <w:pPr>
        <w:pStyle w:val="CommentText"/>
      </w:pPr>
      <w:r>
        <w:rPr>
          <w:rStyle w:val="CommentReference"/>
        </w:rPr>
        <w:annotationRef/>
      </w:r>
      <w:r>
        <w:t>?</w:t>
      </w:r>
    </w:p>
  </w:comment>
  <w:comment w:id="60" w:author="adam" w:date="2016-03-29T20:34:00Z" w:initials="a">
    <w:p w14:paraId="6E5F2D8E" w14:textId="5833E42D" w:rsidR="00867F40" w:rsidRDefault="00867F40">
      <w:pPr>
        <w:pStyle w:val="CommentText"/>
      </w:pPr>
      <w:r>
        <w:rPr>
          <w:rStyle w:val="CommentReference"/>
        </w:rPr>
        <w:annotationRef/>
      </w:r>
      <w:r>
        <w:t xml:space="preserve">I think you need to state how the extinction profiles change with wavelength.  Do you keep the total aerosol concentration the same and scale the extinction by the Mie cross sections that correspond to the chosen size distribution for each case?  That would make sense to me. </w:t>
      </w:r>
    </w:p>
  </w:comment>
  <w:comment w:id="63" w:author="Elash, Brenden" w:date="2016-03-30T10:58:00Z" w:initials="EB">
    <w:p w14:paraId="03B2945C" w14:textId="523C5B43" w:rsidR="00867F40" w:rsidRDefault="00867F40">
      <w:pPr>
        <w:pStyle w:val="CommentText"/>
      </w:pPr>
      <w:r>
        <w:rPr>
          <w:rStyle w:val="CommentReference"/>
        </w:rPr>
        <w:annotationRef/>
      </w:r>
      <w:r>
        <w:t>Long sentence…</w:t>
      </w:r>
    </w:p>
  </w:comment>
  <w:comment w:id="65" w:author="adam" w:date="2016-03-28T22:03:00Z" w:initials="a">
    <w:p w14:paraId="0B9ECCC8" w14:textId="193A4D58" w:rsidR="00867F40" w:rsidRDefault="00867F40">
      <w:pPr>
        <w:pStyle w:val="CommentText"/>
      </w:pPr>
      <w:r>
        <w:rPr>
          <w:rStyle w:val="CommentReference"/>
        </w:rPr>
        <w:annotationRef/>
      </w:r>
      <w:r>
        <w:t xml:space="preserve">I think this should be a new section. </w:t>
      </w:r>
    </w:p>
  </w:comment>
  <w:comment w:id="72" w:author="adam" w:date="2016-03-29T20:36:00Z" w:initials="a">
    <w:p w14:paraId="720A97CD" w14:textId="601287E0" w:rsidR="00867F40" w:rsidRDefault="00867F40">
      <w:pPr>
        <w:pStyle w:val="CommentText"/>
      </w:pPr>
      <w:r>
        <w:rPr>
          <w:rStyle w:val="CommentReference"/>
        </w:rPr>
        <w:annotationRef/>
      </w:r>
      <w:r>
        <w:t xml:space="preserve">I don’t get this. </w:t>
      </w:r>
    </w:p>
  </w:comment>
  <w:comment w:id="83" w:author="adam" w:date="2016-03-29T21:02:00Z" w:initials="a">
    <w:p w14:paraId="4F3A71C9" w14:textId="2B5D4B83" w:rsidR="00867F40" w:rsidRDefault="00867F40">
      <w:pPr>
        <w:pStyle w:val="CommentText"/>
      </w:pPr>
      <w:r>
        <w:rPr>
          <w:rStyle w:val="CommentReference"/>
        </w:rPr>
        <w:annotationRef/>
      </w:r>
      <w:r>
        <w:t xml:space="preserve">I think I might have asked you to put this in (?) but I don’t like it here now.  Seems like it’s a rehash of what we’ve already stated. </w:t>
      </w:r>
    </w:p>
  </w:comment>
  <w:comment w:id="85" w:author="adam" w:date="2016-03-29T21:02:00Z" w:initials="a">
    <w:p w14:paraId="0F057696" w14:textId="60D5D1A7" w:rsidR="00867F40" w:rsidRDefault="00867F40">
      <w:pPr>
        <w:pStyle w:val="CommentText"/>
      </w:pPr>
      <w:r>
        <w:rPr>
          <w:rStyle w:val="CommentReference"/>
        </w:rPr>
        <w:annotationRef/>
      </w:r>
      <w:r>
        <w:t xml:space="preserve">Also state the geometry tested here. </w:t>
      </w:r>
    </w:p>
  </w:comment>
  <w:comment w:id="87" w:author="adam" w:date="2016-03-29T21:01:00Z" w:initials="a">
    <w:p w14:paraId="60973927" w14:textId="58C8161F" w:rsidR="00867F40" w:rsidRDefault="00867F40">
      <w:pPr>
        <w:pStyle w:val="CommentText"/>
      </w:pPr>
      <w:r>
        <w:rPr>
          <w:rStyle w:val="CommentReference"/>
        </w:rPr>
        <w:annotationRef/>
      </w:r>
      <w:r>
        <w:t>Didn’t we just say this?</w:t>
      </w:r>
    </w:p>
  </w:comment>
  <w:comment w:id="89" w:author="adam" w:date="2016-03-29T21:05:00Z" w:initials="a">
    <w:p w14:paraId="74A16E77" w14:textId="483223E5" w:rsidR="00867F40" w:rsidRDefault="00867F40">
      <w:pPr>
        <w:pStyle w:val="CommentText"/>
      </w:pPr>
      <w:r>
        <w:rPr>
          <w:rStyle w:val="CommentReference"/>
        </w:rPr>
        <w:annotationRef/>
      </w:r>
      <w:r>
        <w:t xml:space="preserve">Size distribution? </w:t>
      </w:r>
    </w:p>
  </w:comment>
  <w:comment w:id="92" w:author="adam" w:date="2016-03-29T21:10:00Z" w:initials="a">
    <w:p w14:paraId="7C321A46" w14:textId="6F450651" w:rsidR="00867F40" w:rsidRDefault="00867F40">
      <w:pPr>
        <w:pStyle w:val="CommentText"/>
      </w:pPr>
      <w:r>
        <w:rPr>
          <w:rStyle w:val="CommentReference"/>
        </w:rPr>
        <w:annotationRef/>
      </w:r>
      <w:r>
        <w:t xml:space="preserve">I don’t get this.  Can I see this from the results?  I think I asked about this before, but I forget. </w:t>
      </w:r>
    </w:p>
  </w:comment>
  <w:comment w:id="93" w:author="adam" w:date="2016-03-29T21:20:00Z" w:initials="a">
    <w:p w14:paraId="579AAEC5" w14:textId="07BC9424" w:rsidR="00867F40" w:rsidRDefault="00867F40">
      <w:pPr>
        <w:pStyle w:val="CommentText"/>
      </w:pPr>
      <w:r>
        <w:rPr>
          <w:rStyle w:val="CommentReference"/>
        </w:rPr>
        <w:annotationRef/>
      </w:r>
      <w:r>
        <w:t xml:space="preserve">What about albedo? </w:t>
      </w:r>
    </w:p>
  </w:comment>
  <w:comment w:id="94" w:author="adam" w:date="2016-03-29T21:15:00Z" w:initials="a">
    <w:p w14:paraId="492D288D" w14:textId="0FD42B2E" w:rsidR="00867F40" w:rsidRDefault="00867F40">
      <w:pPr>
        <w:pStyle w:val="CommentText"/>
      </w:pPr>
      <w:r>
        <w:rPr>
          <w:rStyle w:val="CommentReference"/>
        </w:rPr>
        <w:annotationRef/>
      </w:r>
      <w:r>
        <w:t xml:space="preserve">Do you actually mean this? </w:t>
      </w:r>
    </w:p>
  </w:comment>
  <w:comment w:id="96" w:author="adam" w:date="2016-03-29T21:18:00Z" w:initials="a">
    <w:p w14:paraId="5198B9D4" w14:textId="63638565" w:rsidR="00867F40" w:rsidRDefault="00867F40">
      <w:pPr>
        <w:pStyle w:val="CommentText"/>
      </w:pPr>
      <w:r>
        <w:rPr>
          <w:rStyle w:val="CommentReference"/>
        </w:rPr>
        <w:annotationRef/>
      </w:r>
      <w:r>
        <w:t>Again I think you mean the signal is 70% of the scalar case, not a loss of 70% (leaving only 30%)</w:t>
      </w:r>
    </w:p>
  </w:comment>
  <w:comment w:id="97" w:author="adam" w:date="2016-03-29T21:18:00Z" w:initials="a">
    <w:p w14:paraId="7C015A7D" w14:textId="540FD68D" w:rsidR="00867F40" w:rsidRDefault="00867F40">
      <w:pPr>
        <w:pStyle w:val="CommentText"/>
      </w:pPr>
      <w:r>
        <w:rPr>
          <w:rStyle w:val="CommentReference"/>
        </w:rPr>
        <w:annotationRef/>
      </w:r>
      <w:r>
        <w:t xml:space="preserve">Huh? Or maybe not.  Please explain. </w:t>
      </w:r>
    </w:p>
  </w:comment>
  <w:comment w:id="98" w:author="adam" w:date="2016-03-29T21:19:00Z" w:initials="a">
    <w:p w14:paraId="7EA6C7D2" w14:textId="14C449C1" w:rsidR="00867F40" w:rsidRDefault="00867F40">
      <w:pPr>
        <w:pStyle w:val="CommentText"/>
      </w:pPr>
      <w:r>
        <w:rPr>
          <w:rStyle w:val="CommentReference"/>
        </w:rPr>
        <w:annotationRef/>
      </w:r>
      <w:r>
        <w:t xml:space="preserve">Rephrase in terms of instrument sensitivity rather than simply exposure time. </w:t>
      </w:r>
    </w:p>
  </w:comment>
  <w:comment w:id="99" w:author="adam" w:date="2016-03-29T21:20:00Z" w:initials="a">
    <w:p w14:paraId="4B2C19C0" w14:textId="286F79A6" w:rsidR="00867F40" w:rsidRDefault="00867F40">
      <w:pPr>
        <w:pStyle w:val="CommentText"/>
      </w:pPr>
      <w:r>
        <w:rPr>
          <w:rStyle w:val="CommentReference"/>
        </w:rPr>
        <w:annotationRef/>
      </w:r>
      <w:r>
        <w:t xml:space="preserve">I don’t get what you’re trying to say here. </w:t>
      </w:r>
    </w:p>
  </w:comment>
  <w:comment w:id="106" w:author="adam" w:date="2016-03-29T21:26:00Z" w:initials="a">
    <w:p w14:paraId="044D1EA5" w14:textId="77269A8A" w:rsidR="00867F40" w:rsidRDefault="00867F40">
      <w:pPr>
        <w:pStyle w:val="CommentText"/>
      </w:pPr>
      <w:r>
        <w:rPr>
          <w:rStyle w:val="CommentReference"/>
        </w:rPr>
        <w:annotationRef/>
      </w:r>
      <w:r>
        <w:t xml:space="preserve">Is that true?  The fraction of signal due to aerosol stops increasing, but that’s because it’s all aerosol, right?  So if you increase the aerosol even further, you still get a bigger measurement vector.  Or am I missing something? </w:t>
      </w:r>
    </w:p>
  </w:comment>
  <w:comment w:id="108" w:author="adam" w:date="2016-03-29T21:28:00Z" w:initials="a">
    <w:p w14:paraId="5C1DEF10" w14:textId="123E02B3" w:rsidR="00867F40" w:rsidRDefault="00867F40">
      <w:pPr>
        <w:pStyle w:val="CommentText"/>
      </w:pPr>
      <w:r>
        <w:rPr>
          <w:rStyle w:val="CommentReference"/>
        </w:rPr>
        <w:annotationRef/>
      </w:r>
      <w:r>
        <w:t xml:space="preserve">What’s the summary, or take home message, of this whole section? </w:t>
      </w:r>
    </w:p>
  </w:comment>
  <w:comment w:id="107" w:author="adam" w:date="2016-03-29T21:28:00Z" w:initials="a">
    <w:p w14:paraId="1F0387E9" w14:textId="4157B094" w:rsidR="00867F40" w:rsidRDefault="00867F40">
      <w:pPr>
        <w:pStyle w:val="CommentText"/>
      </w:pPr>
      <w:r>
        <w:rPr>
          <w:rStyle w:val="CommentReference"/>
        </w:rPr>
        <w:annotationRef/>
      </w:r>
      <w:r>
        <w:t xml:space="preserve">Yikes, I don’t get this either. </w:t>
      </w:r>
    </w:p>
  </w:comment>
  <w:comment w:id="109" w:author="adam" w:date="2016-03-29T21:31:00Z" w:initials="a">
    <w:p w14:paraId="7CAFA961" w14:textId="6A662D69" w:rsidR="00867F40" w:rsidRDefault="00867F40">
      <w:pPr>
        <w:pStyle w:val="CommentText"/>
      </w:pPr>
      <w:r>
        <w:rPr>
          <w:rStyle w:val="CommentReference"/>
        </w:rPr>
        <w:annotationRef/>
      </w:r>
      <w:r>
        <w:t xml:space="preserve">A quick explanation of this would be good. </w:t>
      </w:r>
    </w:p>
  </w:comment>
  <w:comment w:id="110" w:author="adam" w:date="2016-03-29T21:36:00Z" w:initials="a">
    <w:p w14:paraId="13F34912" w14:textId="537656F6" w:rsidR="00867F40" w:rsidRDefault="00867F40">
      <w:pPr>
        <w:pStyle w:val="CommentText"/>
      </w:pPr>
      <w:r>
        <w:rPr>
          <w:rStyle w:val="CommentReference"/>
        </w:rPr>
        <w:annotationRef/>
      </w:r>
      <w:r>
        <w:t xml:space="preserve">Are we sure this isn’t some issue with the model? Seems fishy to me. </w:t>
      </w:r>
    </w:p>
  </w:comment>
  <w:comment w:id="111" w:author="adam" w:date="2016-03-29T21:39:00Z" w:initials="a">
    <w:p w14:paraId="6B1D964A" w14:textId="1E298E13" w:rsidR="00867F40" w:rsidRDefault="00867F40">
      <w:pPr>
        <w:pStyle w:val="CommentText"/>
      </w:pPr>
      <w:r>
        <w:rPr>
          <w:rStyle w:val="CommentReference"/>
        </w:rPr>
        <w:annotationRef/>
      </w:r>
      <w:r>
        <w:t xml:space="preserve">I don’t this statement agrees with the numbers.  Could you try to rephrase and make the message a little more clear? </w:t>
      </w:r>
    </w:p>
  </w:comment>
  <w:comment w:id="112" w:author="adam" w:date="2016-03-29T21:47:00Z" w:initials="a">
    <w:p w14:paraId="7E155D38" w14:textId="45261789" w:rsidR="00867F40" w:rsidRDefault="00867F40">
      <w:pPr>
        <w:pStyle w:val="CommentText"/>
      </w:pPr>
      <w:r>
        <w:rPr>
          <w:rStyle w:val="CommentReference"/>
        </w:rPr>
        <w:annotationRef/>
      </w:r>
      <w:r>
        <w:t xml:space="preserve">Weird.  It doesn’t make sense to me that it was the forward scatter case that caused problems. </w:t>
      </w:r>
    </w:p>
  </w:comment>
  <w:comment w:id="116" w:author="adam" w:date="2016-03-29T21:50:00Z" w:initials="a">
    <w:p w14:paraId="5958E849" w14:textId="0AEAF946" w:rsidR="00867F40" w:rsidRDefault="00867F40">
      <w:pPr>
        <w:pStyle w:val="CommentText"/>
      </w:pPr>
      <w:r>
        <w:rPr>
          <w:rStyle w:val="CommentReference"/>
        </w:rPr>
        <w:annotationRef/>
      </w:r>
      <w:r>
        <w:t xml:space="preserve">This might need a bit more explanation. </w:t>
      </w:r>
    </w:p>
  </w:comment>
  <w:comment w:id="119" w:author="adam" w:date="2016-03-29T21:53:00Z" w:initials="a">
    <w:p w14:paraId="5BCE3401" w14:textId="7AFAE2D7" w:rsidR="00867F40" w:rsidRDefault="00867F40">
      <w:pPr>
        <w:pStyle w:val="CommentText"/>
      </w:pPr>
      <w:r>
        <w:rPr>
          <w:rStyle w:val="CommentReference"/>
        </w:rPr>
        <w:annotationRef/>
      </w:r>
      <w:r>
        <w:t>Maybe change this statement to something along the lines of “ … retrievals at all wavelength were used except for 500 nm where the aerosol sensitivity is not high enough to reliably retrieve aerosol in the presence of measurement noise” Again you can reference Bourassa et al., 2007.  (It’s not really stated but implied in that reference)</w:t>
      </w:r>
    </w:p>
  </w:comment>
  <w:comment w:id="123" w:author="adam" w:date="2016-03-29T21:59:00Z" w:initials="a">
    <w:p w14:paraId="6EE9B9D0" w14:textId="020B912C" w:rsidR="00867F40" w:rsidRDefault="00867F40">
      <w:pPr>
        <w:pStyle w:val="CommentText"/>
      </w:pPr>
      <w:r>
        <w:rPr>
          <w:rStyle w:val="CommentReference"/>
        </w:rPr>
        <w:annotationRef/>
      </w:r>
      <w:r>
        <w:t xml:space="preserve">Not sure I’m understanding what you’re trying to say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520B3" w15:done="0"/>
  <w15:commentEx w15:paraId="197F6FE3" w15:done="0"/>
  <w15:commentEx w15:paraId="2A672A0C" w15:done="0"/>
  <w15:commentEx w15:paraId="02E5275C" w15:paraIdParent="2A672A0C" w15:done="0"/>
  <w15:commentEx w15:paraId="60E94AEF" w15:done="0"/>
  <w15:commentEx w15:paraId="6CB5EEE0" w15:done="0"/>
  <w15:commentEx w15:paraId="728F2236" w15:done="0"/>
  <w15:commentEx w15:paraId="7A0B3FC8" w15:done="0"/>
  <w15:commentEx w15:paraId="583D129D" w15:done="0"/>
  <w15:commentEx w15:paraId="3EBA9CD4" w15:done="0"/>
  <w15:commentEx w15:paraId="0330A747" w15:done="0"/>
  <w15:commentEx w15:paraId="3C47975B" w15:done="0"/>
  <w15:commentEx w15:paraId="3AE6BE5E" w15:done="0"/>
  <w15:commentEx w15:paraId="6E5F2D8E" w15:done="0"/>
  <w15:commentEx w15:paraId="03B2945C" w15:done="0"/>
  <w15:commentEx w15:paraId="0B9ECCC8" w15:done="0"/>
  <w15:commentEx w15:paraId="720A97CD" w15:done="0"/>
  <w15:commentEx w15:paraId="4F3A71C9" w15:done="0"/>
  <w15:commentEx w15:paraId="0F057696" w15:done="0"/>
  <w15:commentEx w15:paraId="60973927" w15:done="0"/>
  <w15:commentEx w15:paraId="74A16E77" w15:done="0"/>
  <w15:commentEx w15:paraId="7C321A46" w15:done="0"/>
  <w15:commentEx w15:paraId="579AAEC5" w15:done="0"/>
  <w15:commentEx w15:paraId="492D288D" w15:done="0"/>
  <w15:commentEx w15:paraId="5198B9D4" w15:done="0"/>
  <w15:commentEx w15:paraId="7C015A7D" w15:done="0"/>
  <w15:commentEx w15:paraId="7EA6C7D2" w15:done="0"/>
  <w15:commentEx w15:paraId="4B2C19C0" w15:done="0"/>
  <w15:commentEx w15:paraId="044D1EA5" w15:done="0"/>
  <w15:commentEx w15:paraId="5C1DEF10" w15:done="0"/>
  <w15:commentEx w15:paraId="1F0387E9" w15:done="0"/>
  <w15:commentEx w15:paraId="7CAFA961" w15:done="0"/>
  <w15:commentEx w15:paraId="13F34912" w15:done="0"/>
  <w15:commentEx w15:paraId="6B1D964A" w15:done="0"/>
  <w15:commentEx w15:paraId="7E155D38" w15:done="0"/>
  <w15:commentEx w15:paraId="5958E849" w15:done="0"/>
  <w15:commentEx w15:paraId="5BCE3401" w15:done="0"/>
  <w15:commentEx w15:paraId="6EE9B9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rson w15:author="Bourassa, Adam">
    <w15:presenceInfo w15:providerId="AD" w15:userId="S-1-5-21-1060284298-436374069-1708537768-9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2FC1"/>
    <w:rsid w:val="000371E5"/>
    <w:rsid w:val="00041655"/>
    <w:rsid w:val="00043DAC"/>
    <w:rsid w:val="00050E50"/>
    <w:rsid w:val="0005362D"/>
    <w:rsid w:val="000668F3"/>
    <w:rsid w:val="000731A0"/>
    <w:rsid w:val="000868AD"/>
    <w:rsid w:val="0009152D"/>
    <w:rsid w:val="000948C3"/>
    <w:rsid w:val="00095A85"/>
    <w:rsid w:val="000A097B"/>
    <w:rsid w:val="000A0F3F"/>
    <w:rsid w:val="000A6F01"/>
    <w:rsid w:val="000B5F4B"/>
    <w:rsid w:val="000C1581"/>
    <w:rsid w:val="000C5782"/>
    <w:rsid w:val="000D1A70"/>
    <w:rsid w:val="000D1D06"/>
    <w:rsid w:val="000D4F97"/>
    <w:rsid w:val="000F26A5"/>
    <w:rsid w:val="000F38EB"/>
    <w:rsid w:val="001053F4"/>
    <w:rsid w:val="00105542"/>
    <w:rsid w:val="001100DD"/>
    <w:rsid w:val="0011532B"/>
    <w:rsid w:val="00116C25"/>
    <w:rsid w:val="0012256F"/>
    <w:rsid w:val="00124C3B"/>
    <w:rsid w:val="00127EBE"/>
    <w:rsid w:val="00131F51"/>
    <w:rsid w:val="0013512C"/>
    <w:rsid w:val="001355BA"/>
    <w:rsid w:val="001371F5"/>
    <w:rsid w:val="00153AE7"/>
    <w:rsid w:val="00154CA6"/>
    <w:rsid w:val="00154FB7"/>
    <w:rsid w:val="0015500D"/>
    <w:rsid w:val="00156E8C"/>
    <w:rsid w:val="001578F3"/>
    <w:rsid w:val="00176EF4"/>
    <w:rsid w:val="001778EB"/>
    <w:rsid w:val="00183825"/>
    <w:rsid w:val="00193128"/>
    <w:rsid w:val="001A0C96"/>
    <w:rsid w:val="001A611E"/>
    <w:rsid w:val="001C14A6"/>
    <w:rsid w:val="001C33FC"/>
    <w:rsid w:val="001D3445"/>
    <w:rsid w:val="001D401F"/>
    <w:rsid w:val="001D7253"/>
    <w:rsid w:val="001F1E36"/>
    <w:rsid w:val="001F2671"/>
    <w:rsid w:val="001F65BA"/>
    <w:rsid w:val="0020321F"/>
    <w:rsid w:val="002035C2"/>
    <w:rsid w:val="00207AA0"/>
    <w:rsid w:val="00211145"/>
    <w:rsid w:val="00212A28"/>
    <w:rsid w:val="00217536"/>
    <w:rsid w:val="0021758C"/>
    <w:rsid w:val="00224D15"/>
    <w:rsid w:val="002262A8"/>
    <w:rsid w:val="002271A0"/>
    <w:rsid w:val="00234F47"/>
    <w:rsid w:val="00243618"/>
    <w:rsid w:val="002451BF"/>
    <w:rsid w:val="00250B0A"/>
    <w:rsid w:val="002672ED"/>
    <w:rsid w:val="002701D2"/>
    <w:rsid w:val="002844B9"/>
    <w:rsid w:val="002849C4"/>
    <w:rsid w:val="0029001A"/>
    <w:rsid w:val="0029173F"/>
    <w:rsid w:val="002944BD"/>
    <w:rsid w:val="002B0F27"/>
    <w:rsid w:val="002B635C"/>
    <w:rsid w:val="002C2869"/>
    <w:rsid w:val="002D1C0C"/>
    <w:rsid w:val="002D2986"/>
    <w:rsid w:val="002D2C48"/>
    <w:rsid w:val="002D2E03"/>
    <w:rsid w:val="002D3C08"/>
    <w:rsid w:val="002E2794"/>
    <w:rsid w:val="002E2AC0"/>
    <w:rsid w:val="002E3BEA"/>
    <w:rsid w:val="002F4B24"/>
    <w:rsid w:val="002F653C"/>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84DA5"/>
    <w:rsid w:val="003931D3"/>
    <w:rsid w:val="00395495"/>
    <w:rsid w:val="00395719"/>
    <w:rsid w:val="003A3C4B"/>
    <w:rsid w:val="003A5DFB"/>
    <w:rsid w:val="003A73AB"/>
    <w:rsid w:val="003B096D"/>
    <w:rsid w:val="003B47EB"/>
    <w:rsid w:val="003B6429"/>
    <w:rsid w:val="003B71BA"/>
    <w:rsid w:val="003C39D0"/>
    <w:rsid w:val="003C7858"/>
    <w:rsid w:val="003D060E"/>
    <w:rsid w:val="003D2E70"/>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97DA9"/>
    <w:rsid w:val="004A3318"/>
    <w:rsid w:val="004B0F82"/>
    <w:rsid w:val="004B6441"/>
    <w:rsid w:val="004C742D"/>
    <w:rsid w:val="004D24AE"/>
    <w:rsid w:val="004D2FF4"/>
    <w:rsid w:val="004D5F75"/>
    <w:rsid w:val="004D7903"/>
    <w:rsid w:val="004E6390"/>
    <w:rsid w:val="004F0826"/>
    <w:rsid w:val="004F116B"/>
    <w:rsid w:val="004F132C"/>
    <w:rsid w:val="004F1B37"/>
    <w:rsid w:val="004F6187"/>
    <w:rsid w:val="004F6451"/>
    <w:rsid w:val="00501ABA"/>
    <w:rsid w:val="00502F55"/>
    <w:rsid w:val="0051247F"/>
    <w:rsid w:val="0051786F"/>
    <w:rsid w:val="00523DB7"/>
    <w:rsid w:val="00524542"/>
    <w:rsid w:val="00546D93"/>
    <w:rsid w:val="00564CC6"/>
    <w:rsid w:val="005712DD"/>
    <w:rsid w:val="00573059"/>
    <w:rsid w:val="00581E47"/>
    <w:rsid w:val="0058548A"/>
    <w:rsid w:val="005B62BF"/>
    <w:rsid w:val="005C35C6"/>
    <w:rsid w:val="005C3A9D"/>
    <w:rsid w:val="005D0A63"/>
    <w:rsid w:val="005D2709"/>
    <w:rsid w:val="005D3570"/>
    <w:rsid w:val="005E14DC"/>
    <w:rsid w:val="005E3210"/>
    <w:rsid w:val="005E532C"/>
    <w:rsid w:val="005F172E"/>
    <w:rsid w:val="00601FEF"/>
    <w:rsid w:val="00604579"/>
    <w:rsid w:val="00616CC7"/>
    <w:rsid w:val="00621739"/>
    <w:rsid w:val="006342F2"/>
    <w:rsid w:val="006519EF"/>
    <w:rsid w:val="00653559"/>
    <w:rsid w:val="00656A2B"/>
    <w:rsid w:val="00664D82"/>
    <w:rsid w:val="006659EA"/>
    <w:rsid w:val="00674AB7"/>
    <w:rsid w:val="006765E2"/>
    <w:rsid w:val="00677805"/>
    <w:rsid w:val="006837A5"/>
    <w:rsid w:val="00684A7C"/>
    <w:rsid w:val="00695725"/>
    <w:rsid w:val="006B095A"/>
    <w:rsid w:val="006B2B1D"/>
    <w:rsid w:val="006B5EF5"/>
    <w:rsid w:val="006C1919"/>
    <w:rsid w:val="006E030E"/>
    <w:rsid w:val="006E0566"/>
    <w:rsid w:val="006E1F41"/>
    <w:rsid w:val="00700478"/>
    <w:rsid w:val="0070223E"/>
    <w:rsid w:val="0070272F"/>
    <w:rsid w:val="00705359"/>
    <w:rsid w:val="0071482D"/>
    <w:rsid w:val="007157AB"/>
    <w:rsid w:val="00725194"/>
    <w:rsid w:val="00733800"/>
    <w:rsid w:val="007361E2"/>
    <w:rsid w:val="007370C4"/>
    <w:rsid w:val="00737503"/>
    <w:rsid w:val="00740334"/>
    <w:rsid w:val="00742F97"/>
    <w:rsid w:val="00753652"/>
    <w:rsid w:val="00754396"/>
    <w:rsid w:val="007636F7"/>
    <w:rsid w:val="00764679"/>
    <w:rsid w:val="00765EC1"/>
    <w:rsid w:val="00770F53"/>
    <w:rsid w:val="00784B3F"/>
    <w:rsid w:val="00785832"/>
    <w:rsid w:val="00796067"/>
    <w:rsid w:val="007A1386"/>
    <w:rsid w:val="007A1AE6"/>
    <w:rsid w:val="007A44FD"/>
    <w:rsid w:val="007B70AD"/>
    <w:rsid w:val="007C6CFC"/>
    <w:rsid w:val="007C79D8"/>
    <w:rsid w:val="007D1481"/>
    <w:rsid w:val="007D5ED8"/>
    <w:rsid w:val="007E2CFD"/>
    <w:rsid w:val="007F1924"/>
    <w:rsid w:val="007F32A1"/>
    <w:rsid w:val="007F37E9"/>
    <w:rsid w:val="007F5452"/>
    <w:rsid w:val="007F57D6"/>
    <w:rsid w:val="007F6843"/>
    <w:rsid w:val="00815D67"/>
    <w:rsid w:val="00830A4F"/>
    <w:rsid w:val="00830DAC"/>
    <w:rsid w:val="008333C2"/>
    <w:rsid w:val="00844C31"/>
    <w:rsid w:val="00851497"/>
    <w:rsid w:val="00852D14"/>
    <w:rsid w:val="008558FC"/>
    <w:rsid w:val="008561AD"/>
    <w:rsid w:val="00867F40"/>
    <w:rsid w:val="0087017A"/>
    <w:rsid w:val="00871409"/>
    <w:rsid w:val="00883178"/>
    <w:rsid w:val="0088609D"/>
    <w:rsid w:val="00894FBC"/>
    <w:rsid w:val="00896D23"/>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278BB"/>
    <w:rsid w:val="00A327DF"/>
    <w:rsid w:val="00A34D6B"/>
    <w:rsid w:val="00A35C11"/>
    <w:rsid w:val="00A46EF2"/>
    <w:rsid w:val="00A511E0"/>
    <w:rsid w:val="00A51CB5"/>
    <w:rsid w:val="00A54240"/>
    <w:rsid w:val="00A636F2"/>
    <w:rsid w:val="00A805F7"/>
    <w:rsid w:val="00A814D0"/>
    <w:rsid w:val="00A91E3D"/>
    <w:rsid w:val="00A93FD0"/>
    <w:rsid w:val="00A95369"/>
    <w:rsid w:val="00A95D23"/>
    <w:rsid w:val="00AA1259"/>
    <w:rsid w:val="00AA1616"/>
    <w:rsid w:val="00AB031C"/>
    <w:rsid w:val="00AB71FF"/>
    <w:rsid w:val="00AC6981"/>
    <w:rsid w:val="00AD1033"/>
    <w:rsid w:val="00AD38F4"/>
    <w:rsid w:val="00AD6490"/>
    <w:rsid w:val="00AE3A32"/>
    <w:rsid w:val="00AF03D9"/>
    <w:rsid w:val="00B1115E"/>
    <w:rsid w:val="00B2565F"/>
    <w:rsid w:val="00B265BA"/>
    <w:rsid w:val="00B2796E"/>
    <w:rsid w:val="00B306A8"/>
    <w:rsid w:val="00B4728A"/>
    <w:rsid w:val="00B50D76"/>
    <w:rsid w:val="00B559E6"/>
    <w:rsid w:val="00B73B9F"/>
    <w:rsid w:val="00B907C7"/>
    <w:rsid w:val="00B91A77"/>
    <w:rsid w:val="00BA1554"/>
    <w:rsid w:val="00BA1637"/>
    <w:rsid w:val="00BA176A"/>
    <w:rsid w:val="00BA5E49"/>
    <w:rsid w:val="00BB1F9D"/>
    <w:rsid w:val="00BB410C"/>
    <w:rsid w:val="00BB47D0"/>
    <w:rsid w:val="00BB628B"/>
    <w:rsid w:val="00BF3660"/>
    <w:rsid w:val="00C031AB"/>
    <w:rsid w:val="00C0366D"/>
    <w:rsid w:val="00C167E2"/>
    <w:rsid w:val="00C36C73"/>
    <w:rsid w:val="00C60699"/>
    <w:rsid w:val="00C94BA5"/>
    <w:rsid w:val="00C961BD"/>
    <w:rsid w:val="00CA1CFC"/>
    <w:rsid w:val="00CC3F26"/>
    <w:rsid w:val="00CC719D"/>
    <w:rsid w:val="00CD115F"/>
    <w:rsid w:val="00CD1F59"/>
    <w:rsid w:val="00CD6FC0"/>
    <w:rsid w:val="00CE3CB4"/>
    <w:rsid w:val="00CF5301"/>
    <w:rsid w:val="00CF6FC5"/>
    <w:rsid w:val="00CF7CD3"/>
    <w:rsid w:val="00D04F19"/>
    <w:rsid w:val="00D1263D"/>
    <w:rsid w:val="00D129ED"/>
    <w:rsid w:val="00D1322A"/>
    <w:rsid w:val="00D132F7"/>
    <w:rsid w:val="00D154A5"/>
    <w:rsid w:val="00D17EF9"/>
    <w:rsid w:val="00D20F40"/>
    <w:rsid w:val="00D21F09"/>
    <w:rsid w:val="00D22AAD"/>
    <w:rsid w:val="00D3033D"/>
    <w:rsid w:val="00D362EB"/>
    <w:rsid w:val="00D368E8"/>
    <w:rsid w:val="00D56E21"/>
    <w:rsid w:val="00D575F9"/>
    <w:rsid w:val="00D63207"/>
    <w:rsid w:val="00D70032"/>
    <w:rsid w:val="00D71ED1"/>
    <w:rsid w:val="00D7344F"/>
    <w:rsid w:val="00D801E7"/>
    <w:rsid w:val="00D80A90"/>
    <w:rsid w:val="00D8180D"/>
    <w:rsid w:val="00D82154"/>
    <w:rsid w:val="00D823B4"/>
    <w:rsid w:val="00D8687A"/>
    <w:rsid w:val="00D91DF4"/>
    <w:rsid w:val="00DB3D12"/>
    <w:rsid w:val="00DB65E5"/>
    <w:rsid w:val="00DC5DCD"/>
    <w:rsid w:val="00DC6661"/>
    <w:rsid w:val="00DC691D"/>
    <w:rsid w:val="00DD4A9D"/>
    <w:rsid w:val="00DD6BAA"/>
    <w:rsid w:val="00DF7B69"/>
    <w:rsid w:val="00E014B9"/>
    <w:rsid w:val="00E03315"/>
    <w:rsid w:val="00E14F0F"/>
    <w:rsid w:val="00E1678C"/>
    <w:rsid w:val="00E2025D"/>
    <w:rsid w:val="00E3312D"/>
    <w:rsid w:val="00E46260"/>
    <w:rsid w:val="00E506B7"/>
    <w:rsid w:val="00E5429D"/>
    <w:rsid w:val="00E54627"/>
    <w:rsid w:val="00E55023"/>
    <w:rsid w:val="00E55220"/>
    <w:rsid w:val="00E55DBB"/>
    <w:rsid w:val="00E62FA4"/>
    <w:rsid w:val="00E657B7"/>
    <w:rsid w:val="00E72365"/>
    <w:rsid w:val="00E82D99"/>
    <w:rsid w:val="00E84ED0"/>
    <w:rsid w:val="00E85E57"/>
    <w:rsid w:val="00E9251F"/>
    <w:rsid w:val="00E97AD3"/>
    <w:rsid w:val="00EB1621"/>
    <w:rsid w:val="00EB18E4"/>
    <w:rsid w:val="00EC0168"/>
    <w:rsid w:val="00EC2374"/>
    <w:rsid w:val="00ED0D0E"/>
    <w:rsid w:val="00ED2B00"/>
    <w:rsid w:val="00ED54B1"/>
    <w:rsid w:val="00ED5F86"/>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7A45"/>
    <w:rsid w:val="00F51F5F"/>
    <w:rsid w:val="00F55DDD"/>
    <w:rsid w:val="00F65A66"/>
    <w:rsid w:val="00F73779"/>
    <w:rsid w:val="00F9146B"/>
    <w:rsid w:val="00FA4F2E"/>
    <w:rsid w:val="00FA55FB"/>
    <w:rsid w:val="00FA5F4C"/>
    <w:rsid w:val="00FB2668"/>
    <w:rsid w:val="00FC2D53"/>
    <w:rsid w:val="00FC4158"/>
    <w:rsid w:val="00FD5CF6"/>
    <w:rsid w:val="00FE1405"/>
    <w:rsid w:val="00FE4372"/>
    <w:rsid w:val="00FE4D6A"/>
    <w:rsid w:val="00FE6720"/>
    <w:rsid w:val="00FE69A1"/>
    <w:rsid w:val="00FF1D18"/>
    <w:rsid w:val="00FF252A"/>
    <w:rsid w:val="00FF2A43"/>
    <w:rsid w:val="00FF3D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4D03A-4483-4C9E-BF26-8877FAD0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23</Pages>
  <Words>7069</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9</cp:revision>
  <dcterms:created xsi:type="dcterms:W3CDTF">2016-03-30T15:27:00Z</dcterms:created>
  <dcterms:modified xsi:type="dcterms:W3CDTF">2016-03-30T18:02:00Z</dcterms:modified>
</cp:coreProperties>
</file>