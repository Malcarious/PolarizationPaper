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C955" w14:textId="0A180371" w:rsidR="00851497" w:rsidRDefault="0029173F" w:rsidP="00A91E3D">
      <w:pPr>
        <w:pStyle w:val="Title"/>
      </w:pPr>
      <w:r>
        <w:t>The s</w:t>
      </w:r>
      <w:r w:rsidR="00851497">
        <w:t xml:space="preserve">ensitivity </w:t>
      </w:r>
      <w:r w:rsidR="00E55DBB">
        <w:t xml:space="preserve">to polarization </w:t>
      </w:r>
      <w:r w:rsidR="00AB71FF">
        <w:t>in</w:t>
      </w:r>
      <w:r w:rsidR="00851497">
        <w:t xml:space="preserve"> stratospheric aerosol retrievals </w:t>
      </w:r>
      <w:r w:rsidR="00E55DBB">
        <w:t xml:space="preserve">from </w:t>
      </w:r>
      <w:r w:rsidR="00851497">
        <w:t xml:space="preserve">limb scattered sunlight </w:t>
      </w:r>
      <w:commentRangeStart w:id="0"/>
      <w:commentRangeStart w:id="1"/>
      <w:r w:rsidR="00851497">
        <w:t>measurements</w:t>
      </w:r>
      <w:commentRangeEnd w:id="0"/>
      <w:r w:rsidR="00B53224">
        <w:rPr>
          <w:rStyle w:val="CommentReference"/>
          <w:rFonts w:asciiTheme="minorHAnsi" w:eastAsiaTheme="minorHAnsi" w:hAnsiTheme="minorHAnsi" w:cstheme="minorBidi"/>
          <w:spacing w:val="0"/>
          <w:kern w:val="0"/>
        </w:rPr>
        <w:commentReference w:id="0"/>
      </w:r>
      <w:commentRangeEnd w:id="1"/>
      <w:r w:rsidR="00CB585C">
        <w:rPr>
          <w:rStyle w:val="CommentReference"/>
          <w:rFonts w:asciiTheme="minorHAnsi" w:eastAsiaTheme="minorHAnsi" w:hAnsiTheme="minorHAnsi" w:cstheme="minorBidi"/>
          <w:spacing w:val="0"/>
          <w:kern w:val="0"/>
        </w:rPr>
        <w:commentReference w:id="1"/>
      </w:r>
    </w:p>
    <w:p w14:paraId="65288330" w14:textId="15CA4334" w:rsidR="000127E0" w:rsidRDefault="0070223E" w:rsidP="00A91E3D">
      <w:pPr>
        <w:pStyle w:val="Title"/>
      </w:pPr>
      <w:r>
        <w:t xml:space="preserve"> </w:t>
      </w:r>
    </w:p>
    <w:p w14:paraId="01CB9E53" w14:textId="77777777" w:rsidR="00A91E3D" w:rsidRDefault="00A91E3D" w:rsidP="00A91E3D">
      <w:r>
        <w:t xml:space="preserve">B. J Elash, A. E. Bourassa, </w:t>
      </w:r>
      <w:r w:rsidR="00621739">
        <w:t xml:space="preserve">L. A. </w:t>
      </w:r>
      <w:proofErr w:type="spellStart"/>
      <w:r w:rsidR="00621739">
        <w:t>Rieger</w:t>
      </w:r>
      <w:proofErr w:type="spellEnd"/>
      <w:r w:rsidR="00621739">
        <w:t xml:space="preserve">, </w:t>
      </w:r>
      <w:r w:rsidR="003931D3">
        <w:t>S</w:t>
      </w:r>
      <w:r w:rsidR="00E03315">
        <w:t xml:space="preserve">. R. </w:t>
      </w:r>
      <w:proofErr w:type="spellStart"/>
      <w:r w:rsidR="00E03315">
        <w:t>Dueck</w:t>
      </w:r>
      <w:proofErr w:type="spellEnd"/>
      <w:r w:rsidR="003931D3">
        <w:t xml:space="preserve">, </w:t>
      </w:r>
      <w:r>
        <w:t xml:space="preserve">D. A. </w:t>
      </w:r>
      <w:proofErr w:type="spellStart"/>
      <w:r>
        <w:t>Degenstein</w:t>
      </w:r>
      <w:proofErr w:type="spellEnd"/>
    </w:p>
    <w:p w14:paraId="7B859012" w14:textId="70627F21" w:rsidR="00A91E3D" w:rsidRPr="0012256F" w:rsidRDefault="00A91E3D" w:rsidP="00604579">
      <w:pPr>
        <w:jc w:val="both"/>
        <w:rPr>
          <w:rStyle w:val="Strong"/>
          <w:b w:val="0"/>
        </w:rPr>
      </w:pPr>
      <w:r>
        <w:rPr>
          <w:rStyle w:val="Strong"/>
        </w:rPr>
        <w:t>Abstract:</w:t>
      </w:r>
      <w:r w:rsidR="00664D82">
        <w:rPr>
          <w:rStyle w:val="Strong"/>
        </w:rPr>
        <w:t xml:space="preserve"> </w:t>
      </w:r>
      <w:r w:rsidR="00E55DBB" w:rsidRPr="005D0A63">
        <w:rPr>
          <w:rStyle w:val="Strong"/>
          <w:b w:val="0"/>
        </w:rPr>
        <w:t xml:space="preserve">Satellite measurements of limb scattered sunlight </w:t>
      </w:r>
      <w:r w:rsidR="00770F53">
        <w:rPr>
          <w:rStyle w:val="Strong"/>
          <w:b w:val="0"/>
        </w:rPr>
        <w:t xml:space="preserve">at visible and near infrared wavelengths </w:t>
      </w:r>
      <w:r w:rsidR="00E55DBB" w:rsidRPr="005D0A63">
        <w:rPr>
          <w:rStyle w:val="Strong"/>
          <w:b w:val="0"/>
        </w:rPr>
        <w:t>have been used successfully for several years</w:t>
      </w:r>
      <w:r w:rsidR="00E55DBB">
        <w:rPr>
          <w:rStyle w:val="Strong"/>
          <w:b w:val="0"/>
        </w:rPr>
        <w:t xml:space="preserve"> to retrieve the vertical profile of stratospheric aerosol extinction</w:t>
      </w:r>
      <w:r w:rsidR="00E55DBB" w:rsidRPr="005D0A63">
        <w:rPr>
          <w:rStyle w:val="Strong"/>
          <w:b w:val="0"/>
        </w:rPr>
        <w:t xml:space="preserve"> </w:t>
      </w:r>
      <w:r w:rsidR="00E55DBB">
        <w:rPr>
          <w:rStyle w:val="Strong"/>
          <w:b w:val="0"/>
        </w:rPr>
        <w:t xml:space="preserve">coefficient. </w:t>
      </w:r>
      <w:r w:rsidR="00770F53">
        <w:rPr>
          <w:rStyle w:val="Strong"/>
          <w:b w:val="0"/>
        </w:rPr>
        <w:t xml:space="preserve">  The existing satellite measurements are of the </w:t>
      </w:r>
      <w:r w:rsidR="006B31F3">
        <w:rPr>
          <w:rStyle w:val="Strong"/>
          <w:b w:val="0"/>
        </w:rPr>
        <w:t>total</w:t>
      </w:r>
      <w:r w:rsidR="00770F53">
        <w:rPr>
          <w:rStyle w:val="Strong"/>
          <w:b w:val="0"/>
        </w:rPr>
        <w:t xml:space="preserve"> radiance, with very little knowledge or impact of the polarization state of the limb radiance, by </w:t>
      </w:r>
      <w:r w:rsidR="009E1C92">
        <w:rPr>
          <w:rStyle w:val="Strong"/>
          <w:b w:val="0"/>
        </w:rPr>
        <w:t xml:space="preserve">the intentional </w:t>
      </w:r>
      <w:r w:rsidR="00770F53">
        <w:rPr>
          <w:rStyle w:val="Strong"/>
          <w:b w:val="0"/>
        </w:rPr>
        <w:t>nat</w:t>
      </w:r>
      <w:r w:rsidR="000868AD">
        <w:rPr>
          <w:rStyle w:val="Strong"/>
          <w:b w:val="0"/>
        </w:rPr>
        <w:t xml:space="preserve">ure of the instrument design. </w:t>
      </w:r>
      <w:r w:rsidR="00E55DBB">
        <w:rPr>
          <w:rStyle w:val="Strong"/>
          <w:b w:val="0"/>
        </w:rPr>
        <w:t xml:space="preserve">Recently proposed new </w:t>
      </w:r>
      <w:r w:rsidR="00FA5F4C">
        <w:rPr>
          <w:rStyle w:val="Strong"/>
          <w:b w:val="0"/>
        </w:rPr>
        <w:t>instrument</w:t>
      </w:r>
      <w:r w:rsidR="001A0C96">
        <w:rPr>
          <w:rStyle w:val="Strong"/>
          <w:b w:val="0"/>
        </w:rPr>
        <w:t xml:space="preserve"> concepts for stratospheric aerosol profiling</w:t>
      </w:r>
      <w:r w:rsidR="00E55DBB">
        <w:rPr>
          <w:rStyle w:val="Strong"/>
          <w:b w:val="0"/>
        </w:rPr>
        <w:t xml:space="preserve"> have been designed to</w:t>
      </w:r>
      <w:r w:rsidR="002F7C63">
        <w:rPr>
          <w:rStyle w:val="Strong"/>
          <w:b w:val="0"/>
        </w:rPr>
        <w:t xml:space="preserve"> </w:t>
      </w:r>
      <w:r w:rsidR="007E2CFD">
        <w:rPr>
          <w:rStyle w:val="Strong"/>
          <w:b w:val="0"/>
        </w:rPr>
        <w:t>measur</w:t>
      </w:r>
      <w:r w:rsidR="00E55DBB">
        <w:rPr>
          <w:rStyle w:val="Strong"/>
          <w:b w:val="0"/>
        </w:rPr>
        <w:t>e</w:t>
      </w:r>
      <w:r w:rsidR="002F7C63">
        <w:rPr>
          <w:rStyle w:val="Strong"/>
          <w:b w:val="0"/>
        </w:rPr>
        <w:t xml:space="preserve"> </w:t>
      </w:r>
      <w:r w:rsidR="00E55DBB">
        <w:rPr>
          <w:rStyle w:val="Strong"/>
          <w:b w:val="0"/>
        </w:rPr>
        <w:t xml:space="preserve">the </w:t>
      </w:r>
      <w:r w:rsidR="007E2CFD">
        <w:rPr>
          <w:rStyle w:val="Strong"/>
          <w:b w:val="0"/>
        </w:rPr>
        <w:t>linear</w:t>
      </w:r>
      <w:r w:rsidR="00E55DBB">
        <w:rPr>
          <w:rStyle w:val="Strong"/>
          <w:b w:val="0"/>
        </w:rPr>
        <w:t>ly</w:t>
      </w:r>
      <w:r w:rsidR="007E2CFD">
        <w:rPr>
          <w:rStyle w:val="Strong"/>
          <w:b w:val="0"/>
        </w:rPr>
        <w:t xml:space="preserve"> polarized radiance</w:t>
      </w:r>
      <w:r w:rsidR="00DB65E5">
        <w:rPr>
          <w:rStyle w:val="Strong"/>
          <w:b w:val="0"/>
        </w:rPr>
        <w:t xml:space="preserve">.  Yet to date, the impact of the polarized measurement on the retrievals has not been systematically studied. </w:t>
      </w:r>
      <w:r w:rsidR="0012256F">
        <w:rPr>
          <w:rStyle w:val="Strong"/>
          <w:b w:val="0"/>
        </w:rPr>
        <w:t xml:space="preserve"> </w:t>
      </w:r>
      <w:r w:rsidR="00DB65E5">
        <w:rPr>
          <w:rStyle w:val="Strong"/>
          <w:b w:val="0"/>
        </w:rPr>
        <w:t xml:space="preserve">Here we use a fully spherical, multiple scattering radiative transfer model to perform a </w:t>
      </w:r>
      <w:r w:rsidR="00851497">
        <w:rPr>
          <w:rStyle w:val="Strong"/>
          <w:b w:val="0"/>
        </w:rPr>
        <w:t xml:space="preserve">sensitivity </w:t>
      </w:r>
      <w:r w:rsidR="0012256F">
        <w:rPr>
          <w:rStyle w:val="Strong"/>
          <w:b w:val="0"/>
        </w:rPr>
        <w:t xml:space="preserve">study </w:t>
      </w:r>
      <w:r w:rsidR="00DB65E5">
        <w:rPr>
          <w:rStyle w:val="Strong"/>
          <w:b w:val="0"/>
        </w:rPr>
        <w:t xml:space="preserve">on </w:t>
      </w:r>
      <w:r w:rsidR="0012256F">
        <w:rPr>
          <w:rStyle w:val="Strong"/>
          <w:b w:val="0"/>
        </w:rPr>
        <w:t xml:space="preserve">the </w:t>
      </w:r>
      <w:r w:rsidR="00851497">
        <w:rPr>
          <w:rStyle w:val="Strong"/>
          <w:b w:val="0"/>
        </w:rPr>
        <w:t>effect</w:t>
      </w:r>
      <w:r w:rsidR="00DB65E5">
        <w:rPr>
          <w:rStyle w:val="Strong"/>
          <w:b w:val="0"/>
        </w:rPr>
        <w:t>s</w:t>
      </w:r>
      <w:r w:rsidR="00851497">
        <w:rPr>
          <w:rStyle w:val="Strong"/>
          <w:b w:val="0"/>
        </w:rPr>
        <w:t xml:space="preserve"> of </w:t>
      </w:r>
      <w:r w:rsidR="00DB65E5">
        <w:rPr>
          <w:rStyle w:val="Strong"/>
          <w:b w:val="0"/>
        </w:rPr>
        <w:t>the polarized measurement</w:t>
      </w:r>
      <w:r w:rsidR="00851497">
        <w:rPr>
          <w:rStyle w:val="Strong"/>
          <w:b w:val="0"/>
        </w:rPr>
        <w:t xml:space="preserve"> on s</w:t>
      </w:r>
      <w:r w:rsidR="00DB65E5">
        <w:rPr>
          <w:rStyle w:val="Strong"/>
          <w:b w:val="0"/>
        </w:rPr>
        <w:t>tratospheric aerosol extinction retrievals</w:t>
      </w:r>
      <w:r w:rsidR="00604579">
        <w:rPr>
          <w:rStyle w:val="Strong"/>
          <w:b w:val="0"/>
        </w:rPr>
        <w:t xml:space="preserve">. </w:t>
      </w:r>
      <w:r w:rsidR="00DB65E5">
        <w:rPr>
          <w:rStyle w:val="Strong"/>
          <w:b w:val="0"/>
        </w:rPr>
        <w:t xml:space="preserve">In this </w:t>
      </w:r>
      <w:r w:rsidR="00604579">
        <w:rPr>
          <w:rStyle w:val="Strong"/>
          <w:b w:val="0"/>
        </w:rPr>
        <w:t>study,</w:t>
      </w:r>
      <w:r w:rsidR="00851497">
        <w:rPr>
          <w:rStyle w:val="Strong"/>
          <w:b w:val="0"/>
        </w:rPr>
        <w:t xml:space="preserve"> </w:t>
      </w:r>
      <w:r w:rsidR="00DB65E5">
        <w:rPr>
          <w:rStyle w:val="Strong"/>
          <w:b w:val="0"/>
        </w:rPr>
        <w:t xml:space="preserve">we simulate both </w:t>
      </w:r>
      <w:r w:rsidR="0022744B">
        <w:rPr>
          <w:rStyle w:val="Strong"/>
          <w:b w:val="0"/>
        </w:rPr>
        <w:t>total</w:t>
      </w:r>
      <w:r w:rsidR="00DB65E5">
        <w:rPr>
          <w:rStyle w:val="Strong"/>
          <w:b w:val="0"/>
        </w:rPr>
        <w:t xml:space="preserve"> and linearly polarized measurements, for a wide range of limb viewing geometries</w:t>
      </w:r>
      <w:r w:rsidR="000868AD">
        <w:rPr>
          <w:rStyle w:val="Strong"/>
          <w:b w:val="0"/>
        </w:rPr>
        <w:t xml:space="preserve"> that are</w:t>
      </w:r>
      <w:r w:rsidR="00DB65E5">
        <w:rPr>
          <w:rStyle w:val="Strong"/>
          <w:b w:val="0"/>
        </w:rPr>
        <w:t xml:space="preserve"> encountered in typical low</w:t>
      </w:r>
      <w:r w:rsidR="000868AD">
        <w:rPr>
          <w:rStyle w:val="Strong"/>
          <w:b w:val="0"/>
        </w:rPr>
        <w:t xml:space="preserve"> earth orbit</w:t>
      </w:r>
      <w:r w:rsidR="00DB65E5">
        <w:rPr>
          <w:rStyle w:val="Strong"/>
          <w:b w:val="0"/>
        </w:rPr>
        <w:t xml:space="preserve"> and </w:t>
      </w:r>
      <w:r w:rsidR="000868AD">
        <w:rPr>
          <w:rStyle w:val="Strong"/>
          <w:b w:val="0"/>
        </w:rPr>
        <w:t xml:space="preserve">for </w:t>
      </w:r>
      <w:r w:rsidR="00DB65E5">
        <w:rPr>
          <w:rStyle w:val="Strong"/>
          <w:b w:val="0"/>
        </w:rPr>
        <w:t xml:space="preserve">various aerosol loading scenarios.  The orientation of the linear polarization with respect to the horizon is also studied. </w:t>
      </w:r>
      <w:r w:rsidR="000868AD">
        <w:rPr>
          <w:rStyle w:val="Strong"/>
          <w:b w:val="0"/>
        </w:rPr>
        <w:t xml:space="preserve"> It is found that in general, the linear polarization can be used at least as effectively as the </w:t>
      </w:r>
      <w:r w:rsidR="0022744B">
        <w:rPr>
          <w:rStyle w:val="Strong"/>
          <w:b w:val="0"/>
        </w:rPr>
        <w:t>total radiance</w:t>
      </w:r>
      <w:r w:rsidR="000868AD">
        <w:rPr>
          <w:rStyle w:val="Strong"/>
          <w:b w:val="0"/>
        </w:rPr>
        <w:t xml:space="preserve"> measurement</w:t>
      </w:r>
      <w:r w:rsidR="00D1418F">
        <w:rPr>
          <w:rStyle w:val="Strong"/>
          <w:b w:val="0"/>
        </w:rPr>
        <w:t>, with consideration of instrument signal to noise capabilities</w:t>
      </w:r>
      <w:r w:rsidR="000868AD">
        <w:rPr>
          <w:rStyle w:val="Strong"/>
          <w:b w:val="0"/>
        </w:rPr>
        <w:t xml:space="preserve">. However, </w:t>
      </w:r>
      <w:r w:rsidR="00250B0A">
        <w:rPr>
          <w:rStyle w:val="Strong"/>
          <w:b w:val="0"/>
        </w:rPr>
        <w:t>depending on the</w:t>
      </w:r>
      <w:r w:rsidR="000868AD">
        <w:rPr>
          <w:rStyle w:val="Strong"/>
          <w:b w:val="0"/>
        </w:rPr>
        <w:t xml:space="preserve"> orbital geometry, one specific orientation of the linear polarization is favorable. </w:t>
      </w:r>
    </w:p>
    <w:p w14:paraId="4DF4EC0A" w14:textId="77777777" w:rsidR="00A91E3D" w:rsidRDefault="00A91E3D" w:rsidP="00A91E3D">
      <w:pPr>
        <w:pStyle w:val="Heading1"/>
        <w:rPr>
          <w:rStyle w:val="Strong"/>
        </w:rPr>
      </w:pPr>
      <w:r>
        <w:rPr>
          <w:rStyle w:val="Strong"/>
        </w:rPr>
        <w:t>1 Introduction</w:t>
      </w:r>
    </w:p>
    <w:p w14:paraId="481022F5" w14:textId="22B88CA5" w:rsidR="00A91E3D" w:rsidRDefault="00395E6E" w:rsidP="00C0366D">
      <w:pPr>
        <w:spacing w:line="276" w:lineRule="auto"/>
        <w:jc w:val="both"/>
        <w:rPr>
          <w:rFonts w:cs="Times New Roman"/>
        </w:rPr>
      </w:pPr>
      <w:r>
        <w:rPr>
          <w:rFonts w:cs="Times New Roman"/>
        </w:rPr>
        <w:t>Stratospheric aerosols</w:t>
      </w:r>
      <w:r w:rsidR="00D1418F">
        <w:rPr>
          <w:rFonts w:cs="Times New Roman"/>
        </w:rPr>
        <w:t>, which are micron-sized spherical liquid droplets of sulfuric acid,</w:t>
      </w:r>
      <w:r w:rsidR="001B5BB3">
        <w:rPr>
          <w:rFonts w:cs="Times New Roman"/>
        </w:rPr>
        <w:t xml:space="preserve"> </w:t>
      </w:r>
      <w:r>
        <w:rPr>
          <w:rFonts w:cs="Times New Roman"/>
        </w:rPr>
        <w:t xml:space="preserve">cause a cooling effect by scattering </w:t>
      </w:r>
      <w:r w:rsidR="00D1418F">
        <w:rPr>
          <w:rFonts w:cs="Times New Roman"/>
        </w:rPr>
        <w:t xml:space="preserve">the </w:t>
      </w:r>
      <w:r>
        <w:rPr>
          <w:rFonts w:cs="Times New Roman"/>
        </w:rPr>
        <w:t xml:space="preserve">incoming </w:t>
      </w:r>
      <w:r w:rsidR="00D1418F">
        <w:rPr>
          <w:rFonts w:cs="Times New Roman"/>
        </w:rPr>
        <w:t xml:space="preserve">solar </w:t>
      </w:r>
      <w:r>
        <w:rPr>
          <w:rFonts w:cs="Times New Roman"/>
        </w:rPr>
        <w:t xml:space="preserve">irradiance and </w:t>
      </w:r>
      <w:r w:rsidR="00D1418F">
        <w:rPr>
          <w:rFonts w:cs="Times New Roman"/>
        </w:rPr>
        <w:t xml:space="preserve">therefore </w:t>
      </w:r>
      <w:r>
        <w:rPr>
          <w:rFonts w:cs="Times New Roman"/>
        </w:rPr>
        <w:t>ha</w:t>
      </w:r>
      <w:r w:rsidR="00D1418F">
        <w:rPr>
          <w:rFonts w:cs="Times New Roman"/>
        </w:rPr>
        <w:t>ve</w:t>
      </w:r>
      <w:r>
        <w:rPr>
          <w:rFonts w:cs="Times New Roman"/>
        </w:rPr>
        <w:t xml:space="preserve"> an important radiative effect on climate</w:t>
      </w:r>
      <w:r w:rsidR="00D1418F">
        <w:rPr>
          <w:rFonts w:cs="Times New Roman"/>
        </w:rPr>
        <w:t>.  This effect depends strongly</w:t>
      </w:r>
      <w:r>
        <w:rPr>
          <w:rFonts w:cs="Times New Roman"/>
        </w:rPr>
        <w:t xml:space="preserve"> on the </w:t>
      </w:r>
      <w:r w:rsidR="00D1418F">
        <w:rPr>
          <w:rFonts w:cs="Times New Roman"/>
        </w:rPr>
        <w:t xml:space="preserve">aerosol </w:t>
      </w:r>
      <w:r>
        <w:rPr>
          <w:rFonts w:cs="Times New Roman"/>
        </w:rPr>
        <w:t xml:space="preserve">concentration and </w:t>
      </w:r>
      <w:r w:rsidR="00D1418F">
        <w:rPr>
          <w:rFonts w:cs="Times New Roman"/>
        </w:rPr>
        <w:t xml:space="preserve">also the </w:t>
      </w:r>
      <w:r>
        <w:rPr>
          <w:rFonts w:cs="Times New Roman"/>
        </w:rPr>
        <w:t xml:space="preserve">particle size distribution </w:t>
      </w:r>
      <w:r w:rsidRPr="00C0366D">
        <w:rPr>
          <w:rFonts w:cs="Times New Roman"/>
        </w:rPr>
        <w:t>(</w:t>
      </w:r>
      <w:proofErr w:type="spellStart"/>
      <w:r w:rsidRPr="00C0366D">
        <w:rPr>
          <w:rFonts w:cs="Times New Roman"/>
        </w:rPr>
        <w:t>Kiehl</w:t>
      </w:r>
      <w:proofErr w:type="spellEnd"/>
      <w:r w:rsidRPr="00C0366D">
        <w:rPr>
          <w:rFonts w:cs="Times New Roman"/>
        </w:rPr>
        <w:t xml:space="preserve"> and </w:t>
      </w:r>
      <w:proofErr w:type="spellStart"/>
      <w:r w:rsidRPr="00C0366D">
        <w:rPr>
          <w:rFonts w:cs="Times New Roman"/>
        </w:rPr>
        <w:t>Briegleb</w:t>
      </w:r>
      <w:proofErr w:type="spellEnd"/>
      <w:r w:rsidRPr="00C0366D">
        <w:rPr>
          <w:rFonts w:cs="Times New Roman"/>
        </w:rPr>
        <w:t>, 1993; Stocker et al., 2013)</w:t>
      </w:r>
      <w:r>
        <w:rPr>
          <w:rFonts w:cs="Times New Roman"/>
        </w:rPr>
        <w:t xml:space="preserve">. </w:t>
      </w:r>
      <w:r w:rsidR="00D1418F">
        <w:rPr>
          <w:rFonts w:cs="Times New Roman"/>
        </w:rPr>
        <w:t>R</w:t>
      </w:r>
      <w:r w:rsidR="009D1BC5">
        <w:t>e</w:t>
      </w:r>
      <w:r w:rsidR="00A13091">
        <w:t>cent studies have proposed a link between the so-</w:t>
      </w:r>
      <w:r w:rsidR="009D1BC5">
        <w:t xml:space="preserve">called global warming hiatus </w:t>
      </w:r>
      <w:r w:rsidR="00A13091">
        <w:t>and</w:t>
      </w:r>
      <w:r w:rsidR="009D1BC5">
        <w:t xml:space="preserve"> an increase in the </w:t>
      </w:r>
      <w:r w:rsidR="00A13091">
        <w:t>s</w:t>
      </w:r>
      <w:r w:rsidR="009D1BC5">
        <w:t xml:space="preserve">tratospheric </w:t>
      </w:r>
      <w:r w:rsidR="00C0366D">
        <w:t xml:space="preserve">sulfate </w:t>
      </w:r>
      <w:r w:rsidR="009D1BC5">
        <w:t xml:space="preserve">aerosol </w:t>
      </w:r>
      <w:r w:rsidR="009D1BC5" w:rsidRPr="009D1BC5">
        <w:t xml:space="preserve">layer. </w:t>
      </w:r>
      <w:r w:rsidR="009D1BC5" w:rsidRPr="009D1BC5">
        <w:rPr>
          <w:rFonts w:cs="Times New Roman"/>
        </w:rPr>
        <w:t>(Solomon et al., 2011; Haywood et al., 2014; Fyfe et al., 2013)</w:t>
      </w:r>
      <w:r w:rsidR="00C0366D">
        <w:rPr>
          <w:rFonts w:cs="Times New Roman"/>
        </w:rPr>
        <w:t xml:space="preserve">. </w:t>
      </w:r>
      <w:r w:rsidR="0005362D">
        <w:rPr>
          <w:rFonts w:cs="Times New Roman"/>
        </w:rPr>
        <w:t xml:space="preserve">The increase </w:t>
      </w:r>
      <w:r w:rsidR="00AF03D9">
        <w:rPr>
          <w:rFonts w:cs="Times New Roman"/>
        </w:rPr>
        <w:t>in stratospheric aerosol over the last decade is believed to be cause</w:t>
      </w:r>
      <w:r w:rsidR="007E2CFD">
        <w:rPr>
          <w:rFonts w:cs="Times New Roman"/>
        </w:rPr>
        <w:t>d</w:t>
      </w:r>
      <w:r w:rsidR="00FA5F4C">
        <w:rPr>
          <w:rFonts w:cs="Times New Roman"/>
        </w:rPr>
        <w:t xml:space="preserve"> by a series of </w:t>
      </w:r>
      <w:r w:rsidR="00384DA5">
        <w:rPr>
          <w:rFonts w:cs="Times New Roman"/>
        </w:rPr>
        <w:t>somewhat minor, mostly</w:t>
      </w:r>
      <w:r w:rsidR="00AF03D9">
        <w:rPr>
          <w:rFonts w:cs="Times New Roman"/>
        </w:rPr>
        <w:t xml:space="preserve"> tropical volcan</w:t>
      </w:r>
      <w:r w:rsidR="00384DA5">
        <w:rPr>
          <w:rFonts w:cs="Times New Roman"/>
        </w:rPr>
        <w:t>ic eruptions</w:t>
      </w:r>
      <w:r w:rsidR="00AF03D9">
        <w:rPr>
          <w:rFonts w:cs="Times New Roman"/>
        </w:rPr>
        <w:t xml:space="preserve"> (</w:t>
      </w:r>
      <w:r w:rsidR="00183825">
        <w:rPr>
          <w:rFonts w:cs="Times New Roman"/>
        </w:rPr>
        <w:t xml:space="preserve">Vernier et al., </w:t>
      </w:r>
      <w:r w:rsidR="00183825" w:rsidRPr="00183825">
        <w:rPr>
          <w:rFonts w:cs="Times New Roman"/>
        </w:rPr>
        <w:t>2011</w:t>
      </w:r>
      <w:r w:rsidR="00AF03D9">
        <w:rPr>
          <w:rFonts w:cs="Times New Roman"/>
        </w:rPr>
        <w:t>)</w:t>
      </w:r>
      <w:r w:rsidR="004F6187">
        <w:rPr>
          <w:rFonts w:cs="Times New Roman"/>
        </w:rPr>
        <w:t>.</w:t>
      </w:r>
      <w:r w:rsidR="00AF03D9">
        <w:rPr>
          <w:rFonts w:cs="Times New Roman"/>
        </w:rPr>
        <w:t xml:space="preserve"> </w:t>
      </w:r>
    </w:p>
    <w:p w14:paraId="2E19FD5A" w14:textId="7A4C69E9" w:rsidR="00C0366D" w:rsidRDefault="00384DA5" w:rsidP="00C0366D">
      <w:pPr>
        <w:spacing w:line="276" w:lineRule="auto"/>
        <w:jc w:val="both"/>
        <w:rPr>
          <w:rFonts w:cs="Times New Roman"/>
        </w:rPr>
      </w:pPr>
      <w:r>
        <w:rPr>
          <w:rFonts w:cs="Times New Roman"/>
        </w:rPr>
        <w:t xml:space="preserve">Stratospheric aerosol distributions </w:t>
      </w:r>
      <w:r w:rsidR="00C0366D">
        <w:rPr>
          <w:rFonts w:cs="Times New Roman"/>
        </w:rPr>
        <w:t>have been monitor</w:t>
      </w:r>
      <w:r w:rsidR="007E2CFD">
        <w:rPr>
          <w:rFonts w:cs="Times New Roman"/>
        </w:rPr>
        <w:t>ed</w:t>
      </w:r>
      <w:r w:rsidR="00C0366D">
        <w:rPr>
          <w:rFonts w:cs="Times New Roman"/>
        </w:rPr>
        <w:t xml:space="preserve"> o</w:t>
      </w:r>
      <w:r w:rsidR="00FA5F4C">
        <w:rPr>
          <w:rFonts w:cs="Times New Roman"/>
        </w:rPr>
        <w:t>n a global scale</w:t>
      </w:r>
      <w:r w:rsidR="00C0366D">
        <w:rPr>
          <w:rFonts w:cs="Times New Roman"/>
        </w:rPr>
        <w:t xml:space="preserve"> </w:t>
      </w:r>
      <w:r>
        <w:rPr>
          <w:rFonts w:cs="Times New Roman"/>
        </w:rPr>
        <w:t xml:space="preserve">since the </w:t>
      </w:r>
      <w:r w:rsidR="006C1919">
        <w:rPr>
          <w:rFonts w:cs="Times New Roman"/>
        </w:rPr>
        <w:t>1970s with</w:t>
      </w:r>
      <w:r>
        <w:rPr>
          <w:rFonts w:cs="Times New Roman"/>
        </w:rPr>
        <w:t xml:space="preserve"> </w:t>
      </w:r>
      <w:r w:rsidR="00FA5F4C">
        <w:rPr>
          <w:rFonts w:cs="Times New Roman"/>
        </w:rPr>
        <w:t>satellite</w:t>
      </w:r>
      <w:r>
        <w:rPr>
          <w:rFonts w:cs="Times New Roman"/>
        </w:rPr>
        <w:t xml:space="preserve"> instruments using a variety of remote sensing techniques. </w:t>
      </w:r>
      <w:r w:rsidR="007B70AD">
        <w:rPr>
          <w:rFonts w:cs="Times New Roman"/>
        </w:rPr>
        <w:t>The first satellite aerosol</w:t>
      </w:r>
      <w:r>
        <w:rPr>
          <w:rFonts w:cs="Times New Roman"/>
        </w:rPr>
        <w:t xml:space="preserve"> extinction</w:t>
      </w:r>
      <w:r w:rsidR="007B70AD">
        <w:rPr>
          <w:rFonts w:cs="Times New Roman"/>
        </w:rPr>
        <w:t xml:space="preserve"> profile</w:t>
      </w:r>
      <w:r>
        <w:rPr>
          <w:rFonts w:cs="Times New Roman"/>
        </w:rPr>
        <w:t xml:space="preserve"> </w:t>
      </w:r>
      <w:r w:rsidR="00183825">
        <w:rPr>
          <w:rFonts w:cs="Times New Roman"/>
        </w:rPr>
        <w:t>retrievals were</w:t>
      </w:r>
      <w:r w:rsidR="007B70AD">
        <w:rPr>
          <w:rFonts w:cs="Times New Roman"/>
        </w:rPr>
        <w:t xml:space="preserve"> from limb sounding solar occultation measurements, </w:t>
      </w:r>
      <w:r>
        <w:rPr>
          <w:rFonts w:cs="Times New Roman"/>
        </w:rPr>
        <w:t>most notably from the</w:t>
      </w:r>
      <w:r w:rsidR="007B70AD">
        <w:rPr>
          <w:rFonts w:cs="Times New Roman"/>
        </w:rPr>
        <w:t xml:space="preserve"> </w:t>
      </w:r>
      <w:r>
        <w:rPr>
          <w:rFonts w:cs="Times New Roman"/>
        </w:rPr>
        <w:t xml:space="preserve">NASA </w:t>
      </w:r>
      <w:r w:rsidR="007B70AD">
        <w:rPr>
          <w:rFonts w:cs="Times New Roman"/>
        </w:rPr>
        <w:t>SAGE missions</w:t>
      </w:r>
      <w:r>
        <w:rPr>
          <w:rFonts w:cs="Times New Roman"/>
        </w:rPr>
        <w:t xml:space="preserve"> (</w:t>
      </w:r>
      <w:r w:rsidR="00183825" w:rsidRPr="00C0366D">
        <w:rPr>
          <w:rFonts w:cs="Times New Roman"/>
        </w:rPr>
        <w:t xml:space="preserve">Russell and McCormick, 1989; Thomason and </w:t>
      </w:r>
      <w:proofErr w:type="spellStart"/>
      <w:r w:rsidR="00183825" w:rsidRPr="00C0366D">
        <w:rPr>
          <w:rFonts w:cs="Times New Roman"/>
        </w:rPr>
        <w:t>Taha</w:t>
      </w:r>
      <w:proofErr w:type="spellEnd"/>
      <w:r w:rsidR="00183825" w:rsidRPr="00C0366D">
        <w:rPr>
          <w:rFonts w:cs="Times New Roman"/>
        </w:rPr>
        <w:t>, 2003</w:t>
      </w:r>
      <w:r>
        <w:rPr>
          <w:rFonts w:cs="Times New Roman"/>
        </w:rPr>
        <w:t>).  The solar occultation technique has</w:t>
      </w:r>
      <w:r w:rsidR="007B70AD">
        <w:rPr>
          <w:rFonts w:cs="Times New Roman"/>
        </w:rPr>
        <w:t xml:space="preserve"> provided a robust </w:t>
      </w:r>
      <w:r w:rsidR="00FE1405">
        <w:rPr>
          <w:rFonts w:cs="Times New Roman"/>
        </w:rPr>
        <w:t xml:space="preserve">and reliable method to retrieve aerosol by directly measuring the </w:t>
      </w:r>
      <w:r>
        <w:rPr>
          <w:rFonts w:cs="Times New Roman"/>
        </w:rPr>
        <w:t xml:space="preserve">atmospheric </w:t>
      </w:r>
      <w:r w:rsidR="00FE1405">
        <w:rPr>
          <w:rFonts w:cs="Times New Roman"/>
        </w:rPr>
        <w:t xml:space="preserve">optical depth. However, </w:t>
      </w:r>
      <w:r>
        <w:rPr>
          <w:rFonts w:cs="Times New Roman"/>
        </w:rPr>
        <w:t xml:space="preserve">the </w:t>
      </w:r>
      <w:r w:rsidR="00E5429D">
        <w:rPr>
          <w:rFonts w:cs="Times New Roman"/>
        </w:rPr>
        <w:t xml:space="preserve">global </w:t>
      </w:r>
      <w:r>
        <w:rPr>
          <w:rFonts w:cs="Times New Roman"/>
        </w:rPr>
        <w:t xml:space="preserve">sampling of </w:t>
      </w:r>
      <w:r w:rsidR="00FE1405">
        <w:rPr>
          <w:rFonts w:cs="Times New Roman"/>
        </w:rPr>
        <w:t xml:space="preserve">occultation </w:t>
      </w:r>
      <w:r>
        <w:rPr>
          <w:rFonts w:cs="Times New Roman"/>
        </w:rPr>
        <w:t xml:space="preserve">measurements </w:t>
      </w:r>
      <w:r w:rsidR="00FE1405">
        <w:rPr>
          <w:rFonts w:cs="Times New Roman"/>
        </w:rPr>
        <w:t xml:space="preserve">is </w:t>
      </w:r>
      <w:r w:rsidR="00E5429D">
        <w:rPr>
          <w:rFonts w:cs="Times New Roman"/>
        </w:rPr>
        <w:t xml:space="preserve">somewhat </w:t>
      </w:r>
      <w:r w:rsidR="00FE1405">
        <w:rPr>
          <w:rFonts w:cs="Times New Roman"/>
        </w:rPr>
        <w:t>limited due the necessity of a sunrise or sunset</w:t>
      </w:r>
      <w:r w:rsidR="00E5429D">
        <w:rPr>
          <w:rFonts w:cs="Times New Roman"/>
        </w:rPr>
        <w:t xml:space="preserve"> and typically requires months to cover a large range of latitudes. </w:t>
      </w:r>
      <w:r w:rsidR="00FE1405">
        <w:rPr>
          <w:rFonts w:cs="Times New Roman"/>
        </w:rPr>
        <w:t xml:space="preserve">Limb scatter </w:t>
      </w:r>
      <w:r w:rsidR="00FE1405">
        <w:rPr>
          <w:rFonts w:cs="Times New Roman"/>
        </w:rPr>
        <w:lastRenderedPageBreak/>
        <w:t>measurements</w:t>
      </w:r>
      <w:r w:rsidR="00D154A5">
        <w:rPr>
          <w:rFonts w:cs="Times New Roman"/>
        </w:rPr>
        <w:t xml:space="preserve">, </w:t>
      </w:r>
      <w:r w:rsidR="001A611E">
        <w:rPr>
          <w:rFonts w:cs="Times New Roman"/>
        </w:rPr>
        <w:t xml:space="preserve">such as </w:t>
      </w:r>
      <w:r w:rsidR="00D154A5">
        <w:rPr>
          <w:rFonts w:cs="Times New Roman"/>
        </w:rPr>
        <w:t>from OSIRIS</w:t>
      </w:r>
      <w:r w:rsidR="00E5429D">
        <w:rPr>
          <w:rFonts w:cs="Times New Roman"/>
        </w:rPr>
        <w:t xml:space="preserve"> (</w:t>
      </w:r>
      <w:r w:rsidR="006C1919" w:rsidRPr="0005362D">
        <w:rPr>
          <w:rFonts w:cs="Times New Roman"/>
        </w:rPr>
        <w:t>Llewellyn et al., 2004</w:t>
      </w:r>
      <w:r w:rsidR="00E5429D">
        <w:rPr>
          <w:rFonts w:cs="Times New Roman"/>
        </w:rPr>
        <w:t>)</w:t>
      </w:r>
      <w:r w:rsidR="006C1919">
        <w:rPr>
          <w:rFonts w:cs="Times New Roman"/>
        </w:rPr>
        <w:t>,</w:t>
      </w:r>
      <w:r w:rsidR="00D154A5">
        <w:rPr>
          <w:rFonts w:cs="Times New Roman"/>
        </w:rPr>
        <w:t xml:space="preserve"> SCIAMACHY</w:t>
      </w:r>
      <w:r w:rsidR="00E5429D">
        <w:rPr>
          <w:rFonts w:cs="Times New Roman"/>
        </w:rPr>
        <w:t xml:space="preserve"> (</w:t>
      </w:r>
      <w:proofErr w:type="spellStart"/>
      <w:r w:rsidR="006C1919" w:rsidRPr="0005362D">
        <w:rPr>
          <w:rFonts w:cs="Times New Roman"/>
        </w:rPr>
        <w:t>Bovensmann</w:t>
      </w:r>
      <w:proofErr w:type="spellEnd"/>
      <w:r w:rsidR="006C1919" w:rsidRPr="0005362D">
        <w:rPr>
          <w:rFonts w:cs="Times New Roman"/>
        </w:rPr>
        <w:t xml:space="preserve"> et al., 1999</w:t>
      </w:r>
      <w:r w:rsidR="00E5429D">
        <w:rPr>
          <w:rFonts w:cs="Times New Roman"/>
        </w:rPr>
        <w:t>)</w:t>
      </w:r>
      <w:r w:rsidR="006C1919">
        <w:rPr>
          <w:rFonts w:cs="Times New Roman"/>
        </w:rPr>
        <w:t>,</w:t>
      </w:r>
      <w:r w:rsidR="00E5429D">
        <w:rPr>
          <w:rFonts w:cs="Times New Roman"/>
        </w:rPr>
        <w:t xml:space="preserve"> and OMPS (</w:t>
      </w:r>
      <w:proofErr w:type="spellStart"/>
      <w:r w:rsidR="006C1919">
        <w:rPr>
          <w:rFonts w:cs="Times New Roman"/>
        </w:rPr>
        <w:t>Rault</w:t>
      </w:r>
      <w:proofErr w:type="spellEnd"/>
      <w:r w:rsidR="006C1919">
        <w:rPr>
          <w:rFonts w:cs="Times New Roman"/>
        </w:rPr>
        <w:t xml:space="preserve"> and </w:t>
      </w:r>
      <w:proofErr w:type="spellStart"/>
      <w:r w:rsidR="006C1919">
        <w:rPr>
          <w:rFonts w:cs="Times New Roman"/>
        </w:rPr>
        <w:t>Loughman</w:t>
      </w:r>
      <w:proofErr w:type="spellEnd"/>
      <w:r w:rsidR="006C1919">
        <w:rPr>
          <w:rFonts w:cs="Times New Roman"/>
        </w:rPr>
        <w:t>, 2013</w:t>
      </w:r>
      <w:r w:rsidR="00E5429D">
        <w:rPr>
          <w:rFonts w:cs="Times New Roman"/>
        </w:rPr>
        <w:t>)</w:t>
      </w:r>
      <w:r w:rsidR="00D154A5">
        <w:rPr>
          <w:rFonts w:cs="Times New Roman"/>
        </w:rPr>
        <w:t>,</w:t>
      </w:r>
      <w:r w:rsidR="00FE1405">
        <w:rPr>
          <w:rFonts w:cs="Times New Roman"/>
        </w:rPr>
        <w:t xml:space="preserve"> have better coverage by only requiring the sunlit </w:t>
      </w:r>
      <w:r w:rsidR="00E5429D">
        <w:rPr>
          <w:rFonts w:cs="Times New Roman"/>
        </w:rPr>
        <w:t xml:space="preserve">conditions at the tangent point, </w:t>
      </w:r>
      <w:r w:rsidR="00D154A5">
        <w:rPr>
          <w:rFonts w:cs="Times New Roman"/>
        </w:rPr>
        <w:t xml:space="preserve">but the retrieval of aerosol is </w:t>
      </w:r>
      <w:r w:rsidR="00E5429D">
        <w:rPr>
          <w:rFonts w:cs="Times New Roman"/>
        </w:rPr>
        <w:t xml:space="preserve">more complex requiring </w:t>
      </w:r>
      <w:r w:rsidR="00D154A5">
        <w:rPr>
          <w:rFonts w:cs="Times New Roman"/>
        </w:rPr>
        <w:t xml:space="preserve">computationally heavy </w:t>
      </w:r>
      <w:r w:rsidR="00E5429D">
        <w:rPr>
          <w:rFonts w:cs="Times New Roman"/>
        </w:rPr>
        <w:t xml:space="preserve">forward modelling and inversion </w:t>
      </w:r>
      <w:r w:rsidR="00D154A5">
        <w:rPr>
          <w:rFonts w:cs="Times New Roman"/>
        </w:rPr>
        <w:t xml:space="preserve">compared to occultation. </w:t>
      </w:r>
      <w:r w:rsidR="00E5429D">
        <w:rPr>
          <w:rFonts w:cs="Times New Roman"/>
        </w:rPr>
        <w:t xml:space="preserve">It is worthwhile to note that the </w:t>
      </w:r>
      <w:r w:rsidR="00D154A5">
        <w:rPr>
          <w:rFonts w:cs="Times New Roman"/>
        </w:rPr>
        <w:t>combination of the</w:t>
      </w:r>
      <w:r w:rsidR="00E5429D">
        <w:rPr>
          <w:rFonts w:cs="Times New Roman"/>
        </w:rPr>
        <w:t xml:space="preserve"> SAGE II and OSIRIS</w:t>
      </w:r>
      <w:r w:rsidR="00D154A5">
        <w:rPr>
          <w:rFonts w:cs="Times New Roman"/>
        </w:rPr>
        <w:t xml:space="preserve"> datasets</w:t>
      </w:r>
      <w:r w:rsidR="004F6187">
        <w:rPr>
          <w:rFonts w:cs="Times New Roman"/>
        </w:rPr>
        <w:t xml:space="preserve"> have </w:t>
      </w:r>
      <w:r w:rsidR="00E5429D">
        <w:rPr>
          <w:rFonts w:cs="Times New Roman"/>
        </w:rPr>
        <w:t xml:space="preserve">recently </w:t>
      </w:r>
      <w:r w:rsidR="004F6187">
        <w:rPr>
          <w:rFonts w:cs="Times New Roman"/>
        </w:rPr>
        <w:t xml:space="preserve">been used to </w:t>
      </w:r>
      <w:r w:rsidR="00E5429D">
        <w:rPr>
          <w:rFonts w:cs="Times New Roman"/>
        </w:rPr>
        <w:t xml:space="preserve">successfully </w:t>
      </w:r>
      <w:r w:rsidR="004F6187">
        <w:rPr>
          <w:rFonts w:cs="Times New Roman"/>
        </w:rPr>
        <w:t xml:space="preserve">create </w:t>
      </w:r>
      <w:r w:rsidR="00E5429D">
        <w:rPr>
          <w:rFonts w:cs="Times New Roman"/>
        </w:rPr>
        <w:t xml:space="preserve">a single </w:t>
      </w:r>
      <w:r w:rsidR="004F6187">
        <w:rPr>
          <w:rFonts w:cs="Times New Roman"/>
        </w:rPr>
        <w:t xml:space="preserve">long </w:t>
      </w:r>
      <w:r w:rsidR="00E5429D">
        <w:rPr>
          <w:rFonts w:cs="Times New Roman"/>
        </w:rPr>
        <w:t xml:space="preserve">term </w:t>
      </w:r>
      <w:r w:rsidR="004F6187">
        <w:rPr>
          <w:rFonts w:cs="Times New Roman"/>
        </w:rPr>
        <w:t>merge</w:t>
      </w:r>
      <w:r w:rsidR="00E5429D">
        <w:rPr>
          <w:rFonts w:cs="Times New Roman"/>
        </w:rPr>
        <w:t>d</w:t>
      </w:r>
      <w:r w:rsidR="004F6187">
        <w:rPr>
          <w:rFonts w:cs="Times New Roman"/>
        </w:rPr>
        <w:t xml:space="preserve"> time series depicting the evolution of the stratospheric aerosol layer </w:t>
      </w:r>
      <w:r w:rsidR="004F6187" w:rsidRPr="004F6187">
        <w:rPr>
          <w:rFonts w:cs="Times New Roman"/>
        </w:rPr>
        <w:t>(</w:t>
      </w:r>
      <w:proofErr w:type="spellStart"/>
      <w:r w:rsidR="004F6187" w:rsidRPr="004F6187">
        <w:rPr>
          <w:rFonts w:cs="Times New Roman"/>
        </w:rPr>
        <w:t>Rieger</w:t>
      </w:r>
      <w:proofErr w:type="spellEnd"/>
      <w:r w:rsidR="004F6187" w:rsidRPr="004F6187">
        <w:rPr>
          <w:rFonts w:cs="Times New Roman"/>
        </w:rPr>
        <w:t xml:space="preserve"> et al., 2015). </w:t>
      </w:r>
      <w:r w:rsidR="00C0366D">
        <w:rPr>
          <w:rFonts w:cs="Times New Roman"/>
        </w:rPr>
        <w:t xml:space="preserve"> </w:t>
      </w:r>
    </w:p>
    <w:p w14:paraId="36193233" w14:textId="4F3C3A61" w:rsidR="004F6187" w:rsidRPr="009D1BC5" w:rsidRDefault="00D154A5" w:rsidP="00C0366D">
      <w:pPr>
        <w:spacing w:line="276" w:lineRule="auto"/>
        <w:jc w:val="both"/>
      </w:pPr>
      <w:r>
        <w:rPr>
          <w:rFonts w:cs="Times New Roman"/>
        </w:rPr>
        <w:t xml:space="preserve">OSIRIS, </w:t>
      </w:r>
      <w:r w:rsidR="000731A0">
        <w:rPr>
          <w:rFonts w:cs="Times New Roman"/>
        </w:rPr>
        <w:t>SCIAMACHY</w:t>
      </w:r>
      <w:r>
        <w:rPr>
          <w:rFonts w:cs="Times New Roman"/>
        </w:rPr>
        <w:t xml:space="preserve">, and OMPS </w:t>
      </w:r>
      <w:r w:rsidR="000731A0">
        <w:rPr>
          <w:rFonts w:cs="Times New Roman"/>
        </w:rPr>
        <w:t xml:space="preserve">measure </w:t>
      </w:r>
      <w:r w:rsidR="00AB71FF">
        <w:rPr>
          <w:rFonts w:cs="Times New Roman"/>
        </w:rPr>
        <w:t xml:space="preserve">the spectral </w:t>
      </w:r>
      <w:r w:rsidR="000731A0">
        <w:rPr>
          <w:rFonts w:cs="Times New Roman"/>
        </w:rPr>
        <w:t xml:space="preserve">radiance </w:t>
      </w:r>
      <w:r w:rsidR="00AB71FF">
        <w:rPr>
          <w:rFonts w:cs="Times New Roman"/>
        </w:rPr>
        <w:t xml:space="preserve">of </w:t>
      </w:r>
      <w:r w:rsidR="000731A0">
        <w:rPr>
          <w:rFonts w:cs="Times New Roman"/>
        </w:rPr>
        <w:t xml:space="preserve">the </w:t>
      </w:r>
      <w:r w:rsidR="00AB71FF">
        <w:rPr>
          <w:rFonts w:cs="Times New Roman"/>
        </w:rPr>
        <w:t xml:space="preserve">scattered sunlight from the </w:t>
      </w:r>
      <w:r w:rsidR="000731A0">
        <w:rPr>
          <w:rFonts w:cs="Times New Roman"/>
        </w:rPr>
        <w:t xml:space="preserve">limb and use </w:t>
      </w:r>
      <w:r w:rsidR="00ED7A1B">
        <w:rPr>
          <w:rFonts w:cs="Times New Roman"/>
        </w:rPr>
        <w:t xml:space="preserve">non-linear </w:t>
      </w:r>
      <w:r w:rsidR="000731A0">
        <w:rPr>
          <w:rFonts w:cs="Times New Roman"/>
        </w:rPr>
        <w:t xml:space="preserve">inversion techniques to </w:t>
      </w:r>
      <w:r w:rsidR="00ED7A1B">
        <w:rPr>
          <w:rFonts w:cs="Times New Roman"/>
        </w:rPr>
        <w:t>retrieve</w:t>
      </w:r>
      <w:r w:rsidR="000731A0">
        <w:rPr>
          <w:rFonts w:cs="Times New Roman"/>
        </w:rPr>
        <w:t xml:space="preserve"> aerosol </w:t>
      </w:r>
      <w:r w:rsidR="00AB71FF">
        <w:rPr>
          <w:rFonts w:cs="Times New Roman"/>
        </w:rPr>
        <w:t xml:space="preserve">extinction </w:t>
      </w:r>
      <w:r w:rsidR="000731A0">
        <w:rPr>
          <w:rFonts w:cs="Times New Roman"/>
        </w:rPr>
        <w:t>profiles (</w:t>
      </w:r>
      <w:r w:rsidR="007E2CFD">
        <w:rPr>
          <w:rFonts w:cs="Times New Roman"/>
        </w:rPr>
        <w:t>Bourassa et al., 2012</w:t>
      </w:r>
      <w:r w:rsidR="00725194">
        <w:rPr>
          <w:rFonts w:cs="Times New Roman"/>
        </w:rPr>
        <w:t>b; Ernst et al., 2012</w:t>
      </w:r>
      <w:r w:rsidR="000D1D06">
        <w:rPr>
          <w:rFonts w:cs="Times New Roman"/>
        </w:rPr>
        <w:t xml:space="preserve">, </w:t>
      </w:r>
      <w:proofErr w:type="spellStart"/>
      <w:r w:rsidR="000D1D06">
        <w:rPr>
          <w:rFonts w:cs="Times New Roman"/>
        </w:rPr>
        <w:t>Rault</w:t>
      </w:r>
      <w:proofErr w:type="spellEnd"/>
      <w:r w:rsidR="000D1D06">
        <w:rPr>
          <w:rFonts w:cs="Times New Roman"/>
        </w:rPr>
        <w:t xml:space="preserve"> and </w:t>
      </w:r>
      <w:proofErr w:type="spellStart"/>
      <w:r w:rsidR="000D1D06">
        <w:rPr>
          <w:rFonts w:cs="Times New Roman"/>
        </w:rPr>
        <w:t>Loughman</w:t>
      </w:r>
      <w:proofErr w:type="spellEnd"/>
      <w:r w:rsidR="000D1D06">
        <w:rPr>
          <w:rFonts w:cs="Times New Roman"/>
        </w:rPr>
        <w:t>, 2013</w:t>
      </w:r>
      <w:r w:rsidR="000731A0">
        <w:rPr>
          <w:rFonts w:cs="Times New Roman"/>
        </w:rPr>
        <w:t xml:space="preserve">). </w:t>
      </w:r>
      <w:r w:rsidR="00ED7A1B">
        <w:rPr>
          <w:rFonts w:cs="Times New Roman"/>
        </w:rPr>
        <w:t xml:space="preserve"> For these retrievals, assumptions regarding particle size distributions and/or composition are typically required in the forward model. </w:t>
      </w:r>
      <w:r w:rsidR="00F67BBB">
        <w:rPr>
          <w:rFonts w:cs="Times New Roman"/>
        </w:rPr>
        <w:t>Most importantly for this study,</w:t>
      </w:r>
      <w:r w:rsidR="000D1D06">
        <w:rPr>
          <w:rFonts w:cs="Times New Roman"/>
        </w:rPr>
        <w:t xml:space="preserve"> currently none of these retrievals account for any polarization sensitivity in their respective measurements. </w:t>
      </w:r>
      <w:r w:rsidR="00F67BBB">
        <w:rPr>
          <w:rFonts w:cs="Times New Roman"/>
        </w:rPr>
        <w:t xml:space="preserve">However, these instruments have been specifically designed to measure the </w:t>
      </w:r>
      <w:r w:rsidR="0022744B">
        <w:rPr>
          <w:rFonts w:cs="Times New Roman"/>
        </w:rPr>
        <w:t>total</w:t>
      </w:r>
      <w:r w:rsidR="00F67BBB">
        <w:rPr>
          <w:rFonts w:cs="Times New Roman"/>
        </w:rPr>
        <w:t xml:space="preserve"> radiance by minimizing the instrument sensitivity to polarization. </w:t>
      </w:r>
      <w:r w:rsidR="001073EB">
        <w:rPr>
          <w:rFonts w:cs="Times New Roman"/>
        </w:rPr>
        <w:t>R</w:t>
      </w:r>
      <w:r w:rsidR="00F67BBB">
        <w:rPr>
          <w:rFonts w:cs="Times New Roman"/>
        </w:rPr>
        <w:t>ecently</w:t>
      </w:r>
      <w:r w:rsidR="001073EB">
        <w:rPr>
          <w:rFonts w:cs="Times New Roman"/>
        </w:rPr>
        <w:t xml:space="preserve"> proposed new</w:t>
      </w:r>
      <w:r w:rsidR="00F67BBB">
        <w:rPr>
          <w:rFonts w:cs="Times New Roman"/>
        </w:rPr>
        <w:t xml:space="preserve"> </w:t>
      </w:r>
      <w:r w:rsidR="004F6187">
        <w:rPr>
          <w:rFonts w:cs="Times New Roman"/>
        </w:rPr>
        <w:t xml:space="preserve">instruments with the capability to measure aerosol </w:t>
      </w:r>
      <w:r w:rsidR="001073EB">
        <w:rPr>
          <w:rFonts w:cs="Times New Roman"/>
        </w:rPr>
        <w:t>using</w:t>
      </w:r>
      <w:r w:rsidR="000731A0">
        <w:rPr>
          <w:rFonts w:cs="Times New Roman"/>
        </w:rPr>
        <w:t xml:space="preserve"> limb </w:t>
      </w:r>
      <w:r w:rsidR="001073EB">
        <w:rPr>
          <w:rFonts w:cs="Times New Roman"/>
        </w:rPr>
        <w:t xml:space="preserve">scattering </w:t>
      </w:r>
      <w:r w:rsidR="004F6187">
        <w:rPr>
          <w:rFonts w:cs="Times New Roman"/>
        </w:rPr>
        <w:t>includ</w:t>
      </w:r>
      <w:r w:rsidR="001073EB">
        <w:rPr>
          <w:rFonts w:cs="Times New Roman"/>
        </w:rPr>
        <w:t>e</w:t>
      </w:r>
      <w:r w:rsidR="004F6187">
        <w:rPr>
          <w:rFonts w:cs="Times New Roman"/>
        </w:rPr>
        <w:t xml:space="preserve"> the Belgium instrument </w:t>
      </w:r>
      <w:r w:rsidR="004F6187" w:rsidRPr="004F6187">
        <w:rPr>
          <w:rFonts w:cs="Times New Roman"/>
        </w:rPr>
        <w:t>Atmospheric Limb Tracker for the Investigation of the Upcoming Stratosphere (ALTIUS)</w:t>
      </w:r>
      <w:r w:rsidR="004F6187">
        <w:rPr>
          <w:rFonts w:cs="Times New Roman"/>
        </w:rPr>
        <w:t xml:space="preserve"> </w:t>
      </w:r>
      <w:r w:rsidR="004F6187" w:rsidRPr="004F6187">
        <w:rPr>
          <w:rFonts w:cs="Times New Roman"/>
        </w:rPr>
        <w:t>(</w:t>
      </w:r>
      <w:proofErr w:type="spellStart"/>
      <w:r w:rsidR="004F6187" w:rsidRPr="004F6187">
        <w:rPr>
          <w:rFonts w:cs="Times New Roman"/>
        </w:rPr>
        <w:t>Dekemper</w:t>
      </w:r>
      <w:proofErr w:type="spellEnd"/>
      <w:r w:rsidR="004F6187" w:rsidRPr="004F6187">
        <w:rPr>
          <w:rFonts w:cs="Times New Roman"/>
        </w:rPr>
        <w:t xml:space="preserve"> et al., 2012)</w:t>
      </w:r>
      <w:r w:rsidR="004F6187">
        <w:rPr>
          <w:rFonts w:cs="Times New Roman"/>
        </w:rPr>
        <w:t xml:space="preserve"> and the </w:t>
      </w:r>
      <w:r w:rsidR="00FA5F4C">
        <w:rPr>
          <w:rFonts w:cs="Times New Roman"/>
        </w:rPr>
        <w:t>Aerosol Limb Imager (ALI),</w:t>
      </w:r>
      <w:r w:rsidR="00952285">
        <w:rPr>
          <w:rFonts w:cs="Times New Roman"/>
        </w:rPr>
        <w:t xml:space="preserve"> a Canadian endeavour </w:t>
      </w:r>
      <w:r w:rsidR="000731A0">
        <w:rPr>
          <w:rFonts w:cs="Times New Roman"/>
        </w:rPr>
        <w:t>(</w:t>
      </w:r>
      <w:proofErr w:type="spellStart"/>
      <w:r w:rsidR="000731A0">
        <w:rPr>
          <w:rFonts w:cs="Times New Roman"/>
        </w:rPr>
        <w:t>Elash</w:t>
      </w:r>
      <w:proofErr w:type="spellEnd"/>
      <w:r w:rsidR="000731A0">
        <w:rPr>
          <w:rFonts w:cs="Times New Roman"/>
        </w:rPr>
        <w:t xml:space="preserve"> et al., </w:t>
      </w:r>
      <w:r w:rsidR="001F1E36">
        <w:rPr>
          <w:rFonts w:cs="Times New Roman"/>
        </w:rPr>
        <w:t>2016</w:t>
      </w:r>
      <w:r w:rsidR="000731A0">
        <w:rPr>
          <w:rFonts w:cs="Times New Roman"/>
        </w:rPr>
        <w:t xml:space="preserve">). Both instruments </w:t>
      </w:r>
      <w:r w:rsidR="001073EB">
        <w:rPr>
          <w:rFonts w:cs="Times New Roman"/>
        </w:rPr>
        <w:t xml:space="preserve">image the limb and </w:t>
      </w:r>
      <w:r w:rsidR="000731A0">
        <w:rPr>
          <w:rFonts w:cs="Times New Roman"/>
        </w:rPr>
        <w:t>use acousto-optic tunable filters to select the measured wavelength</w:t>
      </w:r>
      <w:r w:rsidR="001073EB">
        <w:rPr>
          <w:rFonts w:cs="Times New Roman"/>
        </w:rPr>
        <w:t>.</w:t>
      </w:r>
      <w:r w:rsidR="000731A0">
        <w:rPr>
          <w:rFonts w:cs="Times New Roman"/>
        </w:rPr>
        <w:t xml:space="preserve"> </w:t>
      </w:r>
      <w:r w:rsidR="001073EB">
        <w:rPr>
          <w:rFonts w:cs="Times New Roman"/>
        </w:rPr>
        <w:t>The use of the acousto-optic filter</w:t>
      </w:r>
      <w:r w:rsidR="00952285">
        <w:rPr>
          <w:rFonts w:cs="Times New Roman"/>
        </w:rPr>
        <w:t xml:space="preserve"> </w:t>
      </w:r>
      <w:r w:rsidR="001073EB">
        <w:rPr>
          <w:rFonts w:cs="Times New Roman"/>
        </w:rPr>
        <w:t xml:space="preserve">inherently means that the measured image is </w:t>
      </w:r>
      <w:r w:rsidR="000731A0">
        <w:rPr>
          <w:rFonts w:cs="Times New Roman"/>
        </w:rPr>
        <w:t>linear</w:t>
      </w:r>
      <w:r w:rsidR="00E5429D">
        <w:rPr>
          <w:rFonts w:cs="Times New Roman"/>
        </w:rPr>
        <w:t>ly</w:t>
      </w:r>
      <w:r w:rsidR="000731A0">
        <w:rPr>
          <w:rFonts w:cs="Times New Roman"/>
        </w:rPr>
        <w:t xml:space="preserve"> polarized</w:t>
      </w:r>
      <w:r w:rsidR="00B306A8">
        <w:rPr>
          <w:rFonts w:cs="Times New Roman"/>
        </w:rPr>
        <w:t>.</w:t>
      </w:r>
      <w:r w:rsidR="00154CA6">
        <w:rPr>
          <w:rFonts w:cs="Times New Roman"/>
        </w:rPr>
        <w:t xml:space="preserve"> Although it has been previously shown that the retrieval of stratospheric aerosol extinction profiles from polarized scattered sunlight measurements are possible (</w:t>
      </w:r>
      <w:proofErr w:type="spellStart"/>
      <w:r w:rsidR="00154CA6">
        <w:rPr>
          <w:rFonts w:cs="Times New Roman"/>
        </w:rPr>
        <w:t>Elash</w:t>
      </w:r>
      <w:proofErr w:type="spellEnd"/>
      <w:r w:rsidR="00154CA6">
        <w:rPr>
          <w:rFonts w:cs="Times New Roman"/>
        </w:rPr>
        <w:t xml:space="preserve"> et al., 2016; </w:t>
      </w:r>
      <w:proofErr w:type="spellStart"/>
      <w:r w:rsidR="00154CA6">
        <w:rPr>
          <w:rFonts w:cs="Times New Roman"/>
        </w:rPr>
        <w:t>McLinden</w:t>
      </w:r>
      <w:proofErr w:type="spellEnd"/>
      <w:r w:rsidR="00154CA6">
        <w:rPr>
          <w:rFonts w:cs="Times New Roman"/>
        </w:rPr>
        <w:t xml:space="preserve"> et al., </w:t>
      </w:r>
      <w:r w:rsidR="001F1E36">
        <w:rPr>
          <w:rFonts w:cs="Times New Roman"/>
        </w:rPr>
        <w:t xml:space="preserve">1999), </w:t>
      </w:r>
      <w:r w:rsidR="00154CA6">
        <w:rPr>
          <w:rFonts w:cs="Times New Roman"/>
        </w:rPr>
        <w:t xml:space="preserve">the </w:t>
      </w:r>
      <w:r w:rsidR="001073EB">
        <w:rPr>
          <w:rFonts w:cs="Times New Roman"/>
        </w:rPr>
        <w:t xml:space="preserve">full </w:t>
      </w:r>
      <w:r w:rsidR="00154CA6">
        <w:rPr>
          <w:rFonts w:cs="Times New Roman"/>
        </w:rPr>
        <w:t>impact of the polarized measurement ha</w:t>
      </w:r>
      <w:r w:rsidR="001073EB">
        <w:rPr>
          <w:rFonts w:cs="Times New Roman"/>
        </w:rPr>
        <w:t>s</w:t>
      </w:r>
      <w:r w:rsidR="00154CA6">
        <w:rPr>
          <w:rFonts w:cs="Times New Roman"/>
        </w:rPr>
        <w:t xml:space="preserve"> not been systematically studied.</w:t>
      </w:r>
      <w:r w:rsidR="003A5DFB">
        <w:rPr>
          <w:rFonts w:cs="Times New Roman"/>
        </w:rPr>
        <w:t xml:space="preserve"> </w:t>
      </w:r>
      <w:r w:rsidR="00B306A8">
        <w:rPr>
          <w:rFonts w:cs="Times New Roman"/>
        </w:rPr>
        <w:t xml:space="preserve"> </w:t>
      </w:r>
      <w:r w:rsidR="003A5DFB">
        <w:rPr>
          <w:rFonts w:cs="Times New Roman"/>
        </w:rPr>
        <w:t>In t</w:t>
      </w:r>
      <w:r w:rsidR="00B306A8">
        <w:rPr>
          <w:rFonts w:cs="Times New Roman"/>
        </w:rPr>
        <w:t xml:space="preserve">his work </w:t>
      </w:r>
      <w:r w:rsidR="003A5DFB">
        <w:rPr>
          <w:rFonts w:cs="Times New Roman"/>
        </w:rPr>
        <w:t xml:space="preserve">we </w:t>
      </w:r>
      <w:r w:rsidR="00B306A8">
        <w:rPr>
          <w:rFonts w:cs="Times New Roman"/>
        </w:rPr>
        <w:t xml:space="preserve">perform an analysis </w:t>
      </w:r>
      <w:r w:rsidR="001073EB">
        <w:rPr>
          <w:rFonts w:cs="Times New Roman"/>
        </w:rPr>
        <w:t>with</w:t>
      </w:r>
      <w:r w:rsidR="00B306A8">
        <w:rPr>
          <w:rFonts w:cs="Times New Roman"/>
        </w:rPr>
        <w:t xml:space="preserve"> simulated polarized measurements </w:t>
      </w:r>
      <w:r w:rsidR="001073EB">
        <w:rPr>
          <w:rFonts w:cs="Times New Roman"/>
        </w:rPr>
        <w:t>to</w:t>
      </w:r>
      <w:r w:rsidR="00B306A8">
        <w:rPr>
          <w:rFonts w:cs="Times New Roman"/>
        </w:rPr>
        <w:t xml:space="preserve"> determine </w:t>
      </w:r>
      <w:r w:rsidR="001073EB">
        <w:rPr>
          <w:rFonts w:cs="Times New Roman"/>
        </w:rPr>
        <w:t xml:space="preserve">first if there are any clear advantages or disadvantages to making the linearly polarized measurement.  Further, we investigate </w:t>
      </w:r>
      <w:r w:rsidR="00B306A8">
        <w:rPr>
          <w:rFonts w:cs="Times New Roman"/>
        </w:rPr>
        <w:t xml:space="preserve">which linear polarization and </w:t>
      </w:r>
      <w:r w:rsidR="00154CA6">
        <w:rPr>
          <w:rFonts w:cs="Times New Roman"/>
        </w:rPr>
        <w:t xml:space="preserve">viewing </w:t>
      </w:r>
      <w:r w:rsidR="00B306A8">
        <w:rPr>
          <w:rFonts w:cs="Times New Roman"/>
        </w:rPr>
        <w:t>geometries have the largest sensitivities to aerosol, and how th</w:t>
      </w:r>
      <w:r w:rsidR="00154CA6">
        <w:rPr>
          <w:rFonts w:cs="Times New Roman"/>
        </w:rPr>
        <w:t>e</w:t>
      </w:r>
      <w:r w:rsidR="00B306A8">
        <w:rPr>
          <w:rFonts w:cs="Times New Roman"/>
        </w:rPr>
        <w:t xml:space="preserve"> polarized measurements affect the accuracy and precision of the retrieved aerosol product. </w:t>
      </w:r>
    </w:p>
    <w:p w14:paraId="7FA79375" w14:textId="5D3E08C3" w:rsidR="00A91E3D" w:rsidRDefault="00A91E3D" w:rsidP="00A91E3D">
      <w:pPr>
        <w:pStyle w:val="Heading1"/>
        <w:rPr>
          <w:b/>
        </w:rPr>
      </w:pPr>
      <w:r w:rsidRPr="00A91E3D">
        <w:rPr>
          <w:b/>
        </w:rPr>
        <w:t xml:space="preserve">2 </w:t>
      </w:r>
      <w:r w:rsidR="00176EF4">
        <w:rPr>
          <w:b/>
        </w:rPr>
        <w:t xml:space="preserve">Background and Forward </w:t>
      </w:r>
      <w:r w:rsidRPr="00A91E3D">
        <w:rPr>
          <w:b/>
        </w:rPr>
        <w:t xml:space="preserve">Model </w:t>
      </w:r>
    </w:p>
    <w:p w14:paraId="5AD0F3E7" w14:textId="78F8649D" w:rsidR="007F37E9" w:rsidRDefault="008558FC" w:rsidP="00C0366D">
      <w:pPr>
        <w:spacing w:line="276" w:lineRule="auto"/>
        <w:jc w:val="both"/>
      </w:pPr>
      <w:r>
        <w:t xml:space="preserve">In order to </w:t>
      </w:r>
      <w:r w:rsidR="006B31F3">
        <w:t>investigate</w:t>
      </w:r>
      <w:r>
        <w:t xml:space="preserve"> the effect of polarization on the sensitivity </w:t>
      </w:r>
      <w:r w:rsidR="007370C4">
        <w:t>to aerosol</w:t>
      </w:r>
      <w:r w:rsidR="007C79D8">
        <w:t>,</w:t>
      </w:r>
      <w:r w:rsidR="007370C4">
        <w:t xml:space="preserve"> </w:t>
      </w:r>
      <w:r w:rsidR="006B31F3">
        <w:t>an accurate model</w:t>
      </w:r>
      <w:r w:rsidR="007370C4">
        <w:t xml:space="preserve"> </w:t>
      </w:r>
      <w:r w:rsidR="006B31F3">
        <w:t xml:space="preserve">of the </w:t>
      </w:r>
      <w:r>
        <w:t xml:space="preserve">polarized </w:t>
      </w:r>
      <w:r w:rsidR="006B31F3">
        <w:t xml:space="preserve">limb </w:t>
      </w:r>
      <w:r>
        <w:t>radiance</w:t>
      </w:r>
      <w:r w:rsidR="006B31F3">
        <w:t xml:space="preserve"> must be employed</w:t>
      </w:r>
      <w:r w:rsidR="007C79D8">
        <w:t>. Additionally, a large number of scenarios</w:t>
      </w:r>
      <w:r w:rsidR="006B31F3">
        <w:t>, including</w:t>
      </w:r>
      <w:r w:rsidR="007C79D8">
        <w:t xml:space="preserve"> </w:t>
      </w:r>
      <w:r w:rsidR="006B31F3">
        <w:t>various</w:t>
      </w:r>
      <w:r w:rsidR="007370C4">
        <w:t xml:space="preserve"> atmospheric states and</w:t>
      </w:r>
      <w:r w:rsidR="006B31F3">
        <w:t xml:space="preserve"> viewing</w:t>
      </w:r>
      <w:r w:rsidR="007370C4">
        <w:t xml:space="preserve"> geometries</w:t>
      </w:r>
      <w:r w:rsidR="006B31F3">
        <w:t>, are required</w:t>
      </w:r>
      <w:r w:rsidR="007C79D8" w:rsidRPr="007C79D8">
        <w:t xml:space="preserve"> </w:t>
      </w:r>
      <w:r w:rsidR="007C79D8">
        <w:t>to fully probe the solution space</w:t>
      </w:r>
      <w:r>
        <w:t>.</w:t>
      </w:r>
      <w:r w:rsidR="007F37E9">
        <w:t xml:space="preserve"> In this section</w:t>
      </w:r>
      <w:r w:rsidR="007370C4">
        <w:t>,</w:t>
      </w:r>
      <w:r w:rsidR="0022744B">
        <w:t xml:space="preserve"> the basic background describing the polarization state of the limb signal is developed and</w:t>
      </w:r>
      <w:r w:rsidR="007F37E9">
        <w:t xml:space="preserve"> the </w:t>
      </w:r>
      <w:r w:rsidR="00F2088C">
        <w:rPr>
          <w:rFonts w:eastAsiaTheme="minorEastAsia"/>
        </w:rPr>
        <w:t xml:space="preserve">SASKTRAN-HR </w:t>
      </w:r>
      <w:r w:rsidR="007F37E9">
        <w:t xml:space="preserve">model </w:t>
      </w:r>
      <w:r w:rsidR="006B31F3">
        <w:t xml:space="preserve">and the various model scenarios </w:t>
      </w:r>
      <w:r w:rsidR="007F37E9">
        <w:t xml:space="preserve">used for the analysis </w:t>
      </w:r>
      <w:r w:rsidR="006B31F3">
        <w:t>are</w:t>
      </w:r>
      <w:r w:rsidR="007F37E9">
        <w:t xml:space="preserve"> d</w:t>
      </w:r>
      <w:r w:rsidR="006B31F3">
        <w:t>escribed</w:t>
      </w:r>
      <w:r w:rsidR="007F37E9">
        <w:t>.</w:t>
      </w:r>
    </w:p>
    <w:p w14:paraId="6949A7F6" w14:textId="0F2D71F3" w:rsidR="00851497" w:rsidRDefault="00851497" w:rsidP="007F37E9">
      <w:pPr>
        <w:pStyle w:val="Heading2"/>
      </w:pPr>
      <w:r>
        <w:t xml:space="preserve">2.1 Polarized scattered sunlight and </w:t>
      </w:r>
      <w:r w:rsidR="00D1263D">
        <w:t xml:space="preserve">stratospheric </w:t>
      </w:r>
      <w:r>
        <w:t xml:space="preserve">aerosols </w:t>
      </w:r>
    </w:p>
    <w:p w14:paraId="6B1A089C" w14:textId="73C356FE" w:rsidR="00F06DBB" w:rsidRDefault="00D80A90" w:rsidP="00E55220">
      <w:pPr>
        <w:jc w:val="both"/>
      </w:pPr>
      <w:r>
        <w:t xml:space="preserve">The polarization </w:t>
      </w:r>
      <w:r w:rsidR="006B31F3">
        <w:t>state of</w:t>
      </w:r>
      <w:r>
        <w:t xml:space="preserve"> electromagnetic waves can be fully defined by the </w:t>
      </w:r>
      <w:r w:rsidR="00ED0D0E">
        <w:t>S</w:t>
      </w:r>
      <w:r>
        <w:t>tokes</w:t>
      </w:r>
      <w:r w:rsidR="007F32A1">
        <w:t xml:space="preserve"> vector</w:t>
      </w:r>
      <w:r w:rsidR="006B31F3">
        <w:t xml:space="preserve"> formulation</w:t>
      </w:r>
      <w:r w:rsidR="00156E8C">
        <w:t xml:space="preserve">. The </w:t>
      </w:r>
      <w:r w:rsidR="00ED0D0E">
        <w:t>S</w:t>
      </w:r>
      <w:r w:rsidR="00156E8C">
        <w:t>tokes vector is given by a column matrix</w:t>
      </w:r>
      <w:r w:rsidR="00F1616E">
        <w:t xml:space="preserve"> </w:t>
      </w:r>
    </w:p>
    <w:p w14:paraId="395BAC80" w14:textId="44EE2B91" w:rsidR="00156E8C" w:rsidRPr="00CE3CB4" w:rsidRDefault="00352FD4" w:rsidP="00E55220">
      <w:pPr>
        <w:rPr>
          <w:rFonts w:eastAsiaTheme="minorEastAsia"/>
        </w:rPr>
      </w:pPr>
      <m:oMathPara>
        <m:oMath>
          <m:r>
            <m:rPr>
              <m:sty m:val="bi"/>
            </m:rPr>
            <w:rPr>
              <w:rFonts w:ascii="Cambria Math" w:hAnsi="Cambria Math"/>
            </w:rPr>
            <m:t>I</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Q</m:t>
                    </m:r>
                  </m:e>
                </m:mr>
                <m:mr>
                  <m:e>
                    <m:r>
                      <w:rPr>
                        <w:rFonts w:ascii="Cambria Math" w:hAnsi="Cambria Math"/>
                      </w:rPr>
                      <m:t>U</m:t>
                    </m:r>
                  </m:e>
                </m:mr>
                <m:mr>
                  <m:e>
                    <m:r>
                      <w:rPr>
                        <w:rFonts w:ascii="Cambria Math" w:hAnsi="Cambria Math"/>
                      </w:rPr>
                      <m:t>V</m:t>
                    </m:r>
                  </m:e>
                </m:mr>
              </m:m>
            </m:e>
          </m:d>
          <m:r>
            <w:rPr>
              <w:rFonts w:ascii="Cambria Math" w:eastAsiaTheme="minorEastAsia" w:hAnsi="Cambria Math"/>
            </w:rPr>
            <m:t xml:space="preserve"> </m:t>
          </m:r>
          <m:d>
            <m:dPr>
              <m:ctrlPr>
                <w:rPr>
                  <w:rFonts w:ascii="Cambria Math" w:eastAsiaTheme="minorEastAsia" w:hAnsi="Cambria Math"/>
                  <w:i/>
                </w:rPr>
              </m:ctrlPr>
            </m:dPr>
            <m:e>
              <m:r>
                <w:rPr>
                  <w:rFonts w:ascii="Cambria Math" w:eastAsiaTheme="minorEastAsia" w:hAnsi="Cambria Math"/>
                </w:rPr>
                <m:t>1</m:t>
              </m:r>
            </m:e>
          </m:d>
        </m:oMath>
      </m:oMathPara>
    </w:p>
    <w:p w14:paraId="27B7C2E7" w14:textId="54987CCB" w:rsidR="00156E8C" w:rsidRPr="00CE3CB4" w:rsidRDefault="00B1115E" w:rsidP="00E55220">
      <w:pPr>
        <w:jc w:val="both"/>
        <w:rPr>
          <w:rFonts w:eastAsiaTheme="minorEastAsia"/>
        </w:rPr>
      </w:pPr>
      <w:r>
        <w:rPr>
          <w:rFonts w:eastAsiaTheme="minorEastAsia"/>
        </w:rPr>
        <w:lastRenderedPageBreak/>
        <w:t>where the</w:t>
      </w:r>
      <w:r w:rsidR="00156E8C">
        <w:rPr>
          <w:rFonts w:eastAsiaTheme="minorEastAsia"/>
        </w:rPr>
        <w:t xml:space="preserve"> terms of the </w:t>
      </w:r>
      <w:r w:rsidR="00ED0D0E">
        <w:rPr>
          <w:rFonts w:eastAsiaTheme="minorEastAsia"/>
        </w:rPr>
        <w:t>S</w:t>
      </w:r>
      <w:r w:rsidR="00156E8C">
        <w:rPr>
          <w:rFonts w:eastAsiaTheme="minorEastAsia"/>
        </w:rPr>
        <w:t xml:space="preserve">tokes </w:t>
      </w:r>
      <w:r w:rsidR="00250B0A">
        <w:rPr>
          <w:rFonts w:eastAsiaTheme="minorEastAsia"/>
        </w:rPr>
        <w:t>vector</w:t>
      </w:r>
      <w:r w:rsidR="0022744B">
        <w:rPr>
          <w:rFonts w:eastAsiaTheme="minorEastAsia"/>
        </w:rPr>
        <w:t>, defined in a reference frame,</w:t>
      </w:r>
      <w:r w:rsidR="00250B0A">
        <w:rPr>
          <w:rFonts w:eastAsiaTheme="minorEastAsia"/>
        </w:rPr>
        <w:t xml:space="preserve"> </w:t>
      </w:r>
      <w:r w:rsidR="00156E8C">
        <w:rPr>
          <w:rFonts w:eastAsiaTheme="minorEastAsia"/>
        </w:rPr>
        <w:t xml:space="preserve">are </w:t>
      </w:r>
      <w:r w:rsidR="00FD2A2B">
        <w:rPr>
          <w:rFonts w:eastAsiaTheme="minorEastAsia"/>
        </w:rPr>
        <w:t xml:space="preserve">measures of </w:t>
      </w:r>
      <w:r w:rsidR="00156E8C">
        <w:rPr>
          <w:rFonts w:eastAsiaTheme="minorEastAsia"/>
        </w:rPr>
        <w:t xml:space="preserve">the total </w:t>
      </w:r>
      <w:r>
        <w:rPr>
          <w:rFonts w:eastAsiaTheme="minorEastAsia"/>
        </w:rPr>
        <w:t>radiance</w:t>
      </w:r>
      <w:r w:rsidR="00156E8C">
        <w:rPr>
          <w:rFonts w:eastAsiaTheme="minorEastAsia"/>
        </w:rPr>
        <w:t>,</w:t>
      </w:r>
      <w:r w:rsidR="00FD2A2B">
        <w:rPr>
          <w:rFonts w:eastAsiaTheme="minorEastAsia"/>
        </w:rPr>
        <w:t xml:space="preserve"> </w:t>
      </w:r>
      <m:oMath>
        <m:r>
          <w:rPr>
            <w:rFonts w:ascii="Cambria Math" w:eastAsiaTheme="minorEastAsia" w:hAnsi="Cambria Math"/>
          </w:rPr>
          <m:t>I</m:t>
        </m:r>
      </m:oMath>
      <w:r w:rsidR="00FD2A2B">
        <w:rPr>
          <w:rFonts w:eastAsiaTheme="minorEastAsia"/>
        </w:rPr>
        <w:t>,</w:t>
      </w:r>
      <w:r w:rsidR="00156E8C">
        <w:rPr>
          <w:rFonts w:eastAsiaTheme="minorEastAsia"/>
        </w:rPr>
        <w:t xml:space="preserve"> the </w:t>
      </w:r>
      <w:r w:rsidR="00FD2A2B">
        <w:rPr>
          <w:rFonts w:eastAsiaTheme="minorEastAsia"/>
        </w:rPr>
        <w:t xml:space="preserve">difference between </w:t>
      </w:r>
      <w:r w:rsidR="00E1678C">
        <w:rPr>
          <w:rFonts w:eastAsiaTheme="minorEastAsia"/>
        </w:rPr>
        <w:t>horizontal polarization</w:t>
      </w:r>
      <w:r w:rsidR="00FD2A2B">
        <w:rPr>
          <w:rFonts w:eastAsiaTheme="minorEastAsia"/>
        </w:rPr>
        <w:t xml:space="preserve"> to vertical polarization, </w:t>
      </w:r>
      <m:oMath>
        <m:r>
          <w:rPr>
            <w:rFonts w:ascii="Cambria Math" w:eastAsiaTheme="minorEastAsia" w:hAnsi="Cambria Math"/>
          </w:rPr>
          <m:t>Q</m:t>
        </m:r>
      </m:oMath>
      <w:r w:rsidR="00E1678C">
        <w:rPr>
          <w:rFonts w:eastAsiaTheme="minorEastAsia"/>
        </w:rPr>
        <w:t xml:space="preserve">, the </w:t>
      </w:r>
      <w:r w:rsidR="00FD2A2B">
        <w:rPr>
          <w:rFonts w:eastAsiaTheme="minorEastAsia"/>
        </w:rPr>
        <w:t xml:space="preserve">difference between </w:t>
      </w:r>
      <w:r w:rsidR="00E1678C">
        <w:rPr>
          <w:rFonts w:eastAsiaTheme="minorEastAsia"/>
        </w:rPr>
        <w:t>+45</w:t>
      </w:r>
      <w:r w:rsidR="00E1678C">
        <w:rPr>
          <w:rFonts w:eastAsiaTheme="minorEastAsia"/>
          <w:vertAlign w:val="superscript"/>
        </w:rPr>
        <w:t>o</w:t>
      </w:r>
      <w:r w:rsidR="00E1678C">
        <w:rPr>
          <w:rFonts w:eastAsiaTheme="minorEastAsia"/>
        </w:rPr>
        <w:t xml:space="preserve"> diagonal polarization</w:t>
      </w:r>
      <w:r w:rsidR="00FD2A2B">
        <w:rPr>
          <w:rFonts w:eastAsiaTheme="minorEastAsia"/>
        </w:rPr>
        <w:t xml:space="preserve"> to -45</w:t>
      </w:r>
      <w:r w:rsidR="00FD2A2B">
        <w:rPr>
          <w:rFonts w:eastAsiaTheme="minorEastAsia"/>
          <w:vertAlign w:val="superscript"/>
        </w:rPr>
        <w:t>o</w:t>
      </w:r>
      <w:r w:rsidR="00FD2A2B" w:rsidRPr="00FD2A2B">
        <w:rPr>
          <w:rFonts w:eastAsiaTheme="minorEastAsia"/>
        </w:rPr>
        <w:t xml:space="preserve"> polarization</w:t>
      </w:r>
      <w:r w:rsidR="00A47579">
        <w:rPr>
          <w:rFonts w:eastAsiaTheme="minorEastAsia"/>
        </w:rPr>
        <w:t xml:space="preserve">, </w:t>
      </w:r>
      <m:oMath>
        <m:r>
          <w:rPr>
            <w:rFonts w:ascii="Cambria Math" w:eastAsiaTheme="minorEastAsia" w:hAnsi="Cambria Math"/>
          </w:rPr>
          <m:t>U</m:t>
        </m:r>
      </m:oMath>
      <w:r w:rsidR="00E1678C">
        <w:rPr>
          <w:rFonts w:eastAsiaTheme="minorEastAsia"/>
        </w:rPr>
        <w:t>, and the</w:t>
      </w:r>
      <w:r>
        <w:rPr>
          <w:rFonts w:eastAsiaTheme="minorEastAsia"/>
        </w:rPr>
        <w:t xml:space="preserve"> </w:t>
      </w:r>
      <w:r w:rsidR="00FD2A2B">
        <w:rPr>
          <w:rFonts w:eastAsiaTheme="minorEastAsia"/>
        </w:rPr>
        <w:t xml:space="preserve">difference between the </w:t>
      </w:r>
      <w:r>
        <w:rPr>
          <w:rFonts w:eastAsiaTheme="minorEastAsia"/>
        </w:rPr>
        <w:t xml:space="preserve">counter clockwise </w:t>
      </w:r>
      <w:r w:rsidR="00A47579">
        <w:rPr>
          <w:rFonts w:eastAsiaTheme="minorEastAsia"/>
        </w:rPr>
        <w:t xml:space="preserve">circular </w:t>
      </w:r>
      <w:r>
        <w:rPr>
          <w:rFonts w:eastAsiaTheme="minorEastAsia"/>
        </w:rPr>
        <w:t>polarization</w:t>
      </w:r>
      <w:r w:rsidR="00FD2A2B">
        <w:rPr>
          <w:rFonts w:eastAsiaTheme="minorEastAsia"/>
        </w:rPr>
        <w:t xml:space="preserve"> to clockwise polarization, </w:t>
      </w:r>
      <m:oMath>
        <m:r>
          <w:rPr>
            <w:rFonts w:ascii="Cambria Math" w:eastAsiaTheme="minorEastAsia" w:hAnsi="Cambria Math"/>
          </w:rPr>
          <m:t>V.</m:t>
        </m:r>
      </m:oMath>
      <w:r w:rsidR="00E1678C">
        <w:rPr>
          <w:rFonts w:eastAsiaTheme="minorEastAsia"/>
        </w:rPr>
        <w:t xml:space="preserve"> Using a reference frame where the x-axis is defined to be the horizontal polarization leads to the following definition for the Stokes parameters</w:t>
      </w:r>
    </w:p>
    <w:p w14:paraId="19352078" w14:textId="000A3D56" w:rsidR="00156E8C" w:rsidRPr="00E55220" w:rsidRDefault="001B4033" w:rsidP="00E55220">
      <w:pPr>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I=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Q= &lt;</m:t>
                </m:r>
                <m:sSub>
                  <m:sSubPr>
                    <m:ctrlPr>
                      <w:rPr>
                        <w:rFonts w:ascii="Cambria Math" w:hAnsi="Cambria Math"/>
                        <w:i/>
                      </w:rPr>
                    </m:ctrlPr>
                  </m:sSubPr>
                  <m:e>
                    <m:r>
                      <w:rPr>
                        <w:rFonts w:ascii="Cambria Math" w:hAnsi="Cambria Math"/>
                      </w:rPr>
                      <m:t>E</m:t>
                    </m:r>
                  </m:e>
                  <m:sub>
                    <m:r>
                      <w:rPr>
                        <w:rFonts w:ascii="Cambria Math" w:hAnsi="Cambria Math"/>
                      </w:rPr>
                      <m:t>x</m:t>
                    </m:r>
                  </m:sub>
                </m:sSub>
                <m:sSup>
                  <m:sSupPr>
                    <m:ctrlPr>
                      <w:rPr>
                        <w:rFonts w:ascii="Cambria Math" w:hAnsi="Cambria Math"/>
                        <w:i/>
                      </w:rPr>
                    </m:ctrlPr>
                  </m:sSupPr>
                  <m:e>
                    <m:r>
                      <w:rPr>
                        <w:rFonts w:ascii="Cambria Math" w:hAnsi="Cambria Math"/>
                      </w:rPr>
                      <m:t>&gt;</m:t>
                    </m:r>
                  </m:e>
                  <m:sup>
                    <m:r>
                      <w:rPr>
                        <w:rFonts w:ascii="Cambria Math" w:hAnsi="Cambria Math"/>
                      </w:rPr>
                      <m:t>2</m:t>
                    </m:r>
                  </m:sup>
                </m:sSup>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y</m:t>
                    </m:r>
                  </m:sub>
                </m:sSub>
                <m:sSup>
                  <m:sSupPr>
                    <m:ctrlPr>
                      <w:rPr>
                        <w:rFonts w:ascii="Cambria Math" w:hAnsi="Cambria Math"/>
                        <w:i/>
                      </w:rPr>
                    </m:ctrlPr>
                  </m:sSupPr>
                  <m:e>
                    <m:r>
                      <w:rPr>
                        <w:rFonts w:ascii="Cambria Math" w:hAnsi="Cambria Math"/>
                      </w:rPr>
                      <m:t>&gt;</m:t>
                    </m:r>
                  </m:e>
                  <m:sup>
                    <m:r>
                      <w:rPr>
                        <w:rFonts w:ascii="Cambria Math" w:hAnsi="Cambria Math"/>
                      </w:rPr>
                      <m:t>2</m:t>
                    </m:r>
                  </m:sup>
                </m:sSup>
              </m:e>
            </m:mr>
            <m:mr>
              <m:e>
                <m:r>
                  <w:rPr>
                    <w:rFonts w:ascii="Cambria Math" w:hAnsi="Cambria Math"/>
                  </w:rPr>
                  <m:t>U=2Re</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e>
            </m:mr>
            <m:mr>
              <m:e>
                <m:r>
                  <w:rPr>
                    <w:rFonts w:ascii="Cambria Math" w:hAnsi="Cambria Math"/>
                  </w:rPr>
                  <m:t>V= -2Im</m:t>
                </m:r>
                <m:d>
                  <m:dPr>
                    <m:ctrlPr>
                      <w:rPr>
                        <w:rFonts w:ascii="Cambria Math" w:hAnsi="Cambria Math"/>
                        <w:i/>
                      </w:rPr>
                    </m:ctrlPr>
                  </m:dPr>
                  <m:e>
                    <m:r>
                      <w:rPr>
                        <w:rFonts w:ascii="Cambria Math" w:hAnsi="Cambria Math"/>
                      </w:rPr>
                      <m:t>&lt;</m:t>
                    </m:r>
                    <m:sSub>
                      <m:sSubPr>
                        <m:ctrlPr>
                          <w:rPr>
                            <w:rFonts w:ascii="Cambria Math" w:hAnsi="Cambria Math"/>
                            <w:i/>
                          </w:rPr>
                        </m:ctrlPr>
                      </m:sSubPr>
                      <m:e>
                        <m:r>
                          <w:rPr>
                            <w:rFonts w:ascii="Cambria Math" w:hAnsi="Cambria Math"/>
                          </w:rPr>
                          <m:t>E</m:t>
                        </m:r>
                      </m:e>
                      <m:sub>
                        <m:r>
                          <w:rPr>
                            <w:rFonts w:ascii="Cambria Math" w:hAnsi="Cambria Math"/>
                          </w:rPr>
                          <m:t>x</m:t>
                        </m:r>
                      </m:sub>
                    </m:sSub>
                    <m:r>
                      <w:rPr>
                        <w:rFonts w:ascii="Cambria Math" w:hAnsi="Cambria Math"/>
                      </w:rPr>
                      <m:t>&gt;&lt;</m:t>
                    </m:r>
                    <m:sSubSup>
                      <m:sSubSupPr>
                        <m:ctrlPr>
                          <w:rPr>
                            <w:rFonts w:ascii="Cambria Math" w:hAnsi="Cambria Math"/>
                            <w:i/>
                          </w:rPr>
                        </m:ctrlPr>
                      </m:sSubSupPr>
                      <m:e>
                        <m:r>
                          <w:rPr>
                            <w:rFonts w:ascii="Cambria Math" w:hAnsi="Cambria Math"/>
                          </w:rPr>
                          <m:t>E</m:t>
                        </m:r>
                      </m:e>
                      <m:sub>
                        <m:r>
                          <w:rPr>
                            <w:rFonts w:ascii="Cambria Math" w:hAnsi="Cambria Math"/>
                          </w:rPr>
                          <m:t>y</m:t>
                        </m:r>
                      </m:sub>
                      <m:sup>
                        <m:r>
                          <w:rPr>
                            <w:rFonts w:ascii="Cambria Math" w:hAnsi="Cambria Math"/>
                          </w:rPr>
                          <m:t>*</m:t>
                        </m:r>
                      </m:sup>
                    </m:sSubSup>
                    <m:r>
                      <w:rPr>
                        <w:rFonts w:ascii="Cambria Math" w:hAnsi="Cambria Math"/>
                      </w:rPr>
                      <m:t>&gt;</m:t>
                    </m:r>
                  </m:e>
                </m:d>
                <m:r>
                  <w:rPr>
                    <w:rFonts w:ascii="Cambria Math" w:hAnsi="Cambria Math"/>
                  </w:rPr>
                  <m:t>.</m:t>
                </m:r>
              </m:e>
            </m:mr>
          </m:m>
          <m:r>
            <w:rPr>
              <w:rFonts w:ascii="Cambria Math" w:hAnsi="Cambria Math"/>
            </w:rPr>
            <m:t>(2)</m:t>
          </m:r>
        </m:oMath>
      </m:oMathPara>
    </w:p>
    <w:p w14:paraId="559376C1" w14:textId="41F32E66" w:rsidR="00CF7CD3" w:rsidRDefault="00B1115E" w:rsidP="00E55220">
      <w:pPr>
        <w:jc w:val="both"/>
      </w:pPr>
      <w:r>
        <w:t xml:space="preserve">To </w:t>
      </w:r>
      <w:r w:rsidR="007A44FD">
        <w:t xml:space="preserve">model </w:t>
      </w:r>
      <w:r>
        <w:t>the scattering for an incident ray propagating in a given direction the ray</w:t>
      </w:r>
      <w:r w:rsidR="00CF7CD3">
        <w:t xml:space="preserve"> undergoes a rotation </w:t>
      </w:r>
      <w:r w:rsidR="00E506B7">
        <w:t xml:space="preserve">into the Stokes reference frame </w:t>
      </w:r>
      <w:r w:rsidR="0022744B">
        <w:t xml:space="preserve">and is </w:t>
      </w:r>
      <w:r w:rsidR="00E506B7">
        <w:t>then is multiplied by the phase matrix</w:t>
      </w:r>
      <w:r w:rsidR="0022744B">
        <w:t xml:space="preserve"> for the scattering process</w:t>
      </w:r>
      <w:r w:rsidR="00E506B7">
        <w:t>. After the multiplication the result</w:t>
      </w:r>
      <w:r w:rsidR="0022744B">
        <w:t>ing ray</w:t>
      </w:r>
      <w:r w:rsidR="00E506B7">
        <w:t xml:space="preserve"> is </w:t>
      </w:r>
      <w:r w:rsidR="0022744B">
        <w:t xml:space="preserve">then </w:t>
      </w:r>
      <w:r w:rsidR="00E506B7">
        <w:t>rotated back into the ray’s initial coordinate system through the following</w:t>
      </w:r>
    </w:p>
    <w:p w14:paraId="34C96C71" w14:textId="2DEC2E91" w:rsidR="002D2986" w:rsidRPr="00CE3CB4" w:rsidRDefault="001B4033" w:rsidP="00E55220">
      <w:pPr>
        <w:jc w:val="center"/>
        <w:rPr>
          <w:rFonts w:eastAsiaTheme="minorEastAsia"/>
        </w:rPr>
      </w:pPr>
      <m:oMathPara>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r>
            <m:rPr>
              <m:sty m:val="bi"/>
            </m:rPr>
            <w:rPr>
              <w:rFonts w:ascii="Cambria Math" w:hAnsi="Cambria Math"/>
            </w:rPr>
            <m:t>= L</m:t>
          </m:r>
          <m:d>
            <m:dPr>
              <m:ctrlPr>
                <w:rPr>
                  <w:rFonts w:ascii="Cambria Math" w:hAnsi="Cambria Math"/>
                  <w:b/>
                  <w:i/>
                </w:rPr>
              </m:ctrlPr>
            </m:dPr>
            <m:e>
              <m:sSub>
                <m:sSubPr>
                  <m:ctrlPr>
                    <w:rPr>
                      <w:rFonts w:ascii="Cambria Math" w:hAnsi="Cambria Math"/>
                      <w:i/>
                    </w:rPr>
                  </m:ctrlPr>
                </m:sSubPr>
                <m:e>
                  <m:r>
                    <w:rPr>
                      <w:rFonts w:ascii="Cambria Math" w:hAnsi="Cambria Math"/>
                    </w:rPr>
                    <m:t>θ</m:t>
                  </m:r>
                  <m:ctrlPr>
                    <w:rPr>
                      <w:rFonts w:ascii="Cambria Math" w:hAnsi="Cambria Math"/>
                      <w:b/>
                      <w:i/>
                    </w:rPr>
                  </m:ctrlPr>
                </m:e>
                <m:sub>
                  <m:r>
                    <w:rPr>
                      <w:rFonts w:ascii="Cambria Math" w:hAnsi="Cambria Math"/>
                    </w:rPr>
                    <m:t>2</m:t>
                  </m:r>
                </m:sub>
              </m:sSub>
              <m:ctrlPr>
                <w:rPr>
                  <w:rFonts w:ascii="Cambria Math" w:hAnsi="Cambria Math"/>
                  <w:i/>
                </w:rPr>
              </m:ctrlPr>
            </m:e>
          </m:d>
          <m:r>
            <m:rPr>
              <m:sty m:val="bi"/>
            </m:rPr>
            <w:rPr>
              <w:rFonts w:ascii="Cambria Math" w:hAnsi="Cambria Math"/>
            </w:rPr>
            <m:t>P(</m:t>
          </m:r>
          <m:r>
            <m:rPr>
              <m:sty m:val="p"/>
            </m:rPr>
            <w:rPr>
              <w:rFonts w:ascii="Cambria Math" w:hAnsi="Cambria Math"/>
            </w:rPr>
            <m:t>Θ</m:t>
          </m:r>
          <m:r>
            <m:rPr>
              <m:sty m:val="bi"/>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1</m:t>
                  </m:r>
                </m:sub>
              </m:sSub>
            </m:e>
          </m:d>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inc</m:t>
              </m:r>
            </m:sup>
          </m:sSup>
          <m:r>
            <w:rPr>
              <w:rFonts w:ascii="Cambria Math" w:eastAsiaTheme="minorEastAsia" w:hAnsi="Cambria Math"/>
            </w:rPr>
            <m:t>. (3)</m:t>
          </m:r>
        </m:oMath>
      </m:oMathPara>
    </w:p>
    <w:p w14:paraId="7056C045" w14:textId="7AE92B72" w:rsidR="00E506B7" w:rsidRDefault="009E24CF" w:rsidP="00E55220">
      <w:pPr>
        <w:jc w:val="both"/>
        <w:rPr>
          <w:rFonts w:eastAsiaTheme="minorEastAsia"/>
        </w:rPr>
      </w:pPr>
      <w:r>
        <w:t xml:space="preserve">The </w:t>
      </w:r>
      <w:r w:rsidR="0022744B">
        <w:t xml:space="preserve">outgoing, or </w:t>
      </w:r>
      <w:r>
        <w:t>scattered</w:t>
      </w:r>
      <w:r w:rsidR="0022744B">
        <w:t>,</w:t>
      </w:r>
      <w:r>
        <w:t xml:space="preserve"> and incoming radiances are </w:t>
      </w:r>
      <w:r w:rsidR="0022744B">
        <w:t xml:space="preserve">represented </w:t>
      </w:r>
      <w:r w:rsidR="007C6CFC">
        <w:t>4 by 1 matrices</w:t>
      </w:r>
      <w:r w:rsidR="0022744B">
        <w:t>, i.e. Stokes column vectors,</w:t>
      </w:r>
      <w:r w:rsidR="007C6CFC">
        <w:t xml:space="preserve"> </w:t>
      </w:r>
      <w:r>
        <w:t xml:space="preserve">given by </w:t>
      </w:r>
      <m:oMath>
        <m:sSup>
          <m:sSupPr>
            <m:ctrlPr>
              <w:rPr>
                <w:rFonts w:ascii="Cambria Math" w:hAnsi="Cambria Math"/>
                <w:i/>
              </w:rPr>
            </m:ctrlPr>
          </m:sSupPr>
          <m:e>
            <m:r>
              <m:rPr>
                <m:sty m:val="bi"/>
              </m:rPr>
              <w:rPr>
                <w:rFonts w:ascii="Cambria Math" w:hAnsi="Cambria Math"/>
              </w:rPr>
              <m:t>I</m:t>
            </m:r>
            <m:ctrlPr>
              <w:rPr>
                <w:rFonts w:ascii="Cambria Math" w:hAnsi="Cambria Math"/>
                <w:b/>
                <w:i/>
              </w:rPr>
            </m:ctrlPr>
          </m:e>
          <m:sup>
            <m:r>
              <w:rPr>
                <w:rFonts w:ascii="Cambria Math" w:hAnsi="Cambria Math"/>
              </w:rPr>
              <m:t>sca</m:t>
            </m:r>
          </m:sup>
        </m:sSup>
      </m:oMath>
      <w:r w:rsidR="00A636F2">
        <w:rPr>
          <w:rFonts w:eastAsiaTheme="minorEastAsia"/>
        </w:rPr>
        <w:t xml:space="preserve"> and </w:t>
      </w:r>
      <m:oMath>
        <m:sSup>
          <m:sSupPr>
            <m:ctrlPr>
              <w:rPr>
                <w:rFonts w:ascii="Cambria Math" w:eastAsiaTheme="minorEastAsia" w:hAnsi="Cambria Math"/>
                <w:i/>
              </w:rPr>
            </m:ctrlPr>
          </m:sSupPr>
          <m:e>
            <m:r>
              <m:rPr>
                <m:sty m:val="bi"/>
              </m:rPr>
              <w:rPr>
                <w:rFonts w:ascii="Cambria Math" w:eastAsiaTheme="minorEastAsia" w:hAnsi="Cambria Math"/>
              </w:rPr>
              <m:t>I</m:t>
            </m:r>
            <m:ctrlPr>
              <w:rPr>
                <w:rFonts w:ascii="Cambria Math" w:eastAsiaTheme="minorEastAsia" w:hAnsi="Cambria Math"/>
                <w:b/>
                <w:i/>
              </w:rPr>
            </m:ctrlPr>
          </m:e>
          <m:sup>
            <m:r>
              <w:rPr>
                <w:rFonts w:ascii="Cambria Math" w:eastAsiaTheme="minorEastAsia" w:hAnsi="Cambria Math"/>
              </w:rPr>
              <m:t>inc</m:t>
            </m:r>
          </m:sup>
        </m:sSup>
      </m:oMath>
      <w:r w:rsidR="007C6CFC">
        <w:rPr>
          <w:rFonts w:eastAsiaTheme="minorEastAsia"/>
        </w:rPr>
        <w:t xml:space="preserve">, the rotation matrices are given by </w:t>
      </w:r>
      <m:oMath>
        <m:r>
          <m:rPr>
            <m:sty m:val="bi"/>
          </m:rPr>
          <w:rPr>
            <w:rFonts w:ascii="Cambria Math" w:eastAsiaTheme="minorEastAsia" w:hAnsi="Cambria Math"/>
          </w:rPr>
          <m:t>L</m:t>
        </m:r>
      </m:oMath>
      <w:r w:rsidR="007C6CFC">
        <w:rPr>
          <w:rFonts w:eastAsiaTheme="minorEastAsia"/>
        </w:rPr>
        <w:t xml:space="preserve"> and rotate the incoming ray and scatter</w:t>
      </w:r>
      <w:r w:rsidR="00B1115E">
        <w:rPr>
          <w:rFonts w:eastAsiaTheme="minorEastAsia"/>
        </w:rPr>
        <w:t>ed</w:t>
      </w:r>
      <w:r w:rsidR="007C6CFC">
        <w:rPr>
          <w:rFonts w:eastAsiaTheme="minorEastAsia"/>
        </w:rPr>
        <w:t xml:space="preserve"> ray by</w:t>
      </w:r>
      <w:r w:rsidR="00B1115E">
        <w:rPr>
          <w:rFonts w:eastAsiaTheme="minorEastAsia"/>
        </w:rPr>
        <w:t xml:space="preserve"> rotation angles</w:t>
      </w:r>
      <w:r w:rsidR="007C6CFC">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1</m:t>
            </m:r>
          </m:sub>
        </m:sSub>
      </m:oMath>
      <w:r w:rsidR="007C6CFC">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2</m:t>
            </m:r>
          </m:sub>
        </m:sSub>
      </m:oMath>
      <w:r w:rsidR="007C6CFC">
        <w:rPr>
          <w:rFonts w:eastAsiaTheme="minorEastAsia"/>
        </w:rPr>
        <w:t xml:space="preserve">. The phase matrix is a 4 by 4 represented by </w:t>
      </w:r>
      <m:oMath>
        <m:r>
          <m:rPr>
            <m:sty m:val="bi"/>
          </m:rPr>
          <w:rPr>
            <w:rFonts w:ascii="Cambria Math" w:eastAsiaTheme="minorEastAsia" w:hAnsi="Cambria Math"/>
          </w:rPr>
          <m:t>P</m:t>
        </m:r>
        <m:r>
          <w:rPr>
            <w:rFonts w:ascii="Cambria Math" w:eastAsiaTheme="minorEastAsia" w:hAnsi="Cambria Math"/>
          </w:rPr>
          <m:t>(</m:t>
        </m:r>
        <m:r>
          <m:rPr>
            <m:sty m:val="p"/>
          </m:rPr>
          <w:rPr>
            <w:rFonts w:ascii="Cambria Math" w:eastAsiaTheme="minorEastAsia" w:hAnsi="Cambria Math" w:hint="eastAsia"/>
          </w:rPr>
          <m:t>Θ</m:t>
        </m:r>
        <m:r>
          <w:rPr>
            <w:rFonts w:ascii="Cambria Math" w:eastAsiaTheme="minorEastAsia" w:hAnsi="Cambria Math"/>
          </w:rPr>
          <m:t>)</m:t>
        </m:r>
      </m:oMath>
      <w:r w:rsidR="001814EC">
        <w:rPr>
          <w:rFonts w:eastAsiaTheme="minorEastAsia"/>
        </w:rPr>
        <w:t xml:space="preserve"> and</w:t>
      </w:r>
      <w:r w:rsidR="00FD2A2B">
        <w:rPr>
          <w:rFonts w:eastAsiaTheme="minorEastAsia"/>
        </w:rPr>
        <w:t xml:space="preserve"> </w:t>
      </w:r>
      <w:r w:rsidR="0022744B">
        <w:rPr>
          <w:rFonts w:eastAsiaTheme="minorEastAsia"/>
        </w:rPr>
        <w:t>is related to</w:t>
      </w:r>
      <w:r w:rsidR="00FD2A2B">
        <w:rPr>
          <w:rFonts w:eastAsiaTheme="minorEastAsia"/>
        </w:rPr>
        <w:t xml:space="preserve"> </w:t>
      </w:r>
      <w:r w:rsidR="00570ECE">
        <w:rPr>
          <w:rFonts w:eastAsiaTheme="minorEastAsia"/>
        </w:rPr>
        <w:t>the probability that an incoming ray will be scattered at a scattering angle</w:t>
      </w:r>
      <w:proofErr w:type="gramStart"/>
      <w:r w:rsidR="00570ECE">
        <w:rPr>
          <w:rFonts w:eastAsiaTheme="minorEastAsia"/>
        </w:rPr>
        <w:t xml:space="preserve">, </w:t>
      </w:r>
      <w:proofErr w:type="gramEnd"/>
      <m:oMath>
        <m:r>
          <m:rPr>
            <m:sty m:val="p"/>
          </m:rPr>
          <w:rPr>
            <w:rFonts w:ascii="Cambria Math" w:eastAsiaTheme="minorEastAsia" w:hAnsi="Cambria Math"/>
          </w:rPr>
          <m:t>Θ</m:t>
        </m:r>
      </m:oMath>
      <w:r w:rsidR="00A47579">
        <w:rPr>
          <w:rFonts w:eastAsiaTheme="minorEastAsia"/>
        </w:rPr>
        <w:t>. It</w:t>
      </w:r>
      <w:r w:rsidR="00570ECE">
        <w:rPr>
          <w:rFonts w:eastAsiaTheme="minorEastAsia"/>
        </w:rPr>
        <w:t xml:space="preserve"> </w:t>
      </w:r>
      <w:r w:rsidR="00A47579">
        <w:rPr>
          <w:rFonts w:eastAsiaTheme="minorEastAsia"/>
        </w:rPr>
        <w:t xml:space="preserve">also </w:t>
      </w:r>
      <w:r w:rsidR="00570ECE">
        <w:rPr>
          <w:rFonts w:eastAsiaTheme="minorEastAsia"/>
        </w:rPr>
        <w:t xml:space="preserve">describes the change in polarization state </w:t>
      </w:r>
      <w:r w:rsidR="00027014">
        <w:rPr>
          <w:rFonts w:eastAsiaTheme="minorEastAsia"/>
        </w:rPr>
        <w:t>through the elements of the matrix</w:t>
      </w:r>
      <w:r w:rsidR="00570ECE">
        <w:rPr>
          <w:rFonts w:eastAsiaTheme="minorEastAsia"/>
        </w:rPr>
        <w:t>.</w:t>
      </w:r>
    </w:p>
    <w:p w14:paraId="6A9E2783" w14:textId="50337476" w:rsidR="007C6CFC" w:rsidRDefault="007F32A1" w:rsidP="00E55220">
      <w:pPr>
        <w:jc w:val="both"/>
      </w:pPr>
      <w:r>
        <w:t xml:space="preserve">For </w:t>
      </w:r>
      <w:r w:rsidR="007A44FD">
        <w:t xml:space="preserve">this </w:t>
      </w:r>
      <w:r>
        <w:t>work</w:t>
      </w:r>
      <w:r w:rsidR="007A44FD">
        <w:t>,</w:t>
      </w:r>
      <w:r>
        <w:t xml:space="preserve"> </w:t>
      </w:r>
      <w:r w:rsidR="004347A7">
        <w:t>two primary scatter</w:t>
      </w:r>
      <w:r w:rsidR="007A44FD">
        <w:t>ing</w:t>
      </w:r>
      <w:r w:rsidR="004347A7">
        <w:t xml:space="preserve"> interaction</w:t>
      </w:r>
      <w:r>
        <w:t>s</w:t>
      </w:r>
      <w:r w:rsidR="004347A7">
        <w:t xml:space="preserve"> induce</w:t>
      </w:r>
      <w:r w:rsidR="007A44FD">
        <w:t xml:space="preserve"> and/or modify the</w:t>
      </w:r>
      <w:r w:rsidR="004347A7">
        <w:t xml:space="preserve"> polarization</w:t>
      </w:r>
      <w:r w:rsidR="007A44FD">
        <w:t xml:space="preserve"> state</w:t>
      </w:r>
      <w:r w:rsidR="004347A7">
        <w:t xml:space="preserve"> </w:t>
      </w:r>
      <w:r w:rsidR="00601FEF">
        <w:t>of</w:t>
      </w:r>
      <w:r w:rsidR="004347A7">
        <w:t xml:space="preserve"> the </w:t>
      </w:r>
      <w:r w:rsidR="007A44FD">
        <w:t xml:space="preserve">light propagating in the </w:t>
      </w:r>
      <w:r w:rsidR="004347A7">
        <w:t>atmosphere</w:t>
      </w:r>
      <w:r w:rsidR="007A44FD">
        <w:t>.  These are scattering by</w:t>
      </w:r>
      <w:r w:rsidR="004347A7">
        <w:t xml:space="preserve"> the </w:t>
      </w:r>
      <w:r w:rsidR="007A44FD">
        <w:t>molecular air density</w:t>
      </w:r>
      <w:r w:rsidR="004347A7">
        <w:t xml:space="preserve"> and </w:t>
      </w:r>
      <w:r w:rsidR="007A44FD">
        <w:t xml:space="preserve">by stratospheric </w:t>
      </w:r>
      <w:r w:rsidR="004347A7">
        <w:t xml:space="preserve">sulfate aerosols. The </w:t>
      </w:r>
      <w:r w:rsidR="00815D67">
        <w:t>molecular</w:t>
      </w:r>
      <w:r w:rsidR="004347A7">
        <w:t xml:space="preserve"> atmosphere </w:t>
      </w:r>
      <w:r w:rsidR="00815D67">
        <w:t xml:space="preserve">interaction is referred to as </w:t>
      </w:r>
      <w:r w:rsidR="004347A7">
        <w:t>Rayleigh scattering</w:t>
      </w:r>
      <w:r w:rsidR="00815D67">
        <w:t>, and</w:t>
      </w:r>
      <w:r w:rsidR="004347A7">
        <w:t xml:space="preserve"> </w:t>
      </w:r>
      <w:r w:rsidR="00815D67">
        <w:t>has a</w:t>
      </w:r>
      <w:r w:rsidR="004347A7">
        <w:t xml:space="preserve"> phase matrix </w:t>
      </w:r>
      <w:r w:rsidR="00815D67">
        <w:t xml:space="preserve">that </w:t>
      </w:r>
      <w:r w:rsidR="004347A7">
        <w:t xml:space="preserve">is determined from the </w:t>
      </w:r>
      <w:r w:rsidR="0021758C">
        <w:t>Rayleigh-Gains approximation (</w:t>
      </w:r>
      <w:proofErr w:type="spellStart"/>
      <w:r w:rsidR="0021758C">
        <w:t>Mishchenko</w:t>
      </w:r>
      <w:proofErr w:type="spellEnd"/>
      <w:r w:rsidR="0021758C">
        <w:t xml:space="preserve"> et al., 2002</w:t>
      </w:r>
      <w:r w:rsidR="007F6843">
        <w:t>)</w:t>
      </w:r>
      <w:r w:rsidR="00991875">
        <w:t xml:space="preserve"> given by</w:t>
      </w:r>
    </w:p>
    <w:p w14:paraId="3CC2CD95" w14:textId="51CEFC2B" w:rsidR="00991875" w:rsidRPr="00CE3CB4" w:rsidRDefault="001B4033" w:rsidP="00E55220">
      <w:pPr>
        <w:jc w:val="both"/>
        <w:rPr>
          <w:rFonts w:eastAsiaTheme="minorEastAsia"/>
        </w:rPr>
      </w:pPr>
      <m:oMathPara>
        <m:oMath>
          <m:sSub>
            <m:sSubPr>
              <m:ctrlPr>
                <w:rPr>
                  <w:rFonts w:ascii="Cambria Math" w:hAnsi="Cambria Math"/>
                  <w:b/>
                  <w:i/>
                </w:rPr>
              </m:ctrlPr>
            </m:sSubPr>
            <m:e>
              <m:r>
                <m:rPr>
                  <m:sty m:val="bi"/>
                </m:rPr>
                <w:rPr>
                  <w:rFonts w:ascii="Cambria Math" w:hAnsi="Cambria Math"/>
                </w:rPr>
                <m:t>P(</m:t>
              </m:r>
              <m:r>
                <m:rPr>
                  <m:sty m:val="b"/>
                </m:rPr>
                <w:rPr>
                  <w:rFonts w:ascii="Cambria Math" w:hAnsi="Cambria Math"/>
                </w:rPr>
                <m:t>Θ</m:t>
              </m:r>
              <m:r>
                <m:rPr>
                  <m:sty m:val="bi"/>
                </m:rPr>
                <w:rPr>
                  <w:rFonts w:ascii="Cambria Math" w:hAnsi="Cambria Math"/>
                </w:rPr>
                <m:t>)</m:t>
              </m:r>
            </m:e>
            <m:sub>
              <m:r>
                <m:rPr>
                  <m:sty m:val="bi"/>
                </m:rPr>
                <w:rPr>
                  <w:rFonts w:ascii="Cambria Math" w:hAnsi="Cambria Math"/>
                </w:rPr>
                <m:t>ray</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1+</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ctrlPr>
                              <w:rPr>
                                <w:rFonts w:ascii="Cambria Math" w:hAnsi="Cambria Math"/>
                              </w:rPr>
                            </m:ctrlPr>
                          </m:e>
                          <m:sup>
                            <m:r>
                              <w:rPr>
                                <w:rFonts w:ascii="Cambria Math" w:hAnsi="Cambria Math"/>
                              </w:rPr>
                              <m:t>2</m:t>
                            </m:r>
                            <m:ctrlPr>
                              <w:rPr>
                                <w:rFonts w:ascii="Cambria Math" w:hAnsi="Cambria Math"/>
                              </w:rPr>
                            </m:ctrlPr>
                          </m:sup>
                        </m:sSup>
                      </m:fName>
                      <m:e>
                        <m:r>
                          <m:rPr>
                            <m:sty m:val="p"/>
                          </m:rPr>
                          <w:rPr>
                            <w:rFonts w:ascii="Cambria Math" w:hAnsi="Cambria Math"/>
                          </w:rPr>
                          <m:t>Θ</m:t>
                        </m:r>
                      </m:e>
                    </m:func>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2</m:t>
                    </m:r>
                    <m:r>
                      <m:rPr>
                        <m:sty m:val="p"/>
                      </m:rPr>
                      <w:rPr>
                        <w:rFonts w:ascii="Cambria Math" w:hAnsi="Cambria Math"/>
                      </w:rPr>
                      <m:t>cosΘ</m:t>
                    </m:r>
                  </m:e>
                </m:mr>
              </m:m>
            </m:e>
          </m:d>
          <m:r>
            <w:rPr>
              <w:rFonts w:ascii="Cambria Math" w:hAnsi="Cambria Math"/>
            </w:rPr>
            <m:t xml:space="preserve"> (4)</m:t>
          </m:r>
        </m:oMath>
      </m:oMathPara>
    </w:p>
    <w:p w14:paraId="003FB14F" w14:textId="6107A031" w:rsidR="002D2E03" w:rsidRDefault="00991875" w:rsidP="00E55220">
      <w:pPr>
        <w:jc w:val="both"/>
        <w:rPr>
          <w:rFonts w:eastAsiaTheme="minorEastAsia"/>
        </w:rPr>
      </w:pPr>
      <w:proofErr w:type="gramStart"/>
      <w:r>
        <w:rPr>
          <w:rFonts w:eastAsiaTheme="minorEastAsia"/>
        </w:rPr>
        <w:t>where</w:t>
      </w:r>
      <w:proofErr w:type="gramEnd"/>
      <w:r>
        <w:rPr>
          <w:rFonts w:eastAsiaTheme="minorEastAsia"/>
        </w:rPr>
        <w:t xml:space="preserve"> </w:t>
      </w:r>
      <m:oMath>
        <m:r>
          <m:rPr>
            <m:sty m:val="p"/>
          </m:rPr>
          <w:rPr>
            <w:rFonts w:ascii="Cambria Math" w:eastAsiaTheme="minorEastAsia" w:hAnsi="Cambria Math"/>
          </w:rPr>
          <m:t>Θ</m:t>
        </m:r>
      </m:oMath>
      <w:r>
        <w:rPr>
          <w:rFonts w:eastAsiaTheme="minorEastAsia"/>
        </w:rPr>
        <w:t xml:space="preserve"> is the scattering angle. </w:t>
      </w:r>
    </w:p>
    <w:p w14:paraId="130D12BA" w14:textId="6326EC1C" w:rsidR="00B2565F" w:rsidRDefault="00B2565F" w:rsidP="00E55220">
      <w:pPr>
        <w:jc w:val="both"/>
        <w:rPr>
          <w:rFonts w:eastAsiaTheme="minorEastAsia"/>
        </w:rPr>
      </w:pPr>
      <w:r>
        <w:rPr>
          <w:rFonts w:eastAsiaTheme="minorEastAsia"/>
        </w:rPr>
        <w:t>For random</w:t>
      </w:r>
      <w:r w:rsidR="00815D67">
        <w:rPr>
          <w:rFonts w:eastAsiaTheme="minorEastAsia"/>
        </w:rPr>
        <w:t>ly</w:t>
      </w:r>
      <w:r>
        <w:rPr>
          <w:rFonts w:eastAsiaTheme="minorEastAsia"/>
        </w:rPr>
        <w:t xml:space="preserve"> orientated</w:t>
      </w:r>
      <w:r w:rsidR="00027014">
        <w:rPr>
          <w:rFonts w:eastAsiaTheme="minorEastAsia"/>
        </w:rPr>
        <w:t xml:space="preserve"> or spherical</w:t>
      </w:r>
      <w:r>
        <w:rPr>
          <w:rFonts w:eastAsiaTheme="minorEastAsia"/>
        </w:rPr>
        <w:t xml:space="preserve"> particles</w:t>
      </w:r>
      <w:r w:rsidR="00027014">
        <w:rPr>
          <w:rFonts w:eastAsiaTheme="minorEastAsia"/>
        </w:rPr>
        <w:t>, such as stratospheric aerosol,</w:t>
      </w:r>
      <w:r>
        <w:rPr>
          <w:rFonts w:eastAsiaTheme="minorEastAsia"/>
        </w:rPr>
        <w:t xml:space="preserve"> only six element</w:t>
      </w:r>
      <w:r w:rsidR="007F6843">
        <w:rPr>
          <w:rFonts w:eastAsiaTheme="minorEastAsia"/>
        </w:rPr>
        <w:t>s</w:t>
      </w:r>
      <w:r>
        <w:rPr>
          <w:rFonts w:eastAsiaTheme="minorEastAsia"/>
        </w:rPr>
        <w:t xml:space="preserve"> of the phase matrix are required (van de </w:t>
      </w:r>
      <w:proofErr w:type="spellStart"/>
      <w:r>
        <w:rPr>
          <w:rFonts w:eastAsiaTheme="minorEastAsia"/>
        </w:rPr>
        <w:t>Hulst</w:t>
      </w:r>
      <w:proofErr w:type="spellEnd"/>
      <w:r>
        <w:rPr>
          <w:rFonts w:eastAsiaTheme="minorEastAsia"/>
        </w:rPr>
        <w:t>, 1957) which are the following</w:t>
      </w:r>
    </w:p>
    <w:p w14:paraId="0B026651" w14:textId="0FB6B7D6" w:rsidR="00B2565F" w:rsidRDefault="00CD6FC0" w:rsidP="00E55220">
      <w:pPr>
        <w:jc w:val="both"/>
        <w:rPr>
          <w:rFonts w:eastAsiaTheme="minorEastAsia"/>
        </w:rPr>
      </w:pPr>
      <m:oMathPara>
        <m:oMath>
          <m:r>
            <m:rPr>
              <m:sty m:val="bi"/>
            </m:rPr>
            <w:rPr>
              <w:rFonts w:ascii="Cambria Math" w:hAnsi="Cambria Math"/>
            </w:rPr>
            <m:t>P(</m:t>
          </m:r>
          <m:r>
            <m:rPr>
              <m:sty m:val="b"/>
            </m:rPr>
            <w:rPr>
              <w:rFonts w:ascii="Cambria Math" w:hAnsi="Cambria Math"/>
            </w:rPr>
            <m:t>Θ</m:t>
          </m:r>
          <m:r>
            <m:rPr>
              <m:sty m:val="bi"/>
            </m:rPr>
            <w:rPr>
              <w:rFonts w:ascii="Cambria Math" w:hAnsi="Cambria Math"/>
            </w:rPr>
            <m:t>)</m:t>
          </m:r>
          <m:r>
            <w:rPr>
              <w:rFonts w:ascii="Cambria Math" w:hAnsi="Cambria Math"/>
            </w:rPr>
            <m:t>=</m:t>
          </m:r>
          <m:d>
            <m:dPr>
              <m:begChr m:val="["/>
              <m:endChr m:val="]"/>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sSub>
                      <m:sSubPr>
                        <m:ctrlPr>
                          <w:rPr>
                            <w:rFonts w:ascii="Cambria Math" w:hAnsi="Cambria Math"/>
                            <w:i/>
                          </w:rPr>
                        </m:ctrlPr>
                      </m:sSubPr>
                      <m:e>
                        <m:r>
                          <w:rPr>
                            <w:rFonts w:ascii="Cambria Math" w:hAnsi="Cambria Math"/>
                          </w:rPr>
                          <m:t>P</m:t>
                        </m:r>
                      </m:e>
                      <m:sub>
                        <m:r>
                          <w:rPr>
                            <w:rFonts w:ascii="Cambria Math" w:hAnsi="Cambria Math"/>
                          </w:rPr>
                          <m:t>12</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22</m:t>
                        </m:r>
                      </m:sub>
                    </m:sSub>
                    <m:r>
                      <w:rPr>
                        <w:rFonts w:ascii="Cambria Math" w:hAnsi="Cambria Math"/>
                      </w:rPr>
                      <m:t>(</m:t>
                    </m:r>
                    <m:r>
                      <m:rPr>
                        <m:sty m:val="p"/>
                      </m:rPr>
                      <w:rPr>
                        <w:rFonts w:ascii="Cambria Math" w:hAnsi="Cambria Math"/>
                      </w:rPr>
                      <m:t>Θ</m:t>
                    </m:r>
                    <m:r>
                      <w:rPr>
                        <w:rFonts w:ascii="Cambria Math" w:hAnsi="Cambria Math"/>
                      </w:rPr>
                      <m:t>)</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sSub>
                      <m:sSubPr>
                        <m:ctrlPr>
                          <w:rPr>
                            <w:rFonts w:ascii="Cambria Math" w:hAnsi="Cambria Math"/>
                            <w:i/>
                          </w:rPr>
                        </m:ctrlPr>
                      </m:sSubPr>
                      <m:e>
                        <m:r>
                          <w:rPr>
                            <w:rFonts w:ascii="Cambria Math" w:hAnsi="Cambria Math"/>
                          </w:rPr>
                          <m:t>P</m:t>
                        </m:r>
                      </m:e>
                      <m:sub>
                        <m:r>
                          <w:rPr>
                            <w:rFonts w:ascii="Cambria Math" w:hAnsi="Cambria Math"/>
                          </w:rPr>
                          <m:t>33</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34</m:t>
                        </m:r>
                      </m:sub>
                    </m:sSub>
                    <m:r>
                      <w:rPr>
                        <w:rFonts w:ascii="Cambria Math" w:hAnsi="Cambria Math"/>
                      </w:rPr>
                      <m:t>(</m:t>
                    </m:r>
                    <m:r>
                      <m:rPr>
                        <m:sty m:val="p"/>
                      </m:rPr>
                      <w:rPr>
                        <w:rFonts w:ascii="Cambria Math" w:hAnsi="Cambria Math"/>
                      </w:rPr>
                      <m:t>Θ</m:t>
                    </m:r>
                    <m:r>
                      <w:rPr>
                        <w:rFonts w:ascii="Cambria Math" w:hAnsi="Cambria Math"/>
                      </w:rPr>
                      <m:t>)</m:t>
                    </m:r>
                  </m:e>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44</m:t>
                        </m:r>
                      </m:sub>
                    </m:sSub>
                    <m:r>
                      <m:rPr>
                        <m:sty m:val="p"/>
                      </m:rPr>
                      <w:rPr>
                        <w:rFonts w:ascii="Cambria Math" w:hAnsi="Cambria Math"/>
                      </w:rPr>
                      <m:t>(Θ)</m:t>
                    </m:r>
                  </m:e>
                </m:mr>
              </m:m>
            </m:e>
          </m:d>
          <m:r>
            <w:rPr>
              <w:rFonts w:ascii="Cambria Math" w:hAnsi="Cambria Math"/>
            </w:rPr>
            <m:t xml:space="preserve"> (5)</m:t>
          </m:r>
        </m:oMath>
      </m:oMathPara>
    </w:p>
    <w:p w14:paraId="4D1EEB3A" w14:textId="6B586571" w:rsidR="00991875" w:rsidRDefault="002D2E03" w:rsidP="00E55220">
      <w:pPr>
        <w:jc w:val="both"/>
        <w:rPr>
          <w:rFonts w:eastAsiaTheme="minorEastAsia"/>
        </w:rPr>
      </w:pPr>
      <w:r>
        <w:rPr>
          <w:rFonts w:eastAsiaTheme="minorEastAsia"/>
        </w:rPr>
        <w:t>Additionally</w:t>
      </w:r>
      <w:r w:rsidR="007F32A1">
        <w:rPr>
          <w:rFonts w:eastAsiaTheme="minorEastAsia"/>
        </w:rPr>
        <w:t>,</w:t>
      </w:r>
      <w:r>
        <w:rPr>
          <w:rFonts w:eastAsiaTheme="minorEastAsia"/>
        </w:rPr>
        <w:t xml:space="preserve"> f</w:t>
      </w:r>
      <w:r w:rsidR="00F9146B">
        <w:rPr>
          <w:rFonts w:eastAsiaTheme="minorEastAsia"/>
        </w:rPr>
        <w:t xml:space="preserve">or </w:t>
      </w:r>
      <w:r w:rsidR="008D6682">
        <w:rPr>
          <w:rFonts w:eastAsiaTheme="minorEastAsia"/>
        </w:rPr>
        <w:t>spherical</w:t>
      </w:r>
      <w:r w:rsidR="00F9146B">
        <w:rPr>
          <w:rFonts w:eastAsiaTheme="minorEastAsia"/>
        </w:rPr>
        <w:t xml:space="preserve"> particles like </w:t>
      </w:r>
      <w:r w:rsidR="00815D67">
        <w:rPr>
          <w:rFonts w:eastAsiaTheme="minorEastAsia"/>
        </w:rPr>
        <w:t xml:space="preserve">stratospheric </w:t>
      </w:r>
      <w:r w:rsidR="00F9146B">
        <w:rPr>
          <w:rFonts w:eastAsiaTheme="minorEastAsia"/>
        </w:rPr>
        <w:t xml:space="preserve">aerosol only four unique terms are </w:t>
      </w:r>
      <w:r w:rsidR="00A47579">
        <w:rPr>
          <w:rFonts w:eastAsiaTheme="minorEastAsia"/>
        </w:rPr>
        <w:t xml:space="preserve">required </w:t>
      </w:r>
      <w:r w:rsidR="00F9146B">
        <w:rPr>
          <w:rFonts w:eastAsiaTheme="minorEastAsia"/>
        </w:rPr>
        <w:t xml:space="preserve">since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22</m:t>
            </m:r>
          </m:sub>
        </m:sSub>
      </m:oMath>
      <w:r w:rsidR="00F9146B">
        <w:rPr>
          <w:rFonts w:eastAsiaTheme="minorEastAsia"/>
        </w:rPr>
        <w:t xml:space="preserve"> </w:t>
      </w:r>
      <w:proofErr w:type="gramStart"/>
      <w:r w:rsidR="00F9146B">
        <w:rPr>
          <w:rFonts w:eastAsiaTheme="minorEastAsia"/>
        </w:rPr>
        <w:t xml:space="preserve">and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33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44</m:t>
            </m:r>
          </m:sub>
        </m:sSub>
      </m:oMath>
      <w:r w:rsidR="00F9146B">
        <w:rPr>
          <w:rFonts w:eastAsiaTheme="minorEastAsia"/>
        </w:rPr>
        <w:t xml:space="preserve">. </w:t>
      </w:r>
      <w:r w:rsidR="00027014">
        <w:rPr>
          <w:rFonts w:eastAsiaTheme="minorEastAsia"/>
        </w:rPr>
        <w:t>Spherical a</w:t>
      </w:r>
      <w:r w:rsidR="00684A7C">
        <w:rPr>
          <w:rFonts w:eastAsiaTheme="minorEastAsia"/>
        </w:rPr>
        <w:t xml:space="preserve">erosol scattering is </w:t>
      </w:r>
      <w:r w:rsidR="00027014">
        <w:rPr>
          <w:rFonts w:eastAsiaTheme="minorEastAsia"/>
        </w:rPr>
        <w:t xml:space="preserve">fully described </w:t>
      </w:r>
      <w:r w:rsidR="00684A7C">
        <w:rPr>
          <w:rFonts w:eastAsiaTheme="minorEastAsia"/>
        </w:rPr>
        <w:t xml:space="preserve">by Mie </w:t>
      </w:r>
      <w:r>
        <w:rPr>
          <w:rFonts w:eastAsiaTheme="minorEastAsia"/>
        </w:rPr>
        <w:t>theory</w:t>
      </w:r>
      <w:r w:rsidR="00684A7C">
        <w:rPr>
          <w:rFonts w:eastAsiaTheme="minorEastAsia"/>
        </w:rPr>
        <w:t xml:space="preserve"> </w:t>
      </w:r>
      <w:r>
        <w:rPr>
          <w:rFonts w:eastAsiaTheme="minorEastAsia"/>
        </w:rPr>
        <w:t>(Mie, 1908)</w:t>
      </w:r>
      <w:r w:rsidR="00815D67">
        <w:rPr>
          <w:rFonts w:eastAsiaTheme="minorEastAsia"/>
        </w:rPr>
        <w:t xml:space="preserve">, for which several standard codes have been developed to calculate scattering cross sections and phase </w:t>
      </w:r>
      <w:r w:rsidR="00815D67">
        <w:rPr>
          <w:rFonts w:eastAsiaTheme="minorEastAsia"/>
        </w:rPr>
        <w:lastRenderedPageBreak/>
        <w:t xml:space="preserve">matrices based on the particle size distribution and index of refraction (e.g. </w:t>
      </w:r>
      <w:proofErr w:type="spellStart"/>
      <w:r w:rsidR="00815D67">
        <w:rPr>
          <w:rFonts w:eastAsiaTheme="minorEastAsia"/>
        </w:rPr>
        <w:t>Wiscombe</w:t>
      </w:r>
      <w:proofErr w:type="spellEnd"/>
      <w:r w:rsidR="00815D67">
        <w:rPr>
          <w:rFonts w:eastAsiaTheme="minorEastAsia"/>
        </w:rPr>
        <w:t xml:space="preserve">, </w:t>
      </w:r>
      <w:r w:rsidR="007F6843">
        <w:rPr>
          <w:rFonts w:eastAsiaTheme="minorEastAsia"/>
        </w:rPr>
        <w:t xml:space="preserve">1980). </w:t>
      </w:r>
      <w:r>
        <w:rPr>
          <w:rFonts w:eastAsiaTheme="minorEastAsia"/>
        </w:rPr>
        <w:t>A full derivation</w:t>
      </w:r>
      <w:r w:rsidR="00F9146B">
        <w:rPr>
          <w:rFonts w:eastAsiaTheme="minorEastAsia"/>
        </w:rPr>
        <w:t xml:space="preserve"> can be </w:t>
      </w:r>
      <w:r w:rsidR="007F32A1">
        <w:rPr>
          <w:rFonts w:eastAsiaTheme="minorEastAsia"/>
        </w:rPr>
        <w:t>found</w:t>
      </w:r>
      <w:r w:rsidR="00F9146B">
        <w:rPr>
          <w:rFonts w:eastAsiaTheme="minorEastAsia"/>
        </w:rPr>
        <w:t xml:space="preserve"> in van de </w:t>
      </w:r>
      <w:proofErr w:type="spellStart"/>
      <w:r w:rsidR="00F9146B">
        <w:rPr>
          <w:rFonts w:eastAsiaTheme="minorEastAsia"/>
        </w:rPr>
        <w:t>Hulst</w:t>
      </w:r>
      <w:proofErr w:type="spellEnd"/>
      <w:r w:rsidR="00F9146B">
        <w:rPr>
          <w:rFonts w:eastAsiaTheme="minorEastAsia"/>
        </w:rPr>
        <w:t xml:space="preserve"> (1957).</w:t>
      </w:r>
    </w:p>
    <w:p w14:paraId="7371C922" w14:textId="4EED60E3" w:rsidR="00BB47D0" w:rsidRDefault="00815D67" w:rsidP="00E55220">
      <w:pPr>
        <w:jc w:val="both"/>
        <w:rPr>
          <w:rFonts w:eastAsiaTheme="minorEastAsia"/>
        </w:rPr>
      </w:pPr>
      <w:r>
        <w:rPr>
          <w:rFonts w:eastAsiaTheme="minorEastAsia"/>
        </w:rPr>
        <w:t xml:space="preserve">The basic polarization state of the </w:t>
      </w:r>
      <w:r w:rsidR="00DC691D">
        <w:rPr>
          <w:rFonts w:eastAsiaTheme="minorEastAsia"/>
        </w:rPr>
        <w:t xml:space="preserve">scattered light in the </w:t>
      </w:r>
      <w:r w:rsidR="00F55DDD">
        <w:rPr>
          <w:rFonts w:eastAsiaTheme="minorEastAsia"/>
        </w:rPr>
        <w:t>earth’s atmosphere</w:t>
      </w:r>
      <w:r>
        <w:rPr>
          <w:rFonts w:eastAsiaTheme="minorEastAsia"/>
        </w:rPr>
        <w:t xml:space="preserve"> can be understood by first considering a single scattering event of the randomly polarized incoming sunlight in a molecular atmosphere. </w:t>
      </w:r>
      <w:r w:rsidR="00DC691D">
        <w:rPr>
          <w:rFonts w:eastAsiaTheme="minorEastAsia"/>
        </w:rPr>
        <w:t xml:space="preserve"> It can be easily seen from the form of the Rayleigh phase matrix (Eq</w:t>
      </w:r>
      <w:r w:rsidR="00CF5301">
        <w:rPr>
          <w:rFonts w:eastAsiaTheme="minorEastAsia"/>
        </w:rPr>
        <w:t>.</w:t>
      </w:r>
      <w:r w:rsidR="00DC691D">
        <w:rPr>
          <w:rFonts w:eastAsiaTheme="minorEastAsia"/>
        </w:rPr>
        <w:t xml:space="preserve"> </w:t>
      </w:r>
      <w:r w:rsidR="00CF5301">
        <w:rPr>
          <w:rFonts w:eastAsiaTheme="minorEastAsia"/>
        </w:rPr>
        <w:t>(</w:t>
      </w:r>
      <w:r w:rsidR="00DC691D">
        <w:rPr>
          <w:rFonts w:eastAsiaTheme="minorEastAsia"/>
        </w:rPr>
        <w:t>4</w:t>
      </w:r>
      <w:r w:rsidR="00CF5301">
        <w:rPr>
          <w:rFonts w:eastAsiaTheme="minorEastAsia"/>
        </w:rPr>
        <w:t>)</w:t>
      </w:r>
      <w:r w:rsidR="00DC691D">
        <w:rPr>
          <w:rFonts w:eastAsiaTheme="minorEastAsia"/>
        </w:rPr>
        <w:t xml:space="preserve">) that a single scattering event causes </w:t>
      </w:r>
      <w:r w:rsidR="0020321F">
        <w:rPr>
          <w:rFonts w:eastAsiaTheme="minorEastAsia"/>
        </w:rPr>
        <w:t xml:space="preserve">the sky </w:t>
      </w:r>
      <w:r w:rsidR="00DC691D">
        <w:rPr>
          <w:rFonts w:eastAsiaTheme="minorEastAsia"/>
        </w:rPr>
        <w:t xml:space="preserve">to develop </w:t>
      </w:r>
      <w:r w:rsidR="0020321F">
        <w:rPr>
          <w:rFonts w:eastAsiaTheme="minorEastAsia"/>
        </w:rPr>
        <w:t>a distinct polarization at a scatter</w:t>
      </w:r>
      <w:r w:rsidR="00DC691D">
        <w:rPr>
          <w:rFonts w:eastAsiaTheme="minorEastAsia"/>
        </w:rPr>
        <w:t>ing</w:t>
      </w:r>
      <w:r w:rsidR="0020321F">
        <w:rPr>
          <w:rFonts w:eastAsiaTheme="minorEastAsia"/>
        </w:rPr>
        <w:t xml:space="preserve"> angle of 90 degrees from the incoming solar beam</w:t>
      </w:r>
      <w:r w:rsidR="00EC0168">
        <w:rPr>
          <w:rFonts w:eastAsiaTheme="minorEastAsia"/>
        </w:rPr>
        <w:t>. T</w:t>
      </w:r>
      <w:r w:rsidR="0020321F">
        <w:rPr>
          <w:rFonts w:eastAsiaTheme="minorEastAsia"/>
        </w:rPr>
        <w:t xml:space="preserve">he </w:t>
      </w:r>
      <w:r w:rsidR="00DC691D">
        <w:rPr>
          <w:rFonts w:eastAsiaTheme="minorEastAsia"/>
        </w:rPr>
        <w:t xml:space="preserve">scattered sunlight </w:t>
      </w:r>
      <w:r w:rsidR="0020321F">
        <w:rPr>
          <w:rFonts w:eastAsiaTheme="minorEastAsia"/>
        </w:rPr>
        <w:t>is linearly polarized in the horizontal</w:t>
      </w:r>
      <w:r w:rsidR="00FE4D6A">
        <w:rPr>
          <w:rFonts w:eastAsiaTheme="minorEastAsia"/>
        </w:rPr>
        <w:t xml:space="preserve"> orientation</w:t>
      </w:r>
      <w:r w:rsidR="0020321F">
        <w:rPr>
          <w:rFonts w:eastAsiaTheme="minorEastAsia"/>
        </w:rPr>
        <w:t>, which is parallel to the horizon</w:t>
      </w:r>
      <w:r w:rsidR="003F0376">
        <w:rPr>
          <w:rFonts w:eastAsiaTheme="minorEastAsia"/>
        </w:rPr>
        <w:t>,</w:t>
      </w:r>
      <w:r w:rsidR="008E0043">
        <w:rPr>
          <w:rFonts w:eastAsiaTheme="minorEastAsia"/>
        </w:rPr>
        <w:t xml:space="preserve"> and gradually becomes </w:t>
      </w:r>
      <w:r w:rsidR="00F47A45">
        <w:rPr>
          <w:rFonts w:eastAsiaTheme="minorEastAsia"/>
        </w:rPr>
        <w:t xml:space="preserve">fully </w:t>
      </w:r>
      <w:r w:rsidR="008E0043">
        <w:rPr>
          <w:rFonts w:eastAsiaTheme="minorEastAsia"/>
        </w:rPr>
        <w:t xml:space="preserve">randomly polarized at </w:t>
      </w:r>
      <w:ins w:id="2" w:author="Elash, Brenden" w:date="2016-04-28T15:33:00Z">
        <w:r w:rsidR="00333698">
          <w:rPr>
            <w:rFonts w:eastAsiaTheme="minorEastAsia"/>
          </w:rPr>
          <w:t xml:space="preserve">solar </w:t>
        </w:r>
      </w:ins>
      <w:r w:rsidR="008E0043">
        <w:rPr>
          <w:rFonts w:eastAsiaTheme="minorEastAsia"/>
        </w:rPr>
        <w:t>scatter</w:t>
      </w:r>
      <w:r w:rsidR="00F47A45">
        <w:rPr>
          <w:rFonts w:eastAsiaTheme="minorEastAsia"/>
        </w:rPr>
        <w:t>ing</w:t>
      </w:r>
      <w:r w:rsidR="008E0043">
        <w:rPr>
          <w:rFonts w:eastAsiaTheme="minorEastAsia"/>
        </w:rPr>
        <w:t xml:space="preserve"> angles </w:t>
      </w:r>
      <w:ins w:id="3" w:author="Elash, Brenden" w:date="2016-04-28T15:33:00Z">
        <w:r w:rsidR="00333698">
          <w:rPr>
            <w:rFonts w:eastAsiaTheme="minorEastAsia"/>
          </w:rPr>
          <w:t xml:space="preserve">(SSA) </w:t>
        </w:r>
      </w:ins>
      <w:r w:rsidR="008E0043">
        <w:rPr>
          <w:rFonts w:eastAsiaTheme="minorEastAsia"/>
        </w:rPr>
        <w:t>of 0 and 180 degrees</w:t>
      </w:r>
      <w:del w:id="4" w:author="Elash, Brenden" w:date="2016-04-28T15:32:00Z">
        <w:r w:rsidR="00C60699" w:rsidDel="00333698">
          <w:rPr>
            <w:rFonts w:eastAsiaTheme="minorEastAsia"/>
          </w:rPr>
          <w:delText xml:space="preserve">, </w:delText>
        </w:r>
        <w:r w:rsidR="00AB71FF" w:rsidDel="00333698">
          <w:rPr>
            <w:rFonts w:eastAsiaTheme="minorEastAsia"/>
          </w:rPr>
          <w:delText xml:space="preserve">i.e. </w:delText>
        </w:r>
        <w:r w:rsidR="00C60699" w:rsidDel="00333698">
          <w:rPr>
            <w:rFonts w:eastAsiaTheme="minorEastAsia"/>
          </w:rPr>
          <w:delText>forward and back</w:delText>
        </w:r>
        <w:r w:rsidR="003F0376" w:rsidDel="00333698">
          <w:rPr>
            <w:rFonts w:eastAsiaTheme="minorEastAsia"/>
          </w:rPr>
          <w:delText xml:space="preserve"> </w:delText>
        </w:r>
        <w:r w:rsidR="00C60699" w:rsidDel="00333698">
          <w:rPr>
            <w:rFonts w:eastAsiaTheme="minorEastAsia"/>
          </w:rPr>
          <w:delText>scatter respectively</w:delText>
        </w:r>
      </w:del>
      <w:r w:rsidR="0020321F">
        <w:rPr>
          <w:rFonts w:eastAsiaTheme="minorEastAsia"/>
        </w:rPr>
        <w:t xml:space="preserve">. </w:t>
      </w:r>
      <w:ins w:id="5" w:author="Elash, Brenden" w:date="2016-04-28T15:34:00Z">
        <w:r w:rsidR="0082296A">
          <w:rPr>
            <w:rFonts w:eastAsiaTheme="minorEastAsia"/>
          </w:rPr>
          <w:t xml:space="preserve">Backscatter is defined as when the SSA is greater than 90 degrees and forward scatter is when the SSA is </w:t>
        </w:r>
      </w:ins>
      <w:ins w:id="6" w:author="Elash, Brenden" w:date="2016-04-28T15:36:00Z">
        <w:r w:rsidR="0082296A">
          <w:rPr>
            <w:rFonts w:eastAsiaTheme="minorEastAsia"/>
          </w:rPr>
          <w:t>less</w:t>
        </w:r>
      </w:ins>
      <w:ins w:id="7" w:author="Elash, Brenden" w:date="2016-04-28T15:34:00Z">
        <w:r w:rsidR="0082296A">
          <w:rPr>
            <w:rFonts w:eastAsiaTheme="minorEastAsia"/>
          </w:rPr>
          <w:t xml:space="preserve"> than 90 </w:t>
        </w:r>
      </w:ins>
      <w:ins w:id="8" w:author="Elash, Brenden" w:date="2016-04-28T15:36:00Z">
        <w:r w:rsidR="0082296A">
          <w:rPr>
            <w:rFonts w:eastAsiaTheme="minorEastAsia"/>
          </w:rPr>
          <w:t>degrees</w:t>
        </w:r>
      </w:ins>
      <w:ins w:id="9" w:author="Elash, Brenden" w:date="2016-04-28T15:34:00Z">
        <w:r w:rsidR="0082296A">
          <w:rPr>
            <w:rFonts w:eastAsiaTheme="minorEastAsia"/>
          </w:rPr>
          <w:t xml:space="preserve">. </w:t>
        </w:r>
      </w:ins>
      <w:r w:rsidR="008E0043">
        <w:rPr>
          <w:rFonts w:eastAsiaTheme="minorEastAsia"/>
        </w:rPr>
        <w:t>If multiple scattering event</w:t>
      </w:r>
      <w:r w:rsidR="007F32A1">
        <w:rPr>
          <w:rFonts w:eastAsiaTheme="minorEastAsia"/>
        </w:rPr>
        <w:t>s</w:t>
      </w:r>
      <w:r w:rsidR="008E0043">
        <w:rPr>
          <w:rFonts w:eastAsiaTheme="minorEastAsia"/>
        </w:rPr>
        <w:t xml:space="preserve"> are taken into account</w:t>
      </w:r>
      <w:r w:rsidR="00C60699">
        <w:rPr>
          <w:rFonts w:eastAsiaTheme="minorEastAsia"/>
        </w:rPr>
        <w:t>,</w:t>
      </w:r>
      <w:r w:rsidR="008E0043">
        <w:rPr>
          <w:rFonts w:eastAsiaTheme="minorEastAsia"/>
        </w:rPr>
        <w:t xml:space="preserve"> the degree of polarization is decreased at 90 degrees </w:t>
      </w:r>
      <w:del w:id="10" w:author="Elash, Brenden" w:date="2016-04-28T15:33:00Z">
        <w:r w:rsidR="00C60699" w:rsidDel="00333698">
          <w:rPr>
            <w:rFonts w:eastAsiaTheme="minorEastAsia"/>
          </w:rPr>
          <w:delText>scattering angle</w:delText>
        </w:r>
      </w:del>
      <w:ins w:id="11" w:author="Elash, Brenden" w:date="2016-04-28T15:33:00Z">
        <w:r w:rsidR="00333698">
          <w:rPr>
            <w:rFonts w:eastAsiaTheme="minorEastAsia"/>
          </w:rPr>
          <w:t>SSA</w:t>
        </w:r>
      </w:ins>
      <w:r w:rsidR="00C60699">
        <w:rPr>
          <w:rFonts w:eastAsiaTheme="minorEastAsia"/>
        </w:rPr>
        <w:t xml:space="preserve">, </w:t>
      </w:r>
      <w:r w:rsidR="008E0043">
        <w:rPr>
          <w:rFonts w:eastAsiaTheme="minorEastAsia"/>
        </w:rPr>
        <w:t xml:space="preserve">and does not become completely randomly polarized at </w:t>
      </w:r>
      <w:del w:id="12" w:author="Elash, Brenden" w:date="2016-04-28T15:33:00Z">
        <w:r w:rsidR="008E0043" w:rsidDel="00333698">
          <w:rPr>
            <w:rFonts w:eastAsiaTheme="minorEastAsia"/>
          </w:rPr>
          <w:delText>forward and backscatter</w:delText>
        </w:r>
      </w:del>
      <w:ins w:id="13" w:author="Elash, Brenden" w:date="2016-04-28T15:33:00Z">
        <w:r w:rsidR="00333698">
          <w:rPr>
            <w:rFonts w:eastAsiaTheme="minorEastAsia"/>
          </w:rPr>
          <w:t xml:space="preserve"> 0 or 180 degree</w:t>
        </w:r>
      </w:ins>
      <w:r w:rsidR="008E0043">
        <w:rPr>
          <w:rFonts w:eastAsiaTheme="minorEastAsia"/>
        </w:rPr>
        <w:t xml:space="preserve">. </w:t>
      </w:r>
      <w:r w:rsidR="00C60699">
        <w:rPr>
          <w:rFonts w:eastAsiaTheme="minorEastAsia"/>
        </w:rPr>
        <w:t>S</w:t>
      </w:r>
      <w:r w:rsidR="008E0043">
        <w:rPr>
          <w:rFonts w:eastAsiaTheme="minorEastAsia"/>
        </w:rPr>
        <w:t xml:space="preserve">imulations </w:t>
      </w:r>
      <w:r w:rsidR="00C60699">
        <w:rPr>
          <w:rFonts w:eastAsiaTheme="minorEastAsia"/>
        </w:rPr>
        <w:t xml:space="preserve">with the </w:t>
      </w:r>
      <w:r w:rsidR="003F0376">
        <w:rPr>
          <w:rFonts w:eastAsiaTheme="minorEastAsia"/>
        </w:rPr>
        <w:t xml:space="preserve">SASKTRAN-HR </w:t>
      </w:r>
      <w:r w:rsidR="00C60699">
        <w:rPr>
          <w:rFonts w:eastAsiaTheme="minorEastAsia"/>
        </w:rPr>
        <w:t>forward model</w:t>
      </w:r>
      <w:r w:rsidR="003F0376">
        <w:rPr>
          <w:rFonts w:eastAsiaTheme="minorEastAsia"/>
        </w:rPr>
        <w:t>, which is</w:t>
      </w:r>
      <w:r w:rsidR="00C60699">
        <w:rPr>
          <w:rFonts w:eastAsiaTheme="minorEastAsia"/>
        </w:rPr>
        <w:t xml:space="preserve"> described below</w:t>
      </w:r>
      <w:r w:rsidR="003F0376">
        <w:rPr>
          <w:rFonts w:eastAsiaTheme="minorEastAsia"/>
        </w:rPr>
        <w:t>,</w:t>
      </w:r>
      <w:r w:rsidR="00C60699">
        <w:rPr>
          <w:rFonts w:eastAsiaTheme="minorEastAsia"/>
        </w:rPr>
        <w:t xml:space="preserve"> show that </w:t>
      </w:r>
      <w:r w:rsidR="008E0043">
        <w:rPr>
          <w:rFonts w:eastAsiaTheme="minorEastAsia"/>
        </w:rPr>
        <w:t xml:space="preserve">at 90 degrees </w:t>
      </w:r>
      <w:del w:id="14" w:author="Elash, Brenden" w:date="2016-04-28T15:34:00Z">
        <w:r w:rsidR="008E0043" w:rsidDel="00333698">
          <w:rPr>
            <w:rFonts w:eastAsiaTheme="minorEastAsia"/>
          </w:rPr>
          <w:delText>scattering</w:delText>
        </w:r>
        <w:r w:rsidR="00C60699" w:rsidDel="00333698">
          <w:rPr>
            <w:rFonts w:eastAsiaTheme="minorEastAsia"/>
          </w:rPr>
          <w:delText xml:space="preserve"> angle</w:delText>
        </w:r>
      </w:del>
      <w:ins w:id="15" w:author="Elash, Brenden" w:date="2016-04-28T15:34:00Z">
        <w:r w:rsidR="00333698">
          <w:rPr>
            <w:rFonts w:eastAsiaTheme="minorEastAsia"/>
          </w:rPr>
          <w:t>SSA</w:t>
        </w:r>
      </w:ins>
      <w:r w:rsidR="00C60699">
        <w:rPr>
          <w:rFonts w:eastAsiaTheme="minorEastAsia"/>
        </w:rPr>
        <w:t>,</w:t>
      </w:r>
      <w:r w:rsidR="008E0043">
        <w:rPr>
          <w:rFonts w:eastAsiaTheme="minorEastAsia"/>
        </w:rPr>
        <w:t xml:space="preserve"> the </w:t>
      </w:r>
      <w:r w:rsidR="00C60699">
        <w:rPr>
          <w:rFonts w:eastAsiaTheme="minorEastAsia"/>
        </w:rPr>
        <w:t xml:space="preserve">degree of </w:t>
      </w:r>
      <w:r w:rsidR="008E0043">
        <w:rPr>
          <w:rFonts w:eastAsiaTheme="minorEastAsia"/>
        </w:rPr>
        <w:t>linear polarization is approximately 95</w:t>
      </w:r>
      <w:r w:rsidR="003F6EBB">
        <w:rPr>
          <w:rFonts w:eastAsiaTheme="minorEastAsia"/>
        </w:rPr>
        <w:t>%</w:t>
      </w:r>
      <w:r w:rsidR="003F0376">
        <w:rPr>
          <w:rFonts w:eastAsiaTheme="minorEastAsia"/>
        </w:rPr>
        <w:t xml:space="preserve"> for a wavelength of 750 nm</w:t>
      </w:r>
      <w:r w:rsidR="003F6EBB">
        <w:rPr>
          <w:rFonts w:eastAsiaTheme="minorEastAsia"/>
        </w:rPr>
        <w:t xml:space="preserve">. Furthermore, </w:t>
      </w:r>
      <w:r w:rsidR="008E0043">
        <w:rPr>
          <w:rFonts w:eastAsiaTheme="minorEastAsia"/>
        </w:rPr>
        <w:t>t</w:t>
      </w:r>
      <w:r w:rsidR="00EC2374">
        <w:rPr>
          <w:rFonts w:eastAsiaTheme="minorEastAsia"/>
        </w:rPr>
        <w:t>his polarized effect is strongest at longer wavelength</w:t>
      </w:r>
      <w:r w:rsidR="00A35C11">
        <w:rPr>
          <w:rFonts w:eastAsiaTheme="minorEastAsia"/>
        </w:rPr>
        <w:t>s</w:t>
      </w:r>
      <w:r w:rsidR="00EC2374">
        <w:rPr>
          <w:rFonts w:eastAsiaTheme="minorEastAsia"/>
        </w:rPr>
        <w:t xml:space="preserve"> (1500 nm) and </w:t>
      </w:r>
      <w:r w:rsidR="00EC0168">
        <w:rPr>
          <w:rFonts w:eastAsiaTheme="minorEastAsia"/>
        </w:rPr>
        <w:t>decreases</w:t>
      </w:r>
      <w:r w:rsidR="00A35C11">
        <w:rPr>
          <w:rFonts w:eastAsiaTheme="minorEastAsia"/>
        </w:rPr>
        <w:t>, on average</w:t>
      </w:r>
      <w:r w:rsidR="008E0043">
        <w:rPr>
          <w:rFonts w:eastAsiaTheme="minorEastAsia"/>
        </w:rPr>
        <w:t xml:space="preserve"> by</w:t>
      </w:r>
      <w:r w:rsidR="00A35C11">
        <w:rPr>
          <w:rFonts w:eastAsiaTheme="minorEastAsia"/>
        </w:rPr>
        <w:t xml:space="preserve"> </w:t>
      </w:r>
      <w:r w:rsidR="00EC0168">
        <w:rPr>
          <w:rFonts w:eastAsiaTheme="minorEastAsia"/>
        </w:rPr>
        <w:t>10%</w:t>
      </w:r>
      <w:r w:rsidR="00A35C11">
        <w:rPr>
          <w:rFonts w:eastAsiaTheme="minorEastAsia"/>
        </w:rPr>
        <w:t xml:space="preserve">, </w:t>
      </w:r>
      <w:r w:rsidR="00EC2374">
        <w:rPr>
          <w:rFonts w:eastAsiaTheme="minorEastAsia"/>
        </w:rPr>
        <w:t xml:space="preserve">as the wavelength become shorter (500 nm). </w:t>
      </w:r>
      <w:r w:rsidR="003F0376">
        <w:rPr>
          <w:rFonts w:eastAsiaTheme="minorEastAsia"/>
        </w:rPr>
        <w:t xml:space="preserve">This is directly related to the greater contribution from multiple scattering at shorter wavelengths. </w:t>
      </w:r>
      <w:r w:rsidR="00FE4D6A">
        <w:rPr>
          <w:rFonts w:eastAsiaTheme="minorEastAsia"/>
        </w:rPr>
        <w:t xml:space="preserve">As the </w:t>
      </w:r>
      <w:del w:id="16" w:author="Elash, Brenden" w:date="2016-04-28T15:34:00Z">
        <w:r w:rsidR="00FE4D6A" w:rsidDel="00333698">
          <w:rPr>
            <w:rFonts w:eastAsiaTheme="minorEastAsia"/>
          </w:rPr>
          <w:delText>scattering angle de</w:delText>
        </w:r>
        <w:r w:rsidR="00EC2374" w:rsidDel="00333698">
          <w:rPr>
            <w:rFonts w:eastAsiaTheme="minorEastAsia"/>
          </w:rPr>
          <w:delText>creases</w:delText>
        </w:r>
      </w:del>
      <w:ins w:id="17" w:author="Elash, Brenden" w:date="2016-04-28T15:34:00Z">
        <w:r w:rsidR="00333698">
          <w:rPr>
            <w:rFonts w:eastAsiaTheme="minorEastAsia"/>
          </w:rPr>
          <w:t>SSA</w:t>
        </w:r>
      </w:ins>
      <w:r w:rsidR="00EC2374">
        <w:rPr>
          <w:rFonts w:eastAsiaTheme="minorEastAsia"/>
        </w:rPr>
        <w:t xml:space="preserve"> or increases</w:t>
      </w:r>
      <w:r w:rsidR="00C60699">
        <w:rPr>
          <w:rFonts w:eastAsiaTheme="minorEastAsia"/>
        </w:rPr>
        <w:t xml:space="preserve"> from 90 degrees,</w:t>
      </w:r>
      <w:r w:rsidR="00EC2374">
        <w:rPr>
          <w:rFonts w:eastAsiaTheme="minorEastAsia"/>
        </w:rPr>
        <w:t xml:space="preserve"> the </w:t>
      </w:r>
      <w:r w:rsidR="00C60699">
        <w:rPr>
          <w:rFonts w:eastAsiaTheme="minorEastAsia"/>
        </w:rPr>
        <w:t xml:space="preserve">degree of </w:t>
      </w:r>
      <w:r w:rsidR="00A35C11">
        <w:rPr>
          <w:rFonts w:eastAsiaTheme="minorEastAsia"/>
        </w:rPr>
        <w:t xml:space="preserve">linear </w:t>
      </w:r>
      <w:r w:rsidR="00CF5301">
        <w:rPr>
          <w:rFonts w:eastAsiaTheme="minorEastAsia"/>
        </w:rPr>
        <w:t>polarization decreases</w:t>
      </w:r>
      <w:r w:rsidR="003F0376">
        <w:rPr>
          <w:rFonts w:eastAsiaTheme="minorEastAsia"/>
        </w:rPr>
        <w:t xml:space="preserve">.  It is </w:t>
      </w:r>
      <w:r w:rsidR="00A35C11">
        <w:rPr>
          <w:rFonts w:eastAsiaTheme="minorEastAsia"/>
        </w:rPr>
        <w:t xml:space="preserve">approximately </w:t>
      </w:r>
      <w:r w:rsidR="00BB47D0">
        <w:rPr>
          <w:rFonts w:eastAsiaTheme="minorEastAsia"/>
        </w:rPr>
        <w:t>2</w:t>
      </w:r>
      <w:r w:rsidR="00A35C11">
        <w:rPr>
          <w:rFonts w:eastAsiaTheme="minorEastAsia"/>
        </w:rPr>
        <w:t xml:space="preserve">0% </w:t>
      </w:r>
      <w:r w:rsidR="00CF5301">
        <w:rPr>
          <w:rFonts w:eastAsiaTheme="minorEastAsia"/>
        </w:rPr>
        <w:t xml:space="preserve">for </w:t>
      </w:r>
      <w:r w:rsidR="003F0376">
        <w:rPr>
          <w:rFonts w:eastAsiaTheme="minorEastAsia"/>
        </w:rPr>
        <w:t xml:space="preserve">a </w:t>
      </w:r>
      <w:r w:rsidR="00CF5301">
        <w:rPr>
          <w:rFonts w:eastAsiaTheme="minorEastAsia"/>
        </w:rPr>
        <w:t>back</w:t>
      </w:r>
      <w:ins w:id="18" w:author="Elash, Brenden" w:date="2016-04-28T15:01:00Z">
        <w:r w:rsidR="00870FC7">
          <w:rPr>
            <w:rFonts w:eastAsiaTheme="minorEastAsia"/>
          </w:rPr>
          <w:t xml:space="preserve"> </w:t>
        </w:r>
      </w:ins>
      <w:r w:rsidR="00CF5301">
        <w:rPr>
          <w:rFonts w:eastAsiaTheme="minorEastAsia"/>
        </w:rPr>
        <w:t>scatter</w:t>
      </w:r>
      <w:r w:rsidR="00A35C11">
        <w:rPr>
          <w:rFonts w:eastAsiaTheme="minorEastAsia"/>
        </w:rPr>
        <w:t xml:space="preserve"> </w:t>
      </w:r>
      <w:r w:rsidR="003F0376">
        <w:rPr>
          <w:rFonts w:eastAsiaTheme="minorEastAsia"/>
        </w:rPr>
        <w:t>geometry</w:t>
      </w:r>
      <w:ins w:id="19" w:author="Elash, Brenden" w:date="2016-04-28T15:20:00Z">
        <w:r w:rsidR="00BB2D75">
          <w:rPr>
            <w:rFonts w:eastAsiaTheme="minorEastAsia"/>
          </w:rPr>
          <w:t xml:space="preserve"> of 180 degrees</w:t>
        </w:r>
      </w:ins>
      <w:r w:rsidR="003F0376">
        <w:rPr>
          <w:rFonts w:eastAsiaTheme="minorEastAsia"/>
        </w:rPr>
        <w:t xml:space="preserve">, </w:t>
      </w:r>
      <w:r w:rsidR="00A35C11">
        <w:rPr>
          <w:rFonts w:eastAsiaTheme="minorEastAsia"/>
        </w:rPr>
        <w:t xml:space="preserve">and </w:t>
      </w:r>
      <w:r w:rsidR="00BB47D0">
        <w:rPr>
          <w:rFonts w:eastAsiaTheme="minorEastAsia"/>
        </w:rPr>
        <w:t>30</w:t>
      </w:r>
      <w:r w:rsidR="00A35C11">
        <w:rPr>
          <w:rFonts w:eastAsiaTheme="minorEastAsia"/>
        </w:rPr>
        <w:t>% for a scattering angle of 45 degrees.</w:t>
      </w:r>
      <w:r w:rsidR="0044033B">
        <w:rPr>
          <w:rFonts w:eastAsiaTheme="minorEastAsia"/>
        </w:rPr>
        <w:t xml:space="preserve"> </w:t>
      </w:r>
    </w:p>
    <w:p w14:paraId="554DAC00" w14:textId="22A234C7" w:rsidR="00A35C11" w:rsidRPr="00E55220" w:rsidRDefault="00FA55FB" w:rsidP="00E55220">
      <w:pPr>
        <w:jc w:val="both"/>
        <w:rPr>
          <w:rFonts w:eastAsiaTheme="minorEastAsia"/>
        </w:rPr>
      </w:pPr>
      <w:r>
        <w:rPr>
          <w:rFonts w:eastAsiaTheme="minorEastAsia"/>
        </w:rPr>
        <w:t>For an</w:t>
      </w:r>
      <w:r w:rsidR="00EC0168">
        <w:rPr>
          <w:rFonts w:eastAsiaTheme="minorEastAsia"/>
        </w:rPr>
        <w:t xml:space="preserve"> atmosphere </w:t>
      </w:r>
      <w:r>
        <w:rPr>
          <w:rFonts w:eastAsiaTheme="minorEastAsia"/>
        </w:rPr>
        <w:t xml:space="preserve">that </w:t>
      </w:r>
      <w:r w:rsidR="00EC0168">
        <w:rPr>
          <w:rFonts w:eastAsiaTheme="minorEastAsia"/>
        </w:rPr>
        <w:t xml:space="preserve">contains both </w:t>
      </w:r>
      <w:r>
        <w:rPr>
          <w:rFonts w:eastAsiaTheme="minorEastAsia"/>
        </w:rPr>
        <w:t xml:space="preserve">the molecular air density </w:t>
      </w:r>
      <w:r w:rsidR="00EC0168">
        <w:rPr>
          <w:rFonts w:eastAsiaTheme="minorEastAsia"/>
        </w:rPr>
        <w:t xml:space="preserve">as well as </w:t>
      </w:r>
      <w:r>
        <w:rPr>
          <w:rFonts w:eastAsiaTheme="minorEastAsia"/>
        </w:rPr>
        <w:t>a typical</w:t>
      </w:r>
      <w:r w:rsidR="00043DAC">
        <w:rPr>
          <w:rFonts w:eastAsiaTheme="minorEastAsia"/>
        </w:rPr>
        <w:t xml:space="preserve"> background state</w:t>
      </w:r>
      <w:r>
        <w:rPr>
          <w:rFonts w:eastAsiaTheme="minorEastAsia"/>
        </w:rPr>
        <w:t xml:space="preserve"> of stratospheric </w:t>
      </w:r>
      <w:r w:rsidR="00EC0168">
        <w:rPr>
          <w:rFonts w:eastAsiaTheme="minorEastAsia"/>
        </w:rPr>
        <w:t>sulfate aerosol</w:t>
      </w:r>
      <w:r w:rsidR="00E2025D">
        <w:rPr>
          <w:rFonts w:eastAsiaTheme="minorEastAsia"/>
        </w:rPr>
        <w:t xml:space="preserve">, both </w:t>
      </w:r>
      <w:r w:rsidR="00EC0168">
        <w:rPr>
          <w:rFonts w:eastAsiaTheme="minorEastAsia"/>
        </w:rPr>
        <w:t>Rayleigh and Mie scatter</w:t>
      </w:r>
      <w:r w:rsidR="00E2025D">
        <w:rPr>
          <w:rFonts w:eastAsiaTheme="minorEastAsia"/>
        </w:rPr>
        <w:t xml:space="preserve">ing occur in a weighted fraction according to the optical depth of air and aerosol. </w:t>
      </w:r>
      <w:r w:rsidR="00EC0168">
        <w:rPr>
          <w:rFonts w:eastAsiaTheme="minorEastAsia"/>
        </w:rPr>
        <w:t xml:space="preserve"> </w:t>
      </w:r>
      <w:commentRangeStart w:id="20"/>
      <w:r w:rsidR="00E2025D">
        <w:rPr>
          <w:rFonts w:eastAsiaTheme="minorEastAsia"/>
        </w:rPr>
        <w:t xml:space="preserve">Compared to the pure Rayleigh scattering case, </w:t>
      </w:r>
      <w:r w:rsidR="004F6451">
        <w:rPr>
          <w:rFonts w:eastAsiaTheme="minorEastAsia"/>
        </w:rPr>
        <w:t>a decrease in</w:t>
      </w:r>
      <w:r w:rsidR="00D801E7">
        <w:rPr>
          <w:rFonts w:eastAsiaTheme="minorEastAsia"/>
        </w:rPr>
        <w:t xml:space="preserve"> the </w:t>
      </w:r>
      <w:r w:rsidR="00043DAC">
        <w:rPr>
          <w:rFonts w:eastAsiaTheme="minorEastAsia"/>
        </w:rPr>
        <w:t xml:space="preserve">degree of </w:t>
      </w:r>
      <w:r w:rsidR="00570ECE">
        <w:rPr>
          <w:rFonts w:eastAsiaTheme="minorEastAsia"/>
        </w:rPr>
        <w:t xml:space="preserve">linear </w:t>
      </w:r>
      <w:r w:rsidR="00D801E7">
        <w:rPr>
          <w:rFonts w:eastAsiaTheme="minorEastAsia"/>
        </w:rPr>
        <w:t xml:space="preserve">horizontal polarization </w:t>
      </w:r>
      <w:r w:rsidR="004F6451">
        <w:rPr>
          <w:rFonts w:eastAsiaTheme="minorEastAsia"/>
        </w:rPr>
        <w:t>occurs</w:t>
      </w:r>
      <w:r w:rsidR="00D801E7">
        <w:rPr>
          <w:rFonts w:eastAsiaTheme="minorEastAsia"/>
        </w:rPr>
        <w:t xml:space="preserve"> </w:t>
      </w:r>
      <w:r w:rsidR="00E2025D">
        <w:rPr>
          <w:rFonts w:eastAsiaTheme="minorEastAsia"/>
        </w:rPr>
        <w:t xml:space="preserve">for wavelengths from </w:t>
      </w:r>
      <w:r w:rsidR="0067377D">
        <w:rPr>
          <w:rFonts w:eastAsiaTheme="minorEastAsia"/>
        </w:rPr>
        <w:t xml:space="preserve">approximately </w:t>
      </w:r>
      <w:r w:rsidR="00E2025D">
        <w:rPr>
          <w:rFonts w:eastAsiaTheme="minorEastAsia"/>
        </w:rPr>
        <w:t>500 to 12</w:t>
      </w:r>
      <w:r w:rsidR="0067377D">
        <w:rPr>
          <w:rFonts w:eastAsiaTheme="minorEastAsia"/>
        </w:rPr>
        <w:t>0</w:t>
      </w:r>
      <w:r w:rsidR="00E2025D">
        <w:rPr>
          <w:rFonts w:eastAsiaTheme="minorEastAsia"/>
        </w:rPr>
        <w:t>0 nm, and interestingly</w:t>
      </w:r>
      <w:r w:rsidR="0067377D">
        <w:rPr>
          <w:rFonts w:eastAsiaTheme="minorEastAsia"/>
        </w:rPr>
        <w:t>,</w:t>
      </w:r>
      <w:r w:rsidR="00E2025D">
        <w:rPr>
          <w:rFonts w:eastAsiaTheme="minorEastAsia"/>
        </w:rPr>
        <w:t xml:space="preserve"> </w:t>
      </w:r>
      <w:r w:rsidR="0067377D">
        <w:rPr>
          <w:rFonts w:eastAsiaTheme="minorEastAsia"/>
        </w:rPr>
        <w:t>for wavelengths longer than approximately 120</w:t>
      </w:r>
      <w:r w:rsidR="00D801E7">
        <w:rPr>
          <w:rFonts w:eastAsiaTheme="minorEastAsia"/>
        </w:rPr>
        <w:t>0 nm</w:t>
      </w:r>
      <w:r w:rsidR="0067377D">
        <w:rPr>
          <w:rFonts w:eastAsiaTheme="minorEastAsia"/>
        </w:rPr>
        <w:t>,</w:t>
      </w:r>
      <w:r w:rsidR="00D801E7">
        <w:rPr>
          <w:rFonts w:eastAsiaTheme="minorEastAsia"/>
        </w:rPr>
        <w:t xml:space="preserve"> </w:t>
      </w:r>
      <w:r w:rsidR="004F6451">
        <w:rPr>
          <w:rFonts w:eastAsiaTheme="minorEastAsia"/>
        </w:rPr>
        <w:t>the opposite occurs</w:t>
      </w:r>
      <w:ins w:id="21" w:author="Elash, Brenden" w:date="2016-04-28T14:08:00Z">
        <w:r w:rsidR="00080477">
          <w:rPr>
            <w:rFonts w:eastAsiaTheme="minorEastAsia"/>
          </w:rPr>
          <w:t xml:space="preserve"> which </w:t>
        </w:r>
      </w:ins>
      <w:ins w:id="22" w:author="Elash, Brenden" w:date="2016-04-28T14:22:00Z">
        <w:r w:rsidR="00342A42">
          <w:rPr>
            <w:rFonts w:eastAsiaTheme="minorEastAsia"/>
          </w:rPr>
          <w:t>has a</w:t>
        </w:r>
      </w:ins>
      <w:ins w:id="23" w:author="Elash, Brenden" w:date="2016-04-28T14:08:00Z">
        <w:r w:rsidR="00080477">
          <w:rPr>
            <w:rFonts w:eastAsiaTheme="minorEastAsia"/>
          </w:rPr>
          <w:t xml:space="preserve"> dependence on scattering angle</w:t>
        </w:r>
      </w:ins>
      <w:r w:rsidR="00D801E7">
        <w:rPr>
          <w:rFonts w:eastAsiaTheme="minorEastAsia"/>
        </w:rPr>
        <w:t>.</w:t>
      </w:r>
      <w:r w:rsidR="00043DAC">
        <w:rPr>
          <w:rFonts w:eastAsiaTheme="minorEastAsia"/>
        </w:rPr>
        <w:t xml:space="preserve"> </w:t>
      </w:r>
      <w:commentRangeEnd w:id="20"/>
      <w:ins w:id="24" w:author="Elash, Brenden" w:date="2016-04-28T14:08:00Z">
        <w:r w:rsidR="00080477">
          <w:rPr>
            <w:rFonts w:eastAsiaTheme="minorEastAsia"/>
          </w:rPr>
          <w:t>The absolute percent change in linear polarization can be seen in Figure 0.</w:t>
        </w:r>
      </w:ins>
      <w:r w:rsidR="00B53224">
        <w:rPr>
          <w:rStyle w:val="CommentReference"/>
        </w:rPr>
        <w:commentReference w:id="20"/>
      </w:r>
      <w:r w:rsidR="00043DAC">
        <w:rPr>
          <w:rFonts w:eastAsiaTheme="minorEastAsia"/>
        </w:rPr>
        <w:t xml:space="preserve">This is due to the changing fraction of scattering from </w:t>
      </w:r>
      <w:r w:rsidR="0067377D">
        <w:rPr>
          <w:rFonts w:eastAsiaTheme="minorEastAsia"/>
        </w:rPr>
        <w:t xml:space="preserve">the molecular </w:t>
      </w:r>
      <w:r w:rsidR="00043DAC">
        <w:rPr>
          <w:rFonts w:eastAsiaTheme="minorEastAsia"/>
        </w:rPr>
        <w:t xml:space="preserve">air </w:t>
      </w:r>
      <w:r w:rsidR="0067377D">
        <w:rPr>
          <w:rFonts w:eastAsiaTheme="minorEastAsia"/>
        </w:rPr>
        <w:t xml:space="preserve">density </w:t>
      </w:r>
      <w:r w:rsidR="00043DAC">
        <w:rPr>
          <w:rFonts w:eastAsiaTheme="minorEastAsia"/>
        </w:rPr>
        <w:t xml:space="preserve">and aerosol </w:t>
      </w:r>
      <w:r w:rsidR="0067377D">
        <w:rPr>
          <w:rFonts w:eastAsiaTheme="minorEastAsia"/>
        </w:rPr>
        <w:t>because</w:t>
      </w:r>
      <w:r w:rsidR="00043DAC">
        <w:rPr>
          <w:rFonts w:eastAsiaTheme="minorEastAsia"/>
        </w:rPr>
        <w:t xml:space="preserve"> the Rayleigh scattering cross section falls off much more quickly with wavelength than the aerosol cross section. </w:t>
      </w:r>
      <w:r w:rsidR="00D801E7">
        <w:rPr>
          <w:rFonts w:eastAsiaTheme="minorEastAsia"/>
        </w:rPr>
        <w:t xml:space="preserve"> These changes are </w:t>
      </w:r>
      <w:r w:rsidR="0067377D">
        <w:rPr>
          <w:rFonts w:eastAsiaTheme="minorEastAsia"/>
        </w:rPr>
        <w:t xml:space="preserve">similarly </w:t>
      </w:r>
      <w:r w:rsidR="00D801E7">
        <w:rPr>
          <w:rFonts w:eastAsiaTheme="minorEastAsia"/>
        </w:rPr>
        <w:t>present for all scattering angles</w:t>
      </w:r>
      <w:r w:rsidR="001100DD">
        <w:rPr>
          <w:rFonts w:eastAsiaTheme="minorEastAsia"/>
        </w:rPr>
        <w:t xml:space="preserve">. </w:t>
      </w:r>
      <w:r w:rsidR="00043DAC">
        <w:rPr>
          <w:rFonts w:eastAsiaTheme="minorEastAsia"/>
        </w:rPr>
        <w:t>T</w:t>
      </w:r>
      <w:r w:rsidR="001100DD">
        <w:rPr>
          <w:rFonts w:eastAsiaTheme="minorEastAsia"/>
        </w:rPr>
        <w:t>he observed change in linear polarization</w:t>
      </w:r>
      <w:r w:rsidR="005132B7">
        <w:rPr>
          <w:rFonts w:eastAsiaTheme="minorEastAsia"/>
        </w:rPr>
        <w:t xml:space="preserve"> from a pure Rayleigh atmosphere</w:t>
      </w:r>
      <w:r w:rsidR="001100DD">
        <w:rPr>
          <w:rFonts w:eastAsiaTheme="minorEastAsia"/>
        </w:rPr>
        <w:t xml:space="preserve"> </w:t>
      </w:r>
      <w:r w:rsidR="00043DAC">
        <w:rPr>
          <w:rFonts w:eastAsiaTheme="minorEastAsia"/>
        </w:rPr>
        <w:t>is approximately</w:t>
      </w:r>
      <w:r w:rsidR="007D1481">
        <w:rPr>
          <w:rFonts w:eastAsiaTheme="minorEastAsia"/>
        </w:rPr>
        <w:t xml:space="preserve"> </w:t>
      </w:r>
      <w:r w:rsidR="005132B7">
        <w:rPr>
          <w:rFonts w:eastAsiaTheme="minorEastAsia"/>
        </w:rPr>
        <w:t>5-10</w:t>
      </w:r>
      <w:r w:rsidR="007D1481">
        <w:rPr>
          <w:rFonts w:eastAsiaTheme="minorEastAsia"/>
        </w:rPr>
        <w:t>%</w:t>
      </w:r>
      <w:r w:rsidR="003A73AB">
        <w:rPr>
          <w:rFonts w:eastAsiaTheme="minorEastAsia"/>
        </w:rPr>
        <w:t xml:space="preserve"> for typical background </w:t>
      </w:r>
      <w:r w:rsidR="005132B7">
        <w:rPr>
          <w:rFonts w:eastAsiaTheme="minorEastAsia"/>
        </w:rPr>
        <w:t>aerosol</w:t>
      </w:r>
      <w:r w:rsidR="003A73AB">
        <w:rPr>
          <w:rFonts w:eastAsiaTheme="minorEastAsia"/>
        </w:rPr>
        <w:t>,</w:t>
      </w:r>
      <w:r w:rsidR="004F6451">
        <w:rPr>
          <w:rFonts w:eastAsiaTheme="minorEastAsia"/>
        </w:rPr>
        <w:t xml:space="preserve"> but </w:t>
      </w:r>
      <w:r w:rsidR="00043DAC">
        <w:rPr>
          <w:rFonts w:eastAsiaTheme="minorEastAsia"/>
        </w:rPr>
        <w:t xml:space="preserve">it </w:t>
      </w:r>
      <w:r w:rsidR="005132B7">
        <w:rPr>
          <w:rFonts w:eastAsiaTheme="minorEastAsia"/>
        </w:rPr>
        <w:t xml:space="preserve">obviously </w:t>
      </w:r>
      <w:r w:rsidR="007F32A1">
        <w:rPr>
          <w:rFonts w:eastAsiaTheme="minorEastAsia"/>
        </w:rPr>
        <w:t>var</w:t>
      </w:r>
      <w:r w:rsidR="00043DAC">
        <w:rPr>
          <w:rFonts w:eastAsiaTheme="minorEastAsia"/>
        </w:rPr>
        <w:t>ies</w:t>
      </w:r>
      <w:r w:rsidR="004F6451">
        <w:rPr>
          <w:rFonts w:eastAsiaTheme="minorEastAsia"/>
        </w:rPr>
        <w:t xml:space="preserve"> depending on aerosol loading and </w:t>
      </w:r>
      <w:r w:rsidR="005132B7">
        <w:rPr>
          <w:rFonts w:eastAsiaTheme="minorEastAsia"/>
        </w:rPr>
        <w:t xml:space="preserve">the </w:t>
      </w:r>
      <w:r w:rsidR="004F6451">
        <w:rPr>
          <w:rFonts w:eastAsiaTheme="minorEastAsia"/>
        </w:rPr>
        <w:t>microphysical parameters</w:t>
      </w:r>
      <w:r w:rsidR="00043DAC">
        <w:rPr>
          <w:rFonts w:eastAsiaTheme="minorEastAsia"/>
        </w:rPr>
        <w:t xml:space="preserve"> of the aerosol</w:t>
      </w:r>
      <w:r w:rsidR="007D1481">
        <w:rPr>
          <w:rFonts w:eastAsiaTheme="minorEastAsia"/>
        </w:rPr>
        <w:t>.</w:t>
      </w:r>
    </w:p>
    <w:p w14:paraId="1D29BD43" w14:textId="65A0A248" w:rsidR="007F37E9" w:rsidRDefault="007F37E9" w:rsidP="007F37E9">
      <w:pPr>
        <w:pStyle w:val="Heading2"/>
      </w:pPr>
      <w:r>
        <w:t>2.</w:t>
      </w:r>
      <w:r w:rsidR="001053F4">
        <w:t xml:space="preserve">2 </w:t>
      </w:r>
      <w:r w:rsidR="00F2088C">
        <w:rPr>
          <w:rFonts w:eastAsiaTheme="minorEastAsia"/>
        </w:rPr>
        <w:t xml:space="preserve">SASKTRAN-HR </w:t>
      </w:r>
      <w:r>
        <w:t>model</w:t>
      </w:r>
    </w:p>
    <w:p w14:paraId="19ABABA4" w14:textId="3DD1C277" w:rsidR="00F06DBB" w:rsidRPr="00156E8C" w:rsidRDefault="00F06DBB" w:rsidP="00E55220">
      <w:pPr>
        <w:spacing w:line="276" w:lineRule="auto"/>
        <w:jc w:val="both"/>
      </w:pPr>
      <w:r>
        <w:t xml:space="preserve">The radiative transfer model SASKTRAN-HR </w:t>
      </w:r>
      <w:r w:rsidR="00D91DF4">
        <w:t xml:space="preserve">(High-spatial Resolution) </w:t>
      </w:r>
      <w:r>
        <w:t xml:space="preserve">(Bourassa et al., 2007; </w:t>
      </w:r>
      <w:proofErr w:type="spellStart"/>
      <w:r>
        <w:t>Zawada</w:t>
      </w:r>
      <w:proofErr w:type="spellEnd"/>
      <w:r>
        <w:t xml:space="preserve"> et al., 2015)</w:t>
      </w:r>
      <w:r w:rsidR="00022FC1">
        <w:t xml:space="preserve"> was used in this study. </w:t>
      </w:r>
      <w:r w:rsidR="00D91DF4">
        <w:t xml:space="preserve">The SASTRAN-HR </w:t>
      </w:r>
      <w:r w:rsidR="000B1E79">
        <w:t xml:space="preserve">model </w:t>
      </w:r>
      <w:r w:rsidR="00E46260">
        <w:t>provides flexible</w:t>
      </w:r>
      <w:r w:rsidR="00D91DF4">
        <w:t xml:space="preserve"> user </w:t>
      </w:r>
      <w:r w:rsidR="00E46260">
        <w:t xml:space="preserve">specified </w:t>
      </w:r>
      <w:r w:rsidR="00D91DF4">
        <w:t>atmospheric s</w:t>
      </w:r>
      <w:r w:rsidR="00FF1D18">
        <w:t>pec</w:t>
      </w:r>
      <w:r w:rsidR="00D91DF4">
        <w:t>ies and concentrations</w:t>
      </w:r>
      <w:r w:rsidR="000B1E79">
        <w:t>,</w:t>
      </w:r>
      <w:r w:rsidR="00E46260">
        <w:t xml:space="preserve"> and </w:t>
      </w:r>
      <w:r w:rsidR="005C3A9D">
        <w:t>uses a</w:t>
      </w:r>
      <w:r w:rsidR="00D91DF4">
        <w:t xml:space="preserve"> fully 3D </w:t>
      </w:r>
      <w:r w:rsidR="00F176AB">
        <w:t xml:space="preserve">spherical </w:t>
      </w:r>
      <w:r w:rsidR="00D91DF4">
        <w:t xml:space="preserve">geometry </w:t>
      </w:r>
      <w:r w:rsidR="00E46260">
        <w:t>to</w:t>
      </w:r>
      <w:r w:rsidR="00F176AB">
        <w:t xml:space="preserve"> solve the </w:t>
      </w:r>
      <w:r w:rsidR="00E46260">
        <w:t xml:space="preserve">radiative transfer </w:t>
      </w:r>
      <w:r w:rsidR="00F176AB">
        <w:t>equation using a</w:t>
      </w:r>
      <w:r w:rsidR="00E46260">
        <w:t xml:space="preserve"> successive orders of scattering technique</w:t>
      </w:r>
      <w:r w:rsidR="00F176AB">
        <w:t xml:space="preserve">. </w:t>
      </w:r>
      <w:r w:rsidR="00EB18E4">
        <w:t>SASKTRAN-HR</w:t>
      </w:r>
      <w:r w:rsidR="00F176AB">
        <w:t xml:space="preserve"> </w:t>
      </w:r>
      <w:r w:rsidR="00E46260">
        <w:t xml:space="preserve">also has the capability </w:t>
      </w:r>
      <w:r w:rsidR="00F176AB">
        <w:t xml:space="preserve">to calculate </w:t>
      </w:r>
      <w:r w:rsidR="00E46260">
        <w:t xml:space="preserve">the </w:t>
      </w:r>
      <w:r w:rsidR="00F176AB">
        <w:t>polarized</w:t>
      </w:r>
      <w:r w:rsidR="00E46260">
        <w:t>, or vector,</w:t>
      </w:r>
      <w:r w:rsidR="00F176AB">
        <w:t xml:space="preserve"> radiance</w:t>
      </w:r>
      <w:r w:rsidR="00EB18E4">
        <w:t xml:space="preserve">s </w:t>
      </w:r>
      <w:r w:rsidR="00E46260">
        <w:t xml:space="preserve">exactly </w:t>
      </w:r>
      <w:r w:rsidR="00EB18E4">
        <w:t xml:space="preserve">for </w:t>
      </w:r>
      <w:r w:rsidR="00F176AB">
        <w:t xml:space="preserve">the </w:t>
      </w:r>
      <w:r w:rsidR="00EB18E4">
        <w:t>first three scattering events, which contribute to most of the signal in limb scatter</w:t>
      </w:r>
      <w:r w:rsidR="00E14F0F">
        <w:t xml:space="preserve">. </w:t>
      </w:r>
      <w:r w:rsidR="00E46260">
        <w:t xml:space="preserve"> The polarization state</w:t>
      </w:r>
      <w:r w:rsidR="00AB71FF">
        <w:t>s</w:t>
      </w:r>
      <w:r w:rsidR="00E46260">
        <w:t xml:space="preserve"> of higher orders of scattering are approximated with minimal impact on the final </w:t>
      </w:r>
      <w:r w:rsidR="00CF5301">
        <w:t>solution (</w:t>
      </w:r>
      <w:proofErr w:type="spellStart"/>
      <w:r w:rsidR="00E46260">
        <w:t>Dueck</w:t>
      </w:r>
      <w:proofErr w:type="spellEnd"/>
      <w:r w:rsidR="00E46260">
        <w:t xml:space="preserve"> et al., 2016). </w:t>
      </w:r>
      <w:r w:rsidR="00964D71">
        <w:t xml:space="preserve"> All calculations performed with SASKTRAN-HR in this study </w:t>
      </w:r>
      <w:r w:rsidR="00E14F0F">
        <w:t xml:space="preserve">assume </w:t>
      </w:r>
      <w:r w:rsidR="00964D71">
        <w:t xml:space="preserve">randomly polarized </w:t>
      </w:r>
      <w:r w:rsidR="00E14F0F">
        <w:t>sun</w:t>
      </w:r>
      <w:r w:rsidR="00964D71">
        <w:t>light</w:t>
      </w:r>
      <w:r w:rsidR="000B1E79">
        <w:t>,</w:t>
      </w:r>
      <w:r w:rsidR="00E14F0F">
        <w:t xml:space="preserve"> and </w:t>
      </w:r>
      <w:r w:rsidR="00964D71">
        <w:t>Rayleigh and Mie scattering events only to model the interaction with the molecular air density and stratospheric aerosol, respectively. Scattering events from t</w:t>
      </w:r>
      <w:r w:rsidR="00E14F0F">
        <w:t xml:space="preserve">he </w:t>
      </w:r>
      <w:r w:rsidR="00964D71">
        <w:t>Earth’s surface are</w:t>
      </w:r>
      <w:r w:rsidR="00E14F0F">
        <w:t xml:space="preserve"> assumed to be L</w:t>
      </w:r>
      <w:r w:rsidR="00E14F0F" w:rsidRPr="00E14F0F">
        <w:t>ambertian</w:t>
      </w:r>
      <w:r w:rsidR="00E14F0F">
        <w:t xml:space="preserve"> and </w:t>
      </w:r>
      <w:r w:rsidR="00964D71">
        <w:t xml:space="preserve">fully </w:t>
      </w:r>
      <w:r w:rsidR="00E14F0F">
        <w:t>depolarizing.</w:t>
      </w:r>
    </w:p>
    <w:p w14:paraId="0CAE4762" w14:textId="59F1973D" w:rsidR="008558FC" w:rsidRDefault="007F37E9" w:rsidP="007F37E9">
      <w:pPr>
        <w:pStyle w:val="Heading2"/>
      </w:pPr>
      <w:r>
        <w:lastRenderedPageBreak/>
        <w:t>2.</w:t>
      </w:r>
      <w:r w:rsidR="001053F4">
        <w:t xml:space="preserve">3 </w:t>
      </w:r>
      <w:r w:rsidR="006765E2">
        <w:t xml:space="preserve">Model </w:t>
      </w:r>
      <w:r>
        <w:t>Scenarios</w:t>
      </w:r>
    </w:p>
    <w:p w14:paraId="14F54156" w14:textId="03AABB9C" w:rsidR="007F37E9" w:rsidRDefault="00AB71FF" w:rsidP="008E72BB">
      <w:pPr>
        <w:spacing w:line="276" w:lineRule="auto"/>
        <w:jc w:val="both"/>
      </w:pPr>
      <w:r>
        <w:t xml:space="preserve">The impact of a polarized measurement on stratospheric aerosol retrievals </w:t>
      </w:r>
      <w:r w:rsidR="003C39D0">
        <w:t xml:space="preserve">is systematically studied by exploring a set of distinct cases that </w:t>
      </w:r>
      <w:r w:rsidR="00D02A0D">
        <w:t>approximately</w:t>
      </w:r>
      <w:r w:rsidR="003C39D0">
        <w:t xml:space="preserve"> cover the expected range of aerosol parameters, including both </w:t>
      </w:r>
      <w:r w:rsidR="00896D23">
        <w:t>particle size and concentration (or extinction) profiles</w:t>
      </w:r>
      <w:r w:rsidR="003C39D0">
        <w:t xml:space="preserve">, and viewing geometries.  </w:t>
      </w:r>
      <w:r w:rsidR="001305DB">
        <w:t>Viewing geometry is an important parameter as e</w:t>
      </w:r>
      <w:r w:rsidR="003C39D0">
        <w:t xml:space="preserve">ven in the case of </w:t>
      </w:r>
      <w:r w:rsidR="00D02A0D">
        <w:t>the total</w:t>
      </w:r>
      <w:r w:rsidR="003C39D0">
        <w:t xml:space="preserve"> radiance measurements</w:t>
      </w:r>
      <w:r w:rsidR="00CF5301">
        <w:t>, the</w:t>
      </w:r>
      <w:r w:rsidR="003C39D0">
        <w:t xml:space="preserve"> </w:t>
      </w:r>
      <w:r w:rsidR="005D2709">
        <w:t xml:space="preserve">geometry </w:t>
      </w:r>
      <w:r w:rsidR="003C39D0">
        <w:t>can have</w:t>
      </w:r>
      <w:r w:rsidR="005D2709">
        <w:t xml:space="preserve"> a </w:t>
      </w:r>
      <w:r w:rsidR="003C39D0">
        <w:t xml:space="preserve">substantial </w:t>
      </w:r>
      <w:r w:rsidR="005D2709">
        <w:t>effect on the sensitivity of the measurement to aerosol</w:t>
      </w:r>
      <w:r w:rsidR="000D1D06">
        <w:t xml:space="preserve"> due to </w:t>
      </w:r>
      <w:r>
        <w:t xml:space="preserve">asymmetry of the Mie scattering phase function. </w:t>
      </w:r>
      <w:r w:rsidR="000D1D06">
        <w:t>(</w:t>
      </w:r>
      <w:proofErr w:type="spellStart"/>
      <w:r w:rsidR="000D1D06">
        <w:t>Rieger</w:t>
      </w:r>
      <w:proofErr w:type="spellEnd"/>
      <w:r w:rsidR="000D1D06">
        <w:t xml:space="preserve"> et al., </w:t>
      </w:r>
      <w:r w:rsidR="008A7E0A">
        <w:t>2014</w:t>
      </w:r>
      <w:r w:rsidR="000D1D06">
        <w:t>)</w:t>
      </w:r>
      <w:r w:rsidR="005D2709">
        <w:t xml:space="preserve">. </w:t>
      </w:r>
      <w:r w:rsidR="001A611E">
        <w:t>This</w:t>
      </w:r>
      <w:r w:rsidR="000D1D06">
        <w:t xml:space="preserve"> </w:t>
      </w:r>
      <w:r w:rsidR="001305DB">
        <w:t>is due to</w:t>
      </w:r>
      <w:r w:rsidR="000D1D06">
        <w:t xml:space="preserve"> </w:t>
      </w:r>
      <w:r w:rsidR="001305DB">
        <w:t xml:space="preserve">strong </w:t>
      </w:r>
      <w:r w:rsidR="001A611E">
        <w:t xml:space="preserve">aerosol </w:t>
      </w:r>
      <w:r w:rsidR="000D1D06">
        <w:t xml:space="preserve">scattering in the forward direction </w:t>
      </w:r>
      <w:r w:rsidR="001305DB">
        <w:t xml:space="preserve">and </w:t>
      </w:r>
      <w:r w:rsidR="000D1D06">
        <w:t>result</w:t>
      </w:r>
      <w:r w:rsidR="001305DB">
        <w:t>s</w:t>
      </w:r>
      <w:r w:rsidR="000D1D06">
        <w:t xml:space="preserve"> in a weak</w:t>
      </w:r>
      <w:r>
        <w:t>er relative</w:t>
      </w:r>
      <w:r w:rsidR="000D1D06">
        <w:t xml:space="preserve"> </w:t>
      </w:r>
      <w:r>
        <w:t xml:space="preserve">aerosol </w:t>
      </w:r>
      <w:r w:rsidR="000D1D06">
        <w:t>signal in the back</w:t>
      </w:r>
      <w:ins w:id="25" w:author="Elash, Brenden" w:date="2016-04-28T15:37:00Z">
        <w:r w:rsidR="0082296A">
          <w:t xml:space="preserve"> </w:t>
        </w:r>
      </w:ins>
      <w:r w:rsidR="000D1D06">
        <w:t xml:space="preserve">scatter direction. </w:t>
      </w:r>
      <w:r w:rsidR="005D2709">
        <w:t xml:space="preserve">To probe a large portion of this </w:t>
      </w:r>
      <w:r>
        <w:t xml:space="preserve">parameter </w:t>
      </w:r>
      <w:r w:rsidR="005D2709">
        <w:t>space</w:t>
      </w:r>
      <w:r w:rsidR="006E1F41">
        <w:t>,</w:t>
      </w:r>
      <w:r w:rsidR="005D2709">
        <w:t xml:space="preserve"> a </w:t>
      </w:r>
      <w:r w:rsidR="003105BA">
        <w:t xml:space="preserve">series of scenarios were </w:t>
      </w:r>
      <w:r w:rsidR="00193128">
        <w:t>developed</w:t>
      </w:r>
      <w:r w:rsidR="003105BA">
        <w:t xml:space="preserve">. </w:t>
      </w:r>
    </w:p>
    <w:p w14:paraId="1FD845B4" w14:textId="11B94425" w:rsidR="003105BA" w:rsidRDefault="003105BA" w:rsidP="008E72BB">
      <w:pPr>
        <w:spacing w:line="276" w:lineRule="auto"/>
        <w:jc w:val="both"/>
      </w:pPr>
      <w:r>
        <w:t>To probe the aerosol space</w:t>
      </w:r>
      <w:r w:rsidR="006E1F41">
        <w:t>,</w:t>
      </w:r>
      <w:r>
        <w:t xml:space="preserve"> two </w:t>
      </w:r>
      <w:r w:rsidR="003C39D0">
        <w:t xml:space="preserve">extinction coefficient </w:t>
      </w:r>
      <w:r w:rsidR="00243618">
        <w:t>profile</w:t>
      </w:r>
      <w:r w:rsidR="006E1F41">
        <w:t>s</w:t>
      </w:r>
      <w:r w:rsidR="00243618">
        <w:t xml:space="preserve"> and four particle size distribution</w:t>
      </w:r>
      <w:r w:rsidR="006E1F41">
        <w:t>s</w:t>
      </w:r>
      <w:r w:rsidR="00243618">
        <w:t xml:space="preserve"> were used. The two </w:t>
      </w:r>
      <w:r w:rsidR="003C39D0">
        <w:t xml:space="preserve">extinction </w:t>
      </w:r>
      <w:r w:rsidR="00243618">
        <w:t>profiles</w:t>
      </w:r>
      <w:r w:rsidR="001305DB">
        <w:t>, nominally at 750 nm,</w:t>
      </w:r>
      <w:r w:rsidR="00243618">
        <w:t xml:space="preserve"> </w:t>
      </w:r>
      <w:r w:rsidR="003C39D0">
        <w:t xml:space="preserve">correspond to a </w:t>
      </w:r>
      <w:r w:rsidR="00243618">
        <w:t xml:space="preserve">background aerosol </w:t>
      </w:r>
      <w:r w:rsidR="003C39D0">
        <w:t>case</w:t>
      </w:r>
      <w:r w:rsidR="007370C4">
        <w:t>, typical</w:t>
      </w:r>
      <w:r w:rsidR="006E1F41">
        <w:t xml:space="preserve"> </w:t>
      </w:r>
      <w:r w:rsidR="003C39D0">
        <w:t xml:space="preserve">of </w:t>
      </w:r>
      <w:r w:rsidR="007370C4">
        <w:t>the</w:t>
      </w:r>
      <w:r w:rsidR="00243618">
        <w:t xml:space="preserve"> volcanically quiet period </w:t>
      </w:r>
      <w:r w:rsidR="003C39D0">
        <w:t xml:space="preserve">of the early 2000’s (Deshler et al., </w:t>
      </w:r>
      <w:r w:rsidR="00867F40">
        <w:t xml:space="preserve">2003), </w:t>
      </w:r>
      <w:r w:rsidR="00243618">
        <w:t xml:space="preserve">and </w:t>
      </w:r>
      <w:r w:rsidR="0071482D">
        <w:t xml:space="preserve">a </w:t>
      </w:r>
      <w:r w:rsidR="00243618">
        <w:t>volcanic</w:t>
      </w:r>
      <w:r w:rsidR="003C39D0">
        <w:t>ally enhanced case</w:t>
      </w:r>
      <w:r w:rsidR="00243618">
        <w:t xml:space="preserve"> </w:t>
      </w:r>
      <w:r w:rsidR="0071482D">
        <w:t xml:space="preserve">which was taken </w:t>
      </w:r>
      <w:r w:rsidR="003C39D0">
        <w:t xml:space="preserve">from </w:t>
      </w:r>
      <w:r w:rsidR="0071482D">
        <w:t xml:space="preserve">OSIRIS measurements </w:t>
      </w:r>
      <w:r w:rsidR="003C39D0">
        <w:t xml:space="preserve">two months </w:t>
      </w:r>
      <w:r w:rsidR="00243618">
        <w:t xml:space="preserve">after the </w:t>
      </w:r>
      <w:proofErr w:type="spellStart"/>
      <w:r w:rsidR="00243618">
        <w:t>Nabro</w:t>
      </w:r>
      <w:proofErr w:type="spellEnd"/>
      <w:r w:rsidR="00243618">
        <w:t xml:space="preserve"> eruption in 2012</w:t>
      </w:r>
      <w:r w:rsidR="003C39D0">
        <w:t>.</w:t>
      </w:r>
      <w:r w:rsidR="00243618">
        <w:t xml:space="preserve"> Both profile</w:t>
      </w:r>
      <w:r w:rsidR="006E1F41">
        <w:t>s</w:t>
      </w:r>
      <w:r w:rsidR="00243618">
        <w:t xml:space="preserve"> </w:t>
      </w:r>
      <w:r w:rsidR="00EE54B2">
        <w:t xml:space="preserve">are shown </w:t>
      </w:r>
      <w:r w:rsidR="00867F40">
        <w:t>in</w:t>
      </w:r>
      <w:r w:rsidR="00243618">
        <w:t xml:space="preserve"> Figure 1.</w:t>
      </w:r>
      <w:r w:rsidR="009D2D82">
        <w:t xml:space="preserve"> </w:t>
      </w:r>
      <w:r w:rsidR="00D501D7">
        <w:t>For the simulations</w:t>
      </w:r>
      <w:r w:rsidR="001305DB">
        <w:t xml:space="preserve"> at other wavelengths</w:t>
      </w:r>
      <w:r w:rsidR="00146FA6">
        <w:t>,</w:t>
      </w:r>
      <w:r w:rsidR="001305DB">
        <w:t xml:space="preserve"> these extinction profiles were converted to an equivalent </w:t>
      </w:r>
      <w:r w:rsidR="00D501D7">
        <w:t xml:space="preserve">aerosol </w:t>
      </w:r>
      <w:r w:rsidR="001305DB">
        <w:t xml:space="preserve">number density </w:t>
      </w:r>
      <w:r w:rsidR="00D501D7">
        <w:t xml:space="preserve">concentration </w:t>
      </w:r>
      <w:r w:rsidR="001305DB">
        <w:t xml:space="preserve">using an assumed size distribution.  This number density was then </w:t>
      </w:r>
      <w:r w:rsidR="00D501D7">
        <w:t xml:space="preserve">kept constant and the extinction scaled by the Mie scattering cross section </w:t>
      </w:r>
      <w:r w:rsidR="00146FA6">
        <w:t xml:space="preserve">corresponding to the selected wavelength and </w:t>
      </w:r>
      <w:r w:rsidR="001305DB">
        <w:t xml:space="preserve">same assumed </w:t>
      </w:r>
      <w:r w:rsidR="00146FA6">
        <w:t>particle size distribution.</w:t>
      </w:r>
      <w:r w:rsidR="003C39D0">
        <w:t xml:space="preserve"> </w:t>
      </w:r>
      <w:r w:rsidR="0071482D">
        <w:t xml:space="preserve">The four particle size distributions </w:t>
      </w:r>
      <w:r w:rsidR="00EE54B2">
        <w:t>were</w:t>
      </w:r>
      <w:r w:rsidR="0071482D">
        <w:t xml:space="preserve"> also chosen to represent typical background and volcanically enhanced cases.  The background cases are </w:t>
      </w:r>
      <w:r w:rsidR="001305DB">
        <w:t xml:space="preserve">both </w:t>
      </w:r>
      <w:r w:rsidR="0071482D">
        <w:t xml:space="preserve">single mode lognormal </w:t>
      </w:r>
      <w:r w:rsidR="00EE54B2">
        <w:t>distribution</w:t>
      </w:r>
      <w:r w:rsidR="001305DB">
        <w:t>s</w:t>
      </w:r>
      <w:r w:rsidR="00EE54B2">
        <w:t xml:space="preserve"> </w:t>
      </w:r>
      <w:r w:rsidR="0071482D">
        <w:t xml:space="preserve">with somewhat different, but </w:t>
      </w:r>
      <w:r w:rsidR="001305DB">
        <w:t xml:space="preserve">still </w:t>
      </w:r>
      <w:r w:rsidR="0071482D">
        <w:t xml:space="preserve">typically observed, size parameters.  </w:t>
      </w:r>
      <w:r w:rsidR="009D2D82">
        <w:t xml:space="preserve">A </w:t>
      </w:r>
      <w:r w:rsidR="001305DB">
        <w:t>bi</w:t>
      </w:r>
      <w:r w:rsidR="00852D14">
        <w:t xml:space="preserve">-modal </w:t>
      </w:r>
      <w:r w:rsidR="009D2D82">
        <w:t xml:space="preserve">lognormal particle size distribution was </w:t>
      </w:r>
      <w:r w:rsidR="0071482D">
        <w:t>used for the volcanically enhanced cases</w:t>
      </w:r>
      <w:r w:rsidR="00EE54B2">
        <w:t>,</w:t>
      </w:r>
      <w:r w:rsidR="0071482D">
        <w:t xml:space="preserve"> </w:t>
      </w:r>
      <w:r w:rsidR="009D2D82">
        <w:t xml:space="preserve">with </w:t>
      </w:r>
      <w:r w:rsidR="00A95369">
        <w:t xml:space="preserve">one </w:t>
      </w:r>
      <w:r w:rsidR="009D2D82">
        <w:t>fine mode and one coarse mode</w:t>
      </w:r>
      <w:r w:rsidR="001305DB">
        <w:t>,</w:t>
      </w:r>
      <w:r w:rsidR="00EE54B2">
        <w:t xml:space="preserve"> each comprising an equal fraction of the total extinction.  All of the parameters of the size distributions are detailed in Table 1. </w:t>
      </w:r>
      <w:r w:rsidR="00A95369">
        <w:t>These selected distribution</w:t>
      </w:r>
      <w:r w:rsidR="00AB031C">
        <w:t>s</w:t>
      </w:r>
      <w:r w:rsidR="001305DB">
        <w:t xml:space="preserve"> are </w:t>
      </w:r>
      <w:r w:rsidR="00EE54B2">
        <w:t>based on</w:t>
      </w:r>
      <w:r w:rsidR="00AB031C">
        <w:t xml:space="preserve"> </w:t>
      </w:r>
      <w:r w:rsidR="00A95369">
        <w:t xml:space="preserve">in-situ </w:t>
      </w:r>
      <w:r w:rsidR="00AB031C">
        <w:t>balloon particle counter measurements from Laramie, Wyoming</w:t>
      </w:r>
      <w:r w:rsidR="00EE54B2">
        <w:t xml:space="preserve"> (Deshler et al., 2003)</w:t>
      </w:r>
      <w:r w:rsidR="00AB031C">
        <w:t>.</w:t>
      </w:r>
      <w:r w:rsidR="00105542">
        <w:t xml:space="preserve"> </w:t>
      </w:r>
      <w:r w:rsidR="00EE54B2">
        <w:t xml:space="preserve"> </w:t>
      </w:r>
    </w:p>
    <w:p w14:paraId="46F6CC7A" w14:textId="6EF5B9B1" w:rsidR="00243618" w:rsidRDefault="00355057" w:rsidP="003B47EB">
      <w:pPr>
        <w:spacing w:line="276" w:lineRule="auto"/>
        <w:jc w:val="both"/>
      </w:pPr>
      <w:r>
        <w:t xml:space="preserve">To </w:t>
      </w:r>
      <w:r w:rsidR="007370C4">
        <w:t>probe</w:t>
      </w:r>
      <w:r>
        <w:t xml:space="preserve"> the </w:t>
      </w:r>
      <w:r w:rsidR="001305DB">
        <w:t>range of possible viewing</w:t>
      </w:r>
      <w:r>
        <w:t xml:space="preserve"> geometr</w:t>
      </w:r>
      <w:r w:rsidR="001305DB">
        <w:t>ies</w:t>
      </w:r>
      <w:r w:rsidR="007370C4">
        <w:t>,</w:t>
      </w:r>
      <w:r>
        <w:t xml:space="preserve"> a range of Solar Zenith Angles (SZAs) and Solar Scattering Angles (SSA) were selected. The range</w:t>
      </w:r>
      <w:r w:rsidR="006E1F41">
        <w:t>s give</w:t>
      </w:r>
      <w:r w:rsidR="007370C4">
        <w:t xml:space="preserve"> representative selections of the possible geometries of </w:t>
      </w:r>
      <w:r w:rsidR="00656A2B">
        <w:t>a</w:t>
      </w:r>
      <w:r w:rsidR="007370C4">
        <w:t xml:space="preserve"> limb scatter instrument</w:t>
      </w:r>
      <w:r w:rsidR="00EE54B2">
        <w:t xml:space="preserve"> in low earth orbit</w:t>
      </w:r>
      <w:r w:rsidR="00656A2B">
        <w:t>.</w:t>
      </w:r>
      <w:r w:rsidR="007370C4">
        <w:t xml:space="preserve"> </w:t>
      </w:r>
      <w:r w:rsidR="00656A2B">
        <w:t>T</w:t>
      </w:r>
      <w:r w:rsidR="007370C4">
        <w:t xml:space="preserve">he </w:t>
      </w:r>
      <w:r w:rsidR="00EE54B2">
        <w:t xml:space="preserve">selected values </w:t>
      </w:r>
      <w:r w:rsidR="007370C4">
        <w:t xml:space="preserve">for </w:t>
      </w:r>
      <w:r>
        <w:t>SZA are 15</w:t>
      </w:r>
      <w:r w:rsidRPr="00355057">
        <w:rPr>
          <w:vertAlign w:val="superscript"/>
        </w:rPr>
        <w:t xml:space="preserve"> </w:t>
      </w:r>
      <w:r>
        <w:rPr>
          <w:vertAlign w:val="superscript"/>
        </w:rPr>
        <w:t>o</w:t>
      </w:r>
      <w:r>
        <w:t>, 45</w:t>
      </w:r>
      <w:r w:rsidRPr="00355057">
        <w:rPr>
          <w:vertAlign w:val="superscript"/>
        </w:rPr>
        <w:t xml:space="preserve"> </w:t>
      </w:r>
      <w:r>
        <w:rPr>
          <w:vertAlign w:val="superscript"/>
        </w:rPr>
        <w:t>o</w:t>
      </w:r>
      <w:r>
        <w:t>, and 75</w:t>
      </w:r>
      <w:r>
        <w:rPr>
          <w:vertAlign w:val="superscript"/>
        </w:rPr>
        <w:t>o</w:t>
      </w:r>
      <w:r>
        <w:t xml:space="preserve"> and </w:t>
      </w:r>
      <w:r w:rsidR="007370C4">
        <w:t xml:space="preserve">for </w:t>
      </w:r>
      <w:r>
        <w:t>SSA of 30</w:t>
      </w:r>
      <w:r>
        <w:rPr>
          <w:vertAlign w:val="superscript"/>
        </w:rPr>
        <w:t>o</w:t>
      </w:r>
      <w:r>
        <w:t>, 60</w:t>
      </w:r>
      <w:r>
        <w:rPr>
          <w:vertAlign w:val="superscript"/>
        </w:rPr>
        <w:t>o</w:t>
      </w:r>
      <w:r>
        <w:t>, 90</w:t>
      </w:r>
      <w:r>
        <w:rPr>
          <w:vertAlign w:val="superscript"/>
        </w:rPr>
        <w:t>o</w:t>
      </w:r>
      <w:r>
        <w:t>, 120</w:t>
      </w:r>
      <w:r>
        <w:rPr>
          <w:vertAlign w:val="superscript"/>
        </w:rPr>
        <w:t>o</w:t>
      </w:r>
      <w:r>
        <w:t>, 150</w:t>
      </w:r>
      <w:r>
        <w:rPr>
          <w:vertAlign w:val="superscript"/>
        </w:rPr>
        <w:t>o</w:t>
      </w:r>
      <w:r>
        <w:t>, and 180</w:t>
      </w:r>
      <w:r>
        <w:rPr>
          <w:vertAlign w:val="superscript"/>
        </w:rPr>
        <w:t>o</w:t>
      </w:r>
      <w:r w:rsidR="00616CC7">
        <w:t xml:space="preserve">. </w:t>
      </w:r>
      <w:r w:rsidR="00EE54B2">
        <w:t xml:space="preserve">The </w:t>
      </w:r>
      <w:r w:rsidR="001305DB">
        <w:t>simulations were</w:t>
      </w:r>
      <w:r w:rsidR="00EE54B2">
        <w:t xml:space="preserve"> performed at </w:t>
      </w:r>
      <w:r w:rsidR="00CC3F26">
        <w:t xml:space="preserve">wavelengths </w:t>
      </w:r>
      <w:r w:rsidR="00EE54B2">
        <w:t>of</w:t>
      </w:r>
      <w:r w:rsidR="00CC3F26">
        <w:t xml:space="preserve"> 500, 750, 1000, 1250, 1500 nm</w:t>
      </w:r>
      <w:r w:rsidR="00EE54B2">
        <w:t xml:space="preserve">, which approximately </w:t>
      </w:r>
      <w:r w:rsidR="00217536">
        <w:t xml:space="preserve">cover </w:t>
      </w:r>
      <w:r w:rsidR="00EE54B2">
        <w:t xml:space="preserve">for the </w:t>
      </w:r>
      <w:r w:rsidR="001305DB">
        <w:t xml:space="preserve">spectral </w:t>
      </w:r>
      <w:r w:rsidR="00EE54B2">
        <w:t xml:space="preserve">range </w:t>
      </w:r>
      <w:r w:rsidR="00217536">
        <w:t xml:space="preserve">commonly used </w:t>
      </w:r>
      <w:r w:rsidR="001305DB">
        <w:t>for</w:t>
      </w:r>
      <w:r w:rsidR="00217536">
        <w:t xml:space="preserve"> </w:t>
      </w:r>
      <w:r w:rsidR="00EE54B2">
        <w:t xml:space="preserve">aerosol retrievals </w:t>
      </w:r>
      <w:r w:rsidR="00217536">
        <w:t>from limb instruments</w:t>
      </w:r>
      <w:r w:rsidR="00EE54B2">
        <w:t>.  For example,</w:t>
      </w:r>
      <w:r w:rsidR="00217536">
        <w:t xml:space="preserve"> OSIRIS and SCHIAMACHY aerosol products use</w:t>
      </w:r>
      <w:r w:rsidR="00852D14">
        <w:t xml:space="preserve"> the ratio of</w:t>
      </w:r>
      <w:r w:rsidR="00217536">
        <w:t xml:space="preserve"> 750 nm </w:t>
      </w:r>
      <w:r w:rsidR="00852D14">
        <w:t xml:space="preserve">to 470 nm for the aerosol retrieval </w:t>
      </w:r>
      <w:r w:rsidR="00656A2B">
        <w:t>(</w:t>
      </w:r>
      <w:r w:rsidR="007370C4">
        <w:rPr>
          <w:rFonts w:cs="Times New Roman"/>
        </w:rPr>
        <w:t>Bourassa et al., 2012b; Ernst et al., 2012</w:t>
      </w:r>
      <w:r w:rsidR="00656A2B">
        <w:rPr>
          <w:rFonts w:cs="Times New Roman"/>
        </w:rPr>
        <w:t>)</w:t>
      </w:r>
      <w:r w:rsidR="00D501D7">
        <w:rPr>
          <w:rFonts w:cs="Times New Roman"/>
        </w:rPr>
        <w:t>.</w:t>
      </w:r>
      <w:r w:rsidR="00EE54B2">
        <w:t xml:space="preserve"> </w:t>
      </w:r>
      <w:r w:rsidR="00D501D7">
        <w:t>Further</w:t>
      </w:r>
      <w:r w:rsidR="00EE54B2">
        <w:t xml:space="preserve"> </w:t>
      </w:r>
      <w:r w:rsidR="00217536">
        <w:t xml:space="preserve">near infrared </w:t>
      </w:r>
      <w:r w:rsidR="006E1F41">
        <w:t xml:space="preserve">wavelengths </w:t>
      </w:r>
      <w:r w:rsidR="00EE54B2">
        <w:t>have been shown to provide</w:t>
      </w:r>
      <w:r w:rsidR="00217536">
        <w:t xml:space="preserve"> particle size </w:t>
      </w:r>
      <w:r w:rsidR="006E1F41">
        <w:t xml:space="preserve">information </w:t>
      </w:r>
      <w:r w:rsidR="00217536">
        <w:t xml:space="preserve">from limb scatter </w:t>
      </w:r>
      <w:r w:rsidR="0091520A">
        <w:t>measurements</w:t>
      </w:r>
      <w:r w:rsidR="00EE54B2">
        <w:t xml:space="preserve"> (</w:t>
      </w:r>
      <w:proofErr w:type="spellStart"/>
      <w:r w:rsidR="00EE54B2">
        <w:t>Rieger</w:t>
      </w:r>
      <w:proofErr w:type="spellEnd"/>
      <w:r w:rsidR="00EE54B2">
        <w:t xml:space="preserve"> et al., 2014) and</w:t>
      </w:r>
      <w:r w:rsidR="006E1F41">
        <w:t xml:space="preserve"> so the 1000-1500 nm wavelength</w:t>
      </w:r>
      <w:r w:rsidR="00EE54B2">
        <w:t xml:space="preserve"> range</w:t>
      </w:r>
      <w:r w:rsidR="006E1F41">
        <w:t xml:space="preserve"> </w:t>
      </w:r>
      <w:r w:rsidR="00EE54B2">
        <w:t xml:space="preserve">was </w:t>
      </w:r>
      <w:r w:rsidR="006E1F41">
        <w:t>also</w:t>
      </w:r>
      <w:r w:rsidR="00EE54B2">
        <w:t xml:space="preserve"> important to include in this study.</w:t>
      </w:r>
      <w:r w:rsidR="004B0F82">
        <w:t xml:space="preserve"> The other important input parameter is the albedo of the Earth’s surface and for this study we use both values of 0 and 1 in order to cover the full range of potential impact. </w:t>
      </w:r>
    </w:p>
    <w:p w14:paraId="050F461B" w14:textId="07EB3C21" w:rsidR="00243618" w:rsidRDefault="00D501D7" w:rsidP="009E1C92">
      <w:pPr>
        <w:pStyle w:val="Heading1"/>
      </w:pPr>
      <w:r>
        <w:t>3</w:t>
      </w:r>
      <w:r w:rsidR="001053F4">
        <w:t xml:space="preserve"> </w:t>
      </w:r>
      <w:r w:rsidR="0091520A">
        <w:t>Methodology</w:t>
      </w:r>
    </w:p>
    <w:p w14:paraId="3F057387" w14:textId="226C4470" w:rsidR="00193128" w:rsidRDefault="00193128" w:rsidP="00700478">
      <w:pPr>
        <w:spacing w:line="276" w:lineRule="auto"/>
        <w:jc w:val="both"/>
      </w:pPr>
      <w:r>
        <w:t>For the purposes of this study, we have assumed an instrument capable of measuring only the</w:t>
      </w:r>
      <w:r w:rsidR="0091520A">
        <w:t xml:space="preserve"> linear polariz</w:t>
      </w:r>
      <w:r>
        <w:t>ation</w:t>
      </w:r>
      <w:r w:rsidR="0091520A">
        <w:t xml:space="preserve"> </w:t>
      </w:r>
      <w:r>
        <w:t xml:space="preserve">with </w:t>
      </w:r>
      <w:r w:rsidR="0091520A">
        <w:t xml:space="preserve">either </w:t>
      </w:r>
      <w:r>
        <w:t>a</w:t>
      </w:r>
      <w:r w:rsidR="0091520A">
        <w:t xml:space="preserve"> vertical or horizontal </w:t>
      </w:r>
      <w:r>
        <w:t>orientation</w:t>
      </w:r>
      <w:r w:rsidR="0091520A">
        <w:t>. This was chosen since upcoming instruments like ALTIUS (</w:t>
      </w:r>
      <w:proofErr w:type="spellStart"/>
      <w:r w:rsidR="0091520A">
        <w:t>Dekemper</w:t>
      </w:r>
      <w:proofErr w:type="spellEnd"/>
      <w:r w:rsidR="0091520A">
        <w:t xml:space="preserve"> et al. 2012) and ALI (</w:t>
      </w:r>
      <w:proofErr w:type="spellStart"/>
      <w:r w:rsidR="0091520A">
        <w:t>Elash</w:t>
      </w:r>
      <w:proofErr w:type="spellEnd"/>
      <w:r w:rsidR="0091520A">
        <w:t xml:space="preserve"> et al., </w:t>
      </w:r>
      <w:r w:rsidR="00867F40">
        <w:t>2016</w:t>
      </w:r>
      <w:r w:rsidR="0091520A">
        <w:t xml:space="preserve">) use an acousto-optic tunable filter for a </w:t>
      </w:r>
      <w:r w:rsidR="0091520A">
        <w:lastRenderedPageBreak/>
        <w:t>spectral filter</w:t>
      </w:r>
      <w:r>
        <w:t xml:space="preserve"> and these instrument</w:t>
      </w:r>
      <w:r w:rsidR="00E55262">
        <w:t>s</w:t>
      </w:r>
      <w:r>
        <w:t xml:space="preserve"> by nature</w:t>
      </w:r>
      <w:r w:rsidR="0091520A">
        <w:t xml:space="preserve"> only measure </w:t>
      </w:r>
      <w:r>
        <w:t xml:space="preserve">one orientation of </w:t>
      </w:r>
      <w:r w:rsidR="0091520A">
        <w:t xml:space="preserve">linear polarization. </w:t>
      </w:r>
      <w:r w:rsidR="00852D14">
        <w:t xml:space="preserve">We want to answer the question: </w:t>
      </w:r>
      <w:r w:rsidR="0091520A">
        <w:t xml:space="preserve">if </w:t>
      </w:r>
      <w:r w:rsidR="00E55262">
        <w:t>the</w:t>
      </w:r>
      <w:r w:rsidR="0091520A">
        <w:t xml:space="preserve"> linear polarization </w:t>
      </w:r>
      <w:r w:rsidR="00E55262">
        <w:t>is measured</w:t>
      </w:r>
      <w:r w:rsidR="000A0F3F">
        <w:t>,</w:t>
      </w:r>
      <w:r w:rsidR="007A1AE6">
        <w:t xml:space="preserve"> </w:t>
      </w:r>
      <w:r w:rsidR="00E55262">
        <w:t xml:space="preserve">is this an advantage or a disadvantage over a measurement of the total radiance for aerosol retrievals?  Further, is there a preferred </w:t>
      </w:r>
      <w:r w:rsidR="00852D14">
        <w:t xml:space="preserve">orientation </w:t>
      </w:r>
      <w:r w:rsidR="00E55262">
        <w:t>of linear polarization</w:t>
      </w:r>
      <w:r>
        <w:t>?</w:t>
      </w:r>
      <w:r w:rsidR="0091520A">
        <w:t xml:space="preserve">  </w:t>
      </w:r>
    </w:p>
    <w:p w14:paraId="36012EDC" w14:textId="41B95AA3" w:rsidR="00FC4158" w:rsidRDefault="00FC4158">
      <w:pPr>
        <w:jc w:val="both"/>
        <w:pPrChange w:id="26" w:author="Elash, Brenden" w:date="2016-04-26T14:29:00Z">
          <w:pPr>
            <w:spacing w:line="276" w:lineRule="auto"/>
            <w:jc w:val="both"/>
          </w:pPr>
        </w:pPrChange>
      </w:pPr>
      <w:r>
        <w:t>The polarization</w:t>
      </w:r>
      <w:r w:rsidR="00193128">
        <w:t xml:space="preserve"> states</w:t>
      </w:r>
      <w:r>
        <w:t xml:space="preserve"> used</w:t>
      </w:r>
      <w:r w:rsidR="00193128">
        <w:t xml:space="preserve"> here</w:t>
      </w:r>
      <w:r>
        <w:t xml:space="preserve"> </w:t>
      </w:r>
      <w:r w:rsidR="00193128">
        <w:t>are</w:t>
      </w:r>
      <w:r>
        <w:t xml:space="preserve"> define</w:t>
      </w:r>
      <w:r w:rsidR="00852D14">
        <w:t>d</w:t>
      </w:r>
      <w:r>
        <w:t xml:space="preserve"> as the following: </w:t>
      </w:r>
      <w:r w:rsidR="00193128">
        <w:t xml:space="preserve">the </w:t>
      </w:r>
      <w:r w:rsidR="00852D14">
        <w:t xml:space="preserve">linearly polarized </w:t>
      </w:r>
      <w:r>
        <w:t>radiance</w:t>
      </w:r>
      <w:r w:rsidR="00852D14">
        <w:t xml:space="preserve"> </w:t>
      </w:r>
      <w:r>
        <w:t xml:space="preserve">aligned with the horizon </w:t>
      </w:r>
      <w:r w:rsidR="00193128">
        <w:t>is referred to</w:t>
      </w:r>
      <w:r>
        <w:t xml:space="preserve"> as </w:t>
      </w:r>
      <w:r w:rsidR="000A0F3F">
        <w:t>the horizontal polarization</w:t>
      </w:r>
      <w:r w:rsidR="00193128">
        <w:t>,</w:t>
      </w:r>
      <w:r w:rsidR="000A0F3F">
        <w:t xml:space="preserve"> and</w:t>
      </w:r>
      <w:r>
        <w:t xml:space="preserve"> </w:t>
      </w:r>
      <w:r w:rsidR="00193128">
        <w:t xml:space="preserve">the </w:t>
      </w:r>
      <w:r w:rsidR="00852D14">
        <w:t xml:space="preserve">linearly polarized </w:t>
      </w:r>
      <w:r>
        <w:t>radiance that</w:t>
      </w:r>
      <w:r w:rsidR="000A0F3F">
        <w:t xml:space="preserve"> is</w:t>
      </w:r>
      <w:r>
        <w:t xml:space="preserve"> perpendicular </w:t>
      </w:r>
      <w:r w:rsidR="00656A2B">
        <w:t>to</w:t>
      </w:r>
      <w:r>
        <w:t xml:space="preserve"> the horizon </w:t>
      </w:r>
      <w:r w:rsidR="00193128">
        <w:t xml:space="preserve">is referred to </w:t>
      </w:r>
      <w:r w:rsidR="000A0F3F">
        <w:t xml:space="preserve">as the vertical polarization. </w:t>
      </w:r>
      <w:r w:rsidR="00193128">
        <w:t xml:space="preserve">We also use </w:t>
      </w:r>
      <w:r>
        <w:t xml:space="preserve">the </w:t>
      </w:r>
      <w:r w:rsidR="00193128">
        <w:t>total</w:t>
      </w:r>
      <w:r w:rsidR="00E55262">
        <w:t xml:space="preserve"> radiance</w:t>
      </w:r>
      <w:r w:rsidR="00193128">
        <w:t>, or</w:t>
      </w:r>
      <w:r w:rsidR="00E55262">
        <w:t xml:space="preserve"> alternatively the</w:t>
      </w:r>
      <w:r w:rsidR="00193128">
        <w:t xml:space="preserve"> </w:t>
      </w:r>
      <w:r>
        <w:t>scal</w:t>
      </w:r>
      <w:r w:rsidR="00656A2B">
        <w:t>a</w:t>
      </w:r>
      <w:r>
        <w:t>r</w:t>
      </w:r>
      <w:r w:rsidR="006342F2">
        <w:t xml:space="preserve"> </w:t>
      </w:r>
      <w:r>
        <w:t>radiance</w:t>
      </w:r>
      <w:r w:rsidR="00E55262">
        <w:t>,</w:t>
      </w:r>
      <w:r w:rsidR="007A1AE6">
        <w:t xml:space="preserve"> as the reference case</w:t>
      </w:r>
      <w:r>
        <w:t xml:space="preserve">. </w:t>
      </w:r>
      <w:del w:id="27" w:author="Elash, Brenden" w:date="2016-04-26T14:28:00Z">
        <w:r w:rsidR="00E55262" w:rsidDel="00BD02A9">
          <w:delText>(</w:delText>
        </w:r>
      </w:del>
      <w:r w:rsidR="00E55262">
        <w:t>Note that the scalar radiance is not precisely equal to the total radiance</w:t>
      </w:r>
      <w:ins w:id="28" w:author="Elash, Brenden" w:date="2016-04-26T14:28:00Z">
        <w:r w:rsidR="00BD02A9">
          <w:t>.</w:t>
        </w:r>
      </w:ins>
      <w:r w:rsidR="00E55262">
        <w:t xml:space="preserve"> </w:t>
      </w:r>
      <w:ins w:id="29" w:author="Elash, Brenden" w:date="2016-04-26T14:28:00Z">
        <w:r w:rsidR="00BD02A9">
          <w:rPr>
            <w:rFonts w:eastAsiaTheme="minorEastAsia"/>
          </w:rPr>
          <w:t>For the work</w:t>
        </w:r>
        <w:r w:rsidR="00BD02A9">
          <w:t xml:space="preserve"> </w:t>
        </w:r>
      </w:ins>
      <w:ins w:id="30" w:author="Elash, Brenden" w:date="2016-04-26T14:29:00Z">
        <w:r w:rsidR="00BD02A9">
          <w:t xml:space="preserve">presented here </w:t>
        </w:r>
      </w:ins>
      <w:ins w:id="31" w:author="Elash, Brenden" w:date="2016-04-26T14:28:00Z">
        <w:r w:rsidR="00BD02A9">
          <w:t xml:space="preserve">the total radiance will be defined as </w:t>
        </w:r>
        <w:proofErr w:type="gramStart"/>
        <w:r w:rsidR="00BD02A9">
          <w:t xml:space="preserve">the </w:t>
        </w:r>
        <m:oMath>
          <m:r>
            <w:rPr>
              <w:rFonts w:ascii="Cambria Math" w:hAnsi="Cambria Math"/>
            </w:rPr>
            <m:t>I</m:t>
          </m:r>
        </m:oMath>
        <w:r w:rsidR="00BD02A9">
          <w:rPr>
            <w:rFonts w:eastAsiaTheme="minorEastAsia"/>
          </w:rPr>
          <w:t xml:space="preserve"> stokes</w:t>
        </w:r>
        <w:proofErr w:type="gramEnd"/>
        <w:r w:rsidR="00BD02A9">
          <w:rPr>
            <w:rFonts w:eastAsiaTheme="minorEastAsia"/>
          </w:rPr>
          <w:t xml:space="preserve"> vector from the vector model, and the scalar radiance will refer to the radiance from the</w:t>
        </w:r>
        <w:r w:rsidR="00BD02A9">
          <w:t xml:space="preserve"> scalar </w:t>
        </w:r>
      </w:ins>
      <w:del w:id="32" w:author="Elash, Brenden" w:date="2016-04-26T14:28:00Z">
        <w:r w:rsidR="00E55262" w:rsidDel="00BD02A9">
          <w:delText xml:space="preserve">as explained below.) </w:delText>
        </w:r>
      </w:del>
      <w:del w:id="33" w:author="Elash, Brenden" w:date="2016-04-28T16:02:00Z">
        <w:r w:rsidDel="0061005D">
          <w:delText>Using</w:delText>
        </w:r>
      </w:del>
      <w:ins w:id="34" w:author="Elash, Brenden" w:date="2016-04-28T16:02:00Z">
        <w:r w:rsidR="0061005D">
          <w:t>model. Using</w:t>
        </w:r>
      </w:ins>
      <w:r>
        <w:t xml:space="preserve"> the </w:t>
      </w:r>
      <w:r w:rsidR="002844B9">
        <w:t>Stokes</w:t>
      </w:r>
      <w:r>
        <w:t xml:space="preserve"> </w:t>
      </w:r>
      <w:r w:rsidR="002844B9">
        <w:t>parameters</w:t>
      </w:r>
      <w:r>
        <w:t xml:space="preserve">, the </w:t>
      </w:r>
      <w:r w:rsidR="00E55262">
        <w:t>total</w:t>
      </w:r>
      <w:r>
        <w:t xml:space="preserve"> radiance is defined </w:t>
      </w:r>
      <w:proofErr w:type="gramStart"/>
      <w:r>
        <w:t xml:space="preserve">as </w:t>
      </w:r>
      <w:proofErr w:type="gramEnd"/>
      <m:oMath>
        <m:r>
          <w:rPr>
            <w:rFonts w:ascii="Cambria Math" w:hAnsi="Cambria Math"/>
          </w:rPr>
          <m:t>I</m:t>
        </m:r>
      </m:oMath>
      <w:r>
        <w:rPr>
          <w:rFonts w:eastAsiaTheme="minorEastAsia"/>
        </w:rPr>
        <w:t>, the horizontal polarization is</w:t>
      </w:r>
      <w:r w:rsidR="004D24AE">
        <w:rPr>
          <w:rFonts w:eastAsiaTheme="minorEastAsia"/>
        </w:rPr>
        <w:t xml:space="preserve"> given by</w:t>
      </w:r>
      <w:r>
        <w:rPr>
          <w:rFonts w:eastAsiaTheme="minorEastAsia"/>
        </w:rPr>
        <w:t xml:space="preserve"> </w:t>
      </w:r>
      <m:oMath>
        <m:r>
          <w:rPr>
            <w:rFonts w:ascii="Cambria Math" w:eastAsiaTheme="minorEastAsia" w:hAnsi="Cambria Math"/>
          </w:rPr>
          <m:t>0.5</m:t>
        </m:r>
        <m:d>
          <m:dPr>
            <m:ctrlPr>
              <w:rPr>
                <w:rFonts w:ascii="Cambria Math" w:eastAsiaTheme="minorEastAsia" w:hAnsi="Cambria Math"/>
                <w:i/>
              </w:rPr>
            </m:ctrlPr>
          </m:dPr>
          <m:e>
            <m:r>
              <w:rPr>
                <w:rFonts w:ascii="Cambria Math" w:eastAsiaTheme="minorEastAsia" w:hAnsi="Cambria Math"/>
              </w:rPr>
              <m:t>I+Q</m:t>
            </m:r>
          </m:e>
        </m:d>
      </m:oMath>
      <w:r w:rsidR="004D24AE">
        <w:rPr>
          <w:rFonts w:eastAsiaTheme="minorEastAsia"/>
        </w:rPr>
        <w:t xml:space="preserve"> and the vertical polarization is given by </w:t>
      </w:r>
      <m:oMath>
        <m:r>
          <w:rPr>
            <w:rFonts w:ascii="Cambria Math" w:eastAsiaTheme="minorEastAsia" w:hAnsi="Cambria Math"/>
          </w:rPr>
          <m:t>0.5(I-Q)</m:t>
        </m:r>
      </m:oMath>
      <w:r w:rsidR="004D24AE">
        <w:rPr>
          <w:rFonts w:eastAsiaTheme="minorEastAsia"/>
        </w:rPr>
        <w:t>.</w:t>
      </w:r>
    </w:p>
    <w:p w14:paraId="666F7879" w14:textId="4CD7C9C0" w:rsidR="0091520A" w:rsidRDefault="0078155B" w:rsidP="00700478">
      <w:pPr>
        <w:spacing w:line="276" w:lineRule="auto"/>
        <w:jc w:val="both"/>
      </w:pPr>
      <w:r>
        <w:t>Our</w:t>
      </w:r>
      <w:r w:rsidR="00211145">
        <w:t xml:space="preserve"> study looks at the problem i</w:t>
      </w:r>
      <w:r w:rsidR="00656A2B">
        <w:t>n</w:t>
      </w:r>
      <w:r w:rsidR="00211145">
        <w:t xml:space="preserve"> three section</w:t>
      </w:r>
      <w:r w:rsidR="00656A2B">
        <w:t>s</w:t>
      </w:r>
      <w:r w:rsidR="00211145">
        <w:t xml:space="preserve">. </w:t>
      </w:r>
      <w:r>
        <w:t>First, h</w:t>
      </w:r>
      <w:r w:rsidR="00211145">
        <w:t xml:space="preserve">ow does the </w:t>
      </w:r>
      <w:r w:rsidR="006342F2">
        <w:t>fraction of the limb scatter signal</w:t>
      </w:r>
      <w:r w:rsidR="00784B3F">
        <w:t>, scalar and polarized,</w:t>
      </w:r>
      <w:r w:rsidR="006342F2">
        <w:t xml:space="preserve"> that is due to aerosol vary</w:t>
      </w:r>
      <w:r w:rsidR="00211145">
        <w:t xml:space="preserve"> for a </w:t>
      </w:r>
      <w:r w:rsidR="006342F2">
        <w:t xml:space="preserve">range of </w:t>
      </w:r>
      <w:r w:rsidR="00211145">
        <w:t xml:space="preserve">geometries and aerosol profiles? </w:t>
      </w:r>
      <w:r>
        <w:t>Secondly, h</w:t>
      </w:r>
      <w:r w:rsidR="00211145">
        <w:t>ow does the polariz</w:t>
      </w:r>
      <w:r w:rsidR="006342F2">
        <w:t>ed</w:t>
      </w:r>
      <w:r w:rsidR="00211145">
        <w:t xml:space="preserve"> </w:t>
      </w:r>
      <w:r w:rsidR="006342F2">
        <w:t xml:space="preserve">measurement </w:t>
      </w:r>
      <w:r w:rsidR="00211145">
        <w:t>affect the ability to retrieve aerosol using a</w:t>
      </w:r>
      <w:r w:rsidR="00784B3F">
        <w:t>n</w:t>
      </w:r>
      <w:r w:rsidR="00211145">
        <w:t xml:space="preserve"> </w:t>
      </w:r>
      <w:r w:rsidR="00656A2B">
        <w:t xml:space="preserve">assumed </w:t>
      </w:r>
      <w:r w:rsidR="00211145">
        <w:t>particle size distribution</w:t>
      </w:r>
      <w:r w:rsidR="00784B3F">
        <w:t>, as is the case in the OSIRIS and SCIAMACHY retrieval algorithms</w:t>
      </w:r>
      <w:r w:rsidR="00211145">
        <w:t xml:space="preserve">? And </w:t>
      </w:r>
      <w:r w:rsidR="006342F2">
        <w:t xml:space="preserve">finally, </w:t>
      </w:r>
      <w:r w:rsidR="00211145">
        <w:t xml:space="preserve">how does the </w:t>
      </w:r>
      <w:r w:rsidR="006342F2">
        <w:t xml:space="preserve">polarized measurement </w:t>
      </w:r>
      <w:r w:rsidR="00211145">
        <w:t xml:space="preserve">effect the </w:t>
      </w:r>
      <w:r w:rsidR="00784B3F">
        <w:t>uncertainty estimate of</w:t>
      </w:r>
      <w:r w:rsidR="00211145">
        <w:t xml:space="preserve"> the retrieved profile? Within this section the methodology for </w:t>
      </w:r>
      <w:r w:rsidR="00FC4158">
        <w:t xml:space="preserve">each question </w:t>
      </w:r>
      <w:r>
        <w:t>is</w:t>
      </w:r>
      <w:r w:rsidR="00FC4158">
        <w:t xml:space="preserve"> described.</w:t>
      </w:r>
      <w:r w:rsidR="00211145">
        <w:t xml:space="preserve"> </w:t>
      </w:r>
    </w:p>
    <w:p w14:paraId="5D6DAFE5" w14:textId="2F202D00" w:rsidR="0091520A" w:rsidRDefault="007636F7" w:rsidP="008E72BB">
      <w:pPr>
        <w:spacing w:line="276" w:lineRule="auto"/>
        <w:jc w:val="both"/>
        <w:rPr>
          <w:rFonts w:eastAsiaTheme="minorEastAsia"/>
        </w:rPr>
      </w:pPr>
      <w:commentRangeStart w:id="35"/>
      <w:r>
        <w:t>First</w:t>
      </w:r>
      <w:ins w:id="36" w:author="Elash, Brenden" w:date="2016-05-04T14:48:00Z">
        <w:r w:rsidR="00DB00BD">
          <w:t xml:space="preserve"> in order probe the solution space simulated measurements were created using the scenarios describe in section 2.3</w:t>
        </w:r>
      </w:ins>
      <w:ins w:id="37" w:author="Elash, Brenden" w:date="2016-05-04T14:49:00Z">
        <w:r w:rsidR="00DB00BD">
          <w:t xml:space="preserve">, including various wavelengths, </w:t>
        </w:r>
      </w:ins>
      <w:ins w:id="38" w:author="Elash, Brenden" w:date="2016-05-04T14:50:00Z">
        <w:r w:rsidR="00DB00BD">
          <w:t>geometries</w:t>
        </w:r>
      </w:ins>
      <w:ins w:id="39" w:author="Elash, Brenden" w:date="2016-05-04T14:49:00Z">
        <w:r w:rsidR="00DB00BD">
          <w:t xml:space="preserve"> and aerosol loading and particle size distributions.</w:t>
        </w:r>
      </w:ins>
      <w:del w:id="40" w:author="Elash, Brenden" w:date="2016-05-04T14:48:00Z">
        <w:r w:rsidDel="00DB00BD">
          <w:delText>,</w:delText>
        </w:r>
      </w:del>
      <w:r>
        <w:t xml:space="preserve"> </w:t>
      </w:r>
      <w:ins w:id="41" w:author="Elash, Brenden" w:date="2016-05-04T14:49:00Z">
        <w:r w:rsidR="00DB00BD">
          <w:t xml:space="preserve">These simulated measurements </w:t>
        </w:r>
      </w:ins>
      <w:ins w:id="42" w:author="Elash, Brenden" w:date="2016-05-04T14:50:00Z">
        <w:r w:rsidR="00DB00BD">
          <w:t xml:space="preserve">are used </w:t>
        </w:r>
      </w:ins>
      <w:del w:id="43" w:author="Elash, Brenden" w:date="2016-05-04T14:49:00Z">
        <w:r w:rsidDel="00DB00BD">
          <w:delText xml:space="preserve">the modeled radiance </w:delText>
        </w:r>
        <w:r w:rsidR="00196FF4" w:rsidDel="00DB00BD">
          <w:delText>is</w:delText>
        </w:r>
        <w:r w:rsidDel="00DB00BD">
          <w:delText xml:space="preserve"> </w:delText>
        </w:r>
        <w:r w:rsidR="00196FF4" w:rsidDel="00DB00BD">
          <w:delText>p</w:delText>
        </w:r>
      </w:del>
      <w:del w:id="44" w:author="Elash, Brenden" w:date="2016-05-04T14:50:00Z">
        <w:r w:rsidR="00196FF4" w:rsidDel="00DB00BD">
          <w:delText>resented</w:delText>
        </w:r>
        <w:r w:rsidDel="00DB00BD">
          <w:delText xml:space="preserve"> </w:delText>
        </w:r>
        <w:r w:rsidR="00196FF4" w:rsidDel="00DB00BD">
          <w:delText>for</w:delText>
        </w:r>
        <w:r w:rsidDel="00DB00BD">
          <w:delText xml:space="preserve"> a </w:delText>
        </w:r>
        <w:r w:rsidR="00196FF4" w:rsidDel="00DB00BD">
          <w:delText>set</w:delText>
        </w:r>
        <w:r w:rsidDel="00DB00BD">
          <w:delText xml:space="preserve"> of geometries, wavelengths</w:delText>
        </w:r>
      </w:del>
      <w:del w:id="45" w:author="Elash, Brenden" w:date="2016-04-29T13:31:00Z">
        <w:r w:rsidDel="00B43EC0">
          <w:delText>, and altitudes</w:delText>
        </w:r>
      </w:del>
      <w:r>
        <w:t xml:space="preserve"> to determine the </w:t>
      </w:r>
      <w:r w:rsidR="006342F2">
        <w:t xml:space="preserve">approximate fraction </w:t>
      </w:r>
      <w:r>
        <w:t xml:space="preserve">of the </w:t>
      </w:r>
      <w:r w:rsidR="00196FF4">
        <w:t xml:space="preserve">limb </w:t>
      </w:r>
      <w:r w:rsidR="006342F2">
        <w:t xml:space="preserve">signal </w:t>
      </w:r>
      <w:r>
        <w:t xml:space="preserve">that is </w:t>
      </w:r>
      <w:r w:rsidR="006342F2">
        <w:t>due to aerosol</w:t>
      </w:r>
      <w:r>
        <w:t xml:space="preserve">. </w:t>
      </w:r>
      <w:ins w:id="46" w:author="Elash, Brenden" w:date="2016-04-29T13:25:00Z">
        <w:r w:rsidR="009203CF">
          <w:t xml:space="preserve">The </w:t>
        </w:r>
      </w:ins>
      <w:ins w:id="47" w:author="Elash, Brenden" w:date="2016-04-29T13:28:00Z">
        <w:r w:rsidR="009203CF">
          <w:t xml:space="preserve">range of </w:t>
        </w:r>
      </w:ins>
      <w:ins w:id="48" w:author="Elash, Brenden" w:date="2016-04-29T13:27:00Z">
        <w:r w:rsidR="009203CF">
          <w:t xml:space="preserve">geometries has been selected because </w:t>
        </w:r>
      </w:ins>
      <w:ins w:id="49" w:author="Elash, Brenden" w:date="2016-04-29T13:28:00Z">
        <w:r w:rsidR="009203CF">
          <w:t xml:space="preserve">the geometry that </w:t>
        </w:r>
      </w:ins>
      <w:ins w:id="50" w:author="Elash, Brenden" w:date="2016-04-29T13:27:00Z">
        <w:r w:rsidR="009203CF">
          <w:t>the measurement is recorded greatly effects the scattering cross section of aerosol</w:t>
        </w:r>
      </w:ins>
      <w:ins w:id="51" w:author="Elash, Brenden" w:date="2016-04-29T13:26:00Z">
        <w:r w:rsidR="009203CF">
          <w:t xml:space="preserve">. </w:t>
        </w:r>
      </w:ins>
      <w:ins w:id="52" w:author="Elash, Brenden" w:date="2016-04-29T13:29:00Z">
        <w:r w:rsidR="009203CF">
          <w:t xml:space="preserve">This change in cross section alters the quality of the measurement to </w:t>
        </w:r>
      </w:ins>
      <w:ins w:id="53" w:author="Elash, Brenden" w:date="2016-04-29T13:30:00Z">
        <w:r w:rsidR="009203CF">
          <w:t xml:space="preserve">aerosol sensitivity and the ability to accurately </w:t>
        </w:r>
      </w:ins>
      <w:ins w:id="54" w:author="Elash, Brenden" w:date="2016-04-29T13:29:00Z">
        <w:r w:rsidR="009203CF">
          <w:t>retrieve aerosol.</w:t>
        </w:r>
      </w:ins>
      <w:ins w:id="55" w:author="Elash, Brenden" w:date="2016-04-29T13:28:00Z">
        <w:r w:rsidR="009203CF">
          <w:t xml:space="preserve"> </w:t>
        </w:r>
      </w:ins>
      <w:ins w:id="56" w:author="Elash, Brenden" w:date="2016-04-29T13:26:00Z">
        <w:r w:rsidR="009203CF">
          <w:t xml:space="preserve">Similar </w:t>
        </w:r>
      </w:ins>
      <w:ins w:id="57" w:author="Elash, Brenden" w:date="2016-04-29T13:30:00Z">
        <w:r w:rsidR="00B43EC0">
          <w:t>variations</w:t>
        </w:r>
      </w:ins>
      <w:ins w:id="58" w:author="Elash, Brenden" w:date="2016-04-29T13:26:00Z">
        <w:r w:rsidR="009203CF">
          <w:t xml:space="preserve"> to the scatter cross sections occur</w:t>
        </w:r>
      </w:ins>
      <w:ins w:id="59" w:author="Elash, Brenden" w:date="2016-04-29T13:31:00Z">
        <w:r w:rsidR="00B43EC0">
          <w:t xml:space="preserve"> has wavelength is also </w:t>
        </w:r>
      </w:ins>
      <w:ins w:id="60" w:author="Elash, Brenden" w:date="2016-04-29T13:32:00Z">
        <w:r w:rsidR="00B43EC0">
          <w:t>changed, for example the aerosol cross section becomes large</w:t>
        </w:r>
      </w:ins>
      <w:ins w:id="61" w:author="Elash, Brenden" w:date="2016-04-29T13:33:00Z">
        <w:r w:rsidR="00B43EC0">
          <w:t>r</w:t>
        </w:r>
      </w:ins>
      <w:ins w:id="62" w:author="Elash, Brenden" w:date="2016-04-29T13:32:00Z">
        <w:r w:rsidR="00B43EC0">
          <w:t xml:space="preserve"> when compared to </w:t>
        </w:r>
      </w:ins>
      <w:ins w:id="63" w:author="Elash, Brenden" w:date="2016-04-29T13:33:00Z">
        <w:r w:rsidR="00B43EC0">
          <w:t>Rayleigh</w:t>
        </w:r>
      </w:ins>
      <w:ins w:id="64" w:author="Elash, Brenden" w:date="2016-04-29T13:32:00Z">
        <w:r w:rsidR="00B43EC0">
          <w:t xml:space="preserve"> scattering at longer wavelengths.</w:t>
        </w:r>
      </w:ins>
      <w:ins w:id="65" w:author="Elash, Brenden" w:date="2016-04-29T13:25:00Z">
        <w:r w:rsidR="009203CF">
          <w:t xml:space="preserve"> </w:t>
        </w:r>
      </w:ins>
      <w:r w:rsidR="00124C3B">
        <w:t>T</w:t>
      </w:r>
      <w:r w:rsidR="000A0F3F">
        <w:t>he model is ru</w:t>
      </w:r>
      <w:r>
        <w:t xml:space="preserve">n with a </w:t>
      </w:r>
      <w:r w:rsidR="002271A0">
        <w:t>nominal</w:t>
      </w:r>
      <w:r>
        <w:t xml:space="preserve"> atmosphere </w:t>
      </w:r>
      <w:r w:rsidR="00524542">
        <w:t xml:space="preserve">that </w:t>
      </w:r>
      <w:r w:rsidR="002271A0">
        <w:t>consists of molecular air, ozone, and NO</w:t>
      </w:r>
      <w:r w:rsidR="002271A0">
        <w:rPr>
          <w:vertAlign w:val="subscript"/>
        </w:rPr>
        <w:t>2</w:t>
      </w:r>
      <w:r w:rsidR="00524542">
        <w:t xml:space="preserve"> which is kept constant</w:t>
      </w:r>
      <w:r w:rsidR="00124C3B">
        <w:t xml:space="preserve">, and with a variable </w:t>
      </w:r>
      <w:r w:rsidR="00196FF4">
        <w:t>aerosol amount</w:t>
      </w:r>
      <w:r w:rsidR="00124C3B">
        <w:t xml:space="preserve"> and albedo</w:t>
      </w:r>
      <w:ins w:id="66" w:author="Elash, Brenden" w:date="2016-04-28T16:00:00Z">
        <w:r w:rsidR="0061005D">
          <w:t xml:space="preserve"> in order to be able to just determine the effect of aerosol on the measured radiance without the contamination from changing other atmospheric species</w:t>
        </w:r>
      </w:ins>
      <w:r w:rsidR="002271A0">
        <w:t xml:space="preserve">. </w:t>
      </w:r>
      <w:r w:rsidR="003B71BA">
        <w:t xml:space="preserve">The </w:t>
      </w:r>
      <w:r w:rsidR="006342F2">
        <w:t xml:space="preserve">aerosol fraction </w:t>
      </w:r>
      <w:r w:rsidR="003B71BA">
        <w:t xml:space="preserve">was determined by </w:t>
      </w:r>
      <w:r w:rsidR="00124C3B">
        <w:t xml:space="preserve">calculating the </w:t>
      </w:r>
      <w:r w:rsidR="00656A2B">
        <w:t xml:space="preserve">nominal </w:t>
      </w:r>
      <w:r w:rsidR="00124C3B">
        <w:t>radiance without aerosol in the model</w:t>
      </w:r>
      <w:proofErr w:type="gramStart"/>
      <w:r w:rsidR="00124C3B">
        <w:t xml:space="preserve">, </w:t>
      </w:r>
      <w:proofErr w:type="gramEnd"/>
      <m:oMath>
        <m:sSub>
          <m:sSubPr>
            <m:ctrlPr>
              <w:rPr>
                <w:rFonts w:ascii="Cambria Math" w:hAnsi="Cambria Math"/>
                <w:i/>
              </w:rPr>
            </m:ctrlPr>
          </m:sSubPr>
          <m:e>
            <m:r>
              <w:rPr>
                <w:rFonts w:ascii="Cambria Math" w:hAnsi="Cambria Math"/>
              </w:rPr>
              <m:t>I</m:t>
            </m:r>
          </m:e>
          <m:sub>
            <m:r>
              <w:rPr>
                <w:rFonts w:ascii="Cambria Math" w:hAnsi="Cambria Math"/>
              </w:rPr>
              <m:t>nom</m:t>
            </m:r>
          </m:sub>
        </m:sSub>
      </m:oMath>
      <w:r w:rsidR="00124C3B">
        <w:rPr>
          <w:rFonts w:eastAsiaTheme="minorEastAsia"/>
        </w:rPr>
        <w:t xml:space="preserve">, and the </w:t>
      </w:r>
      <w:r w:rsidR="006342F2">
        <w:rPr>
          <w:rFonts w:eastAsiaTheme="minorEastAsia"/>
        </w:rPr>
        <w:t xml:space="preserve">total </w:t>
      </w:r>
      <w:r w:rsidR="00124C3B">
        <w:rPr>
          <w:rFonts w:eastAsiaTheme="minorEastAsia"/>
        </w:rPr>
        <w:t xml:space="preserve">radiance including the aerosol,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tot</m:t>
            </m:r>
          </m:sub>
        </m:sSub>
      </m:oMath>
      <w:r w:rsidR="00124C3B">
        <w:rPr>
          <w:rFonts w:eastAsiaTheme="minorEastAsia"/>
        </w:rPr>
        <w:t xml:space="preserve">, </w:t>
      </w:r>
      <w:commentRangeEnd w:id="35"/>
      <w:r w:rsidR="00B53224">
        <w:rPr>
          <w:rStyle w:val="CommentReference"/>
        </w:rPr>
        <w:commentReference w:id="35"/>
      </w:r>
      <w:r w:rsidR="00124C3B">
        <w:rPr>
          <w:rFonts w:eastAsiaTheme="minorEastAsia"/>
        </w:rPr>
        <w:t xml:space="preserve">and using the difference between the total radiance and nominal radiance </w:t>
      </w:r>
      <w:r w:rsidR="006342F2">
        <w:rPr>
          <w:rFonts w:eastAsiaTheme="minorEastAsia"/>
        </w:rPr>
        <w:t>to find the approximate fraction of the signal due to aerosol</w:t>
      </w:r>
      <w:r w:rsidR="00656A2B">
        <w:rPr>
          <w:rFonts w:eastAsiaTheme="minorEastAsia"/>
        </w:rPr>
        <w:t>.</w:t>
      </w:r>
      <w:r w:rsidR="006342F2">
        <w:rPr>
          <w:rFonts w:eastAsiaTheme="minorEastAsia"/>
        </w:rPr>
        <w:t xml:space="preserve"> Thus</w:t>
      </w:r>
      <w:r w:rsidR="00211145">
        <w:rPr>
          <w:rFonts w:eastAsiaTheme="minorEastAsia"/>
        </w:rPr>
        <w:t xml:space="preserve"> </w:t>
      </w:r>
      <w:r w:rsidR="009E757F">
        <w:rPr>
          <w:rFonts w:eastAsiaTheme="minorEastAsia"/>
        </w:rPr>
        <w:t xml:space="preserve">to </w:t>
      </w:r>
      <w:r w:rsidR="00656A2B">
        <w:rPr>
          <w:rFonts w:eastAsiaTheme="minorEastAsia"/>
        </w:rPr>
        <w:t>determine the</w:t>
      </w:r>
      <w:r w:rsidR="00211145">
        <w:rPr>
          <w:rFonts w:eastAsiaTheme="minorEastAsia"/>
        </w:rPr>
        <w:t xml:space="preserve"> percent of the signal that </w:t>
      </w:r>
      <w:r w:rsidR="00656A2B">
        <w:rPr>
          <w:rFonts w:eastAsiaTheme="minorEastAsia"/>
        </w:rPr>
        <w:t>is attributed</w:t>
      </w:r>
      <w:r w:rsidR="00196FF4">
        <w:rPr>
          <w:rFonts w:eastAsiaTheme="minorEastAsia"/>
        </w:rPr>
        <w:t xml:space="preserve"> to aerosol</w:t>
      </w:r>
      <w:r w:rsidR="000A0F3F">
        <w:rPr>
          <w:rFonts w:eastAsiaTheme="minorEastAsia"/>
        </w:rPr>
        <w:t>,</w:t>
      </w:r>
      <w:r w:rsidR="00314B55">
        <w:rPr>
          <w:rFonts w:eastAsiaTheme="minorEastAsia"/>
        </w:rPr>
        <w:t xml:space="preserve"> the following formulation is used</w:t>
      </w:r>
      <w:r w:rsidR="00211145">
        <w:rPr>
          <w:rFonts w:eastAsiaTheme="minorEastAsia"/>
        </w:rPr>
        <w:t xml:space="preserve"> </w:t>
      </w:r>
    </w:p>
    <w:p w14:paraId="5401BA48" w14:textId="2605DEB4" w:rsidR="00211145" w:rsidRPr="00211145" w:rsidRDefault="00211145" w:rsidP="0091520A">
      <w:pPr>
        <w:spacing w:line="360" w:lineRule="auto"/>
        <w:jc w:val="both"/>
        <w:rPr>
          <w:rFonts w:eastAsiaTheme="minorEastAsia"/>
        </w:rPr>
      </w:pPr>
      <m:oMathPara>
        <m:oMath>
          <m:r>
            <w:rPr>
              <w:rFonts w:ascii="Cambria Math" w:hAnsi="Cambria Math"/>
            </w:rPr>
            <m:t>Percen</m:t>
          </m:r>
          <m:sSub>
            <m:sSubPr>
              <m:ctrlPr>
                <w:rPr>
                  <w:rFonts w:ascii="Cambria Math" w:hAnsi="Cambria Math"/>
                  <w:i/>
                </w:rPr>
              </m:ctrlPr>
            </m:sSubPr>
            <m:e>
              <m:r>
                <w:rPr>
                  <w:rFonts w:ascii="Cambria Math" w:hAnsi="Cambria Math"/>
                </w:rPr>
                <m:t>t</m:t>
              </m:r>
            </m:e>
            <m:sub>
              <m:r>
                <w:rPr>
                  <w:rFonts w:ascii="Cambria Math" w:hAnsi="Cambria Math"/>
                </w:rPr>
                <m:t>aerosol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tot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nom</m:t>
                  </m:r>
                </m:sub>
              </m:sSub>
            </m:num>
            <m:den>
              <m:sSub>
                <m:sSubPr>
                  <m:ctrlPr>
                    <w:rPr>
                      <w:rFonts w:ascii="Cambria Math" w:hAnsi="Cambria Math"/>
                      <w:i/>
                    </w:rPr>
                  </m:ctrlPr>
                </m:sSubPr>
                <m:e>
                  <m:r>
                    <w:rPr>
                      <w:rFonts w:ascii="Cambria Math" w:hAnsi="Cambria Math"/>
                    </w:rPr>
                    <m:t>I</m:t>
                  </m:r>
                </m:e>
                <m:sub>
                  <m:r>
                    <w:rPr>
                      <w:rFonts w:ascii="Cambria Math" w:hAnsi="Cambria Math"/>
                    </w:rPr>
                    <m:t>tot</m:t>
                  </m:r>
                </m:sub>
              </m:sSub>
            </m:den>
          </m:f>
          <m:r>
            <w:rPr>
              <w:rFonts w:ascii="Cambria Math" w:hAnsi="Cambria Math"/>
            </w:rPr>
            <m:t>*100%. (6)</m:t>
          </m:r>
        </m:oMath>
      </m:oMathPara>
    </w:p>
    <w:p w14:paraId="6154510B" w14:textId="74B0C086" w:rsidR="00211145" w:rsidRDefault="00196FF4" w:rsidP="008E72BB">
      <w:pPr>
        <w:spacing w:line="276" w:lineRule="auto"/>
        <w:jc w:val="both"/>
        <w:rPr>
          <w:rFonts w:eastAsiaTheme="minorEastAsia"/>
        </w:rPr>
      </w:pPr>
      <w:r>
        <w:rPr>
          <w:rFonts w:eastAsiaTheme="minorEastAsia"/>
        </w:rPr>
        <w:t>D</w:t>
      </w:r>
      <w:r w:rsidR="006342F2">
        <w:rPr>
          <w:rFonts w:eastAsiaTheme="minorEastAsia"/>
        </w:rPr>
        <w:t>ue to non-</w:t>
      </w:r>
      <w:proofErr w:type="spellStart"/>
      <w:r w:rsidR="006342F2">
        <w:rPr>
          <w:rFonts w:eastAsiaTheme="minorEastAsia"/>
        </w:rPr>
        <w:t>linearities</w:t>
      </w:r>
      <w:proofErr w:type="spellEnd"/>
      <w:r w:rsidR="006342F2">
        <w:rPr>
          <w:rFonts w:eastAsiaTheme="minorEastAsia"/>
        </w:rPr>
        <w:t xml:space="preserve"> from multiple scattering, this is not strictly true; however at most stratospheric tangent altitudes, the wavelengths</w:t>
      </w:r>
      <w:r w:rsidR="00784B3F">
        <w:rPr>
          <w:rFonts w:eastAsiaTheme="minorEastAsia"/>
        </w:rPr>
        <w:t xml:space="preserve"> under study</w:t>
      </w:r>
      <w:r w:rsidR="006342F2">
        <w:rPr>
          <w:rFonts w:eastAsiaTheme="minorEastAsia"/>
        </w:rPr>
        <w:t xml:space="preserve"> are quite optically thin and this simple percent difference will provide an intuitive approximation of the fraction of the signal due to aerosol. </w:t>
      </w:r>
      <w:r w:rsidR="007D5ED8">
        <w:rPr>
          <w:rFonts w:eastAsiaTheme="minorEastAsia"/>
        </w:rPr>
        <w:t xml:space="preserve">Furthermore, polarized measurements </w:t>
      </w:r>
      <w:r w:rsidR="002035C2">
        <w:rPr>
          <w:rFonts w:eastAsiaTheme="minorEastAsia"/>
        </w:rPr>
        <w:t xml:space="preserve">of radiance </w:t>
      </w:r>
      <w:r w:rsidR="007D5ED8">
        <w:rPr>
          <w:rFonts w:eastAsiaTheme="minorEastAsia"/>
        </w:rPr>
        <w:t xml:space="preserve">will </w:t>
      </w:r>
      <w:r w:rsidR="008561AD">
        <w:rPr>
          <w:rFonts w:eastAsiaTheme="minorEastAsia"/>
        </w:rPr>
        <w:t>be</w:t>
      </w:r>
      <w:r w:rsidR="007D5ED8">
        <w:rPr>
          <w:rFonts w:eastAsiaTheme="minorEastAsia"/>
        </w:rPr>
        <w:t xml:space="preserve"> </w:t>
      </w:r>
      <w:r w:rsidR="002035C2">
        <w:rPr>
          <w:rFonts w:eastAsiaTheme="minorEastAsia"/>
        </w:rPr>
        <w:t>smaller</w:t>
      </w:r>
      <w:r w:rsidR="007D5ED8">
        <w:rPr>
          <w:rFonts w:eastAsiaTheme="minorEastAsia"/>
        </w:rPr>
        <w:t xml:space="preserve"> </w:t>
      </w:r>
      <w:r w:rsidR="008561AD">
        <w:rPr>
          <w:rFonts w:eastAsiaTheme="minorEastAsia"/>
        </w:rPr>
        <w:t xml:space="preserve">in magnitude </w:t>
      </w:r>
      <w:r w:rsidR="007D5ED8">
        <w:rPr>
          <w:rFonts w:eastAsiaTheme="minorEastAsia"/>
        </w:rPr>
        <w:t xml:space="preserve">than the scalar counterpart and the percent loss </w:t>
      </w:r>
      <w:r w:rsidR="007D5ED8">
        <w:rPr>
          <w:rFonts w:eastAsiaTheme="minorEastAsia"/>
        </w:rPr>
        <w:lastRenderedPageBreak/>
        <w:t xml:space="preserve">will be used to estimate </w:t>
      </w:r>
      <w:r w:rsidR="00FF41D5">
        <w:rPr>
          <w:rFonts w:eastAsiaTheme="minorEastAsia"/>
        </w:rPr>
        <w:t xml:space="preserve">the </w:t>
      </w:r>
      <w:r w:rsidR="007D5ED8">
        <w:rPr>
          <w:rFonts w:eastAsiaTheme="minorEastAsia"/>
        </w:rPr>
        <w:t xml:space="preserve">increase in </w:t>
      </w:r>
      <w:r w:rsidR="00784B3F">
        <w:rPr>
          <w:rFonts w:eastAsiaTheme="minorEastAsia"/>
        </w:rPr>
        <w:t>instrument sensitivity</w:t>
      </w:r>
      <w:r w:rsidR="00FF41D5">
        <w:rPr>
          <w:rFonts w:eastAsiaTheme="minorEastAsia"/>
        </w:rPr>
        <w:t>, or, for example, image exposure time,</w:t>
      </w:r>
      <w:r w:rsidR="00784B3F">
        <w:rPr>
          <w:rFonts w:eastAsiaTheme="minorEastAsia"/>
        </w:rPr>
        <w:t xml:space="preserve"> </w:t>
      </w:r>
      <w:r w:rsidR="008561AD">
        <w:rPr>
          <w:rFonts w:eastAsiaTheme="minorEastAsia"/>
        </w:rPr>
        <w:t xml:space="preserve">needed </w:t>
      </w:r>
      <w:r w:rsidR="002035C2">
        <w:rPr>
          <w:rFonts w:eastAsiaTheme="minorEastAsia"/>
        </w:rPr>
        <w:t>to compensate</w:t>
      </w:r>
      <w:r w:rsidR="007D5ED8">
        <w:rPr>
          <w:rFonts w:eastAsiaTheme="minorEastAsia"/>
        </w:rPr>
        <w:t xml:space="preserve">. </w:t>
      </w:r>
    </w:p>
    <w:p w14:paraId="7AB5FA9E" w14:textId="1B1344D8" w:rsidR="00DB3D12" w:rsidRDefault="002844B9" w:rsidP="008E72BB">
      <w:pPr>
        <w:spacing w:line="276" w:lineRule="auto"/>
        <w:jc w:val="both"/>
        <w:rPr>
          <w:rFonts w:eastAsiaTheme="minorEastAsia"/>
        </w:rPr>
      </w:pPr>
      <w:r>
        <w:rPr>
          <w:rFonts w:eastAsiaTheme="minorEastAsia"/>
        </w:rPr>
        <w:t>To determine the effect of polarization on the retrieval</w:t>
      </w:r>
      <w:r w:rsidR="000A0F3F">
        <w:rPr>
          <w:rFonts w:eastAsiaTheme="minorEastAsia"/>
        </w:rPr>
        <w:t>,</w:t>
      </w:r>
      <w:r>
        <w:rPr>
          <w:rFonts w:eastAsiaTheme="minorEastAsia"/>
        </w:rPr>
        <w:t xml:space="preserve"> </w:t>
      </w:r>
      <w:r w:rsidR="009444D9">
        <w:rPr>
          <w:rFonts w:eastAsiaTheme="minorEastAsia"/>
        </w:rPr>
        <w:t xml:space="preserve">a retrieval method </w:t>
      </w:r>
      <w:r w:rsidR="00127EBE">
        <w:rPr>
          <w:rFonts w:eastAsiaTheme="minorEastAsia"/>
        </w:rPr>
        <w:t>is</w:t>
      </w:r>
      <w:r w:rsidR="009444D9">
        <w:rPr>
          <w:rFonts w:eastAsiaTheme="minorEastAsia"/>
        </w:rPr>
        <w:t xml:space="preserve"> used </w:t>
      </w:r>
      <w:r w:rsidR="00E17C25">
        <w:rPr>
          <w:rFonts w:eastAsiaTheme="minorEastAsia"/>
        </w:rPr>
        <w:t xml:space="preserve">that is essentially </w:t>
      </w:r>
      <w:r w:rsidR="009444D9">
        <w:rPr>
          <w:rFonts w:eastAsiaTheme="minorEastAsia"/>
        </w:rPr>
        <w:t xml:space="preserve">similar to </w:t>
      </w:r>
      <w:r w:rsidR="00E17C25">
        <w:rPr>
          <w:rFonts w:eastAsiaTheme="minorEastAsia"/>
        </w:rPr>
        <w:t xml:space="preserve">that developed </w:t>
      </w:r>
      <w:r w:rsidR="009444D9">
        <w:rPr>
          <w:rFonts w:eastAsiaTheme="minorEastAsia"/>
        </w:rPr>
        <w:t>by Bourassa et al. (2012</w:t>
      </w:r>
      <w:r w:rsidR="00725194">
        <w:rPr>
          <w:rFonts w:eastAsiaTheme="minorEastAsia"/>
        </w:rPr>
        <w:t>b</w:t>
      </w:r>
      <w:r w:rsidR="009444D9">
        <w:rPr>
          <w:rFonts w:eastAsiaTheme="minorEastAsia"/>
        </w:rPr>
        <w:t>)</w:t>
      </w:r>
      <w:r w:rsidR="00E17C25">
        <w:rPr>
          <w:rFonts w:eastAsiaTheme="minorEastAsia"/>
        </w:rPr>
        <w:t xml:space="preserve"> for OSIRIS</w:t>
      </w:r>
      <w:r w:rsidR="009444D9">
        <w:rPr>
          <w:rFonts w:eastAsiaTheme="minorEastAsia"/>
        </w:rPr>
        <w:t>. A minor change to the algorithm is</w:t>
      </w:r>
      <w:r w:rsidR="000A0F3F">
        <w:rPr>
          <w:rFonts w:eastAsiaTheme="minorEastAsia"/>
        </w:rPr>
        <w:t xml:space="preserve"> made where</w:t>
      </w:r>
      <w:r w:rsidR="009444D9">
        <w:rPr>
          <w:rFonts w:eastAsiaTheme="minorEastAsia"/>
        </w:rPr>
        <w:t xml:space="preserve"> the measurement vector </w:t>
      </w:r>
      <w:r w:rsidR="00E17C25">
        <w:rPr>
          <w:rFonts w:eastAsiaTheme="minorEastAsia"/>
        </w:rPr>
        <w:t>for this study</w:t>
      </w:r>
      <w:r w:rsidR="00784B3F">
        <w:rPr>
          <w:rFonts w:eastAsiaTheme="minorEastAsia"/>
        </w:rPr>
        <w:t xml:space="preserve"> is </w:t>
      </w:r>
      <w:r w:rsidR="009444D9">
        <w:rPr>
          <w:rFonts w:eastAsiaTheme="minorEastAsia"/>
        </w:rPr>
        <w:t>not normalized by a shorter wavelength</w:t>
      </w:r>
      <w:r w:rsidR="00E17C25">
        <w:rPr>
          <w:rFonts w:eastAsiaTheme="minorEastAsia"/>
        </w:rPr>
        <w:t xml:space="preserve">. </w:t>
      </w:r>
      <w:r w:rsidR="009444D9">
        <w:rPr>
          <w:rFonts w:eastAsiaTheme="minorEastAsia"/>
        </w:rPr>
        <w:t xml:space="preserve"> </w:t>
      </w:r>
      <w:r w:rsidR="00E17C25">
        <w:rPr>
          <w:rFonts w:eastAsiaTheme="minorEastAsia"/>
        </w:rPr>
        <w:t>We have made this change as the results from</w:t>
      </w:r>
      <w:r w:rsidR="009444D9">
        <w:rPr>
          <w:rFonts w:eastAsiaTheme="minorEastAsia"/>
        </w:rPr>
        <w:t xml:space="preserve"> </w:t>
      </w:r>
      <w:proofErr w:type="spellStart"/>
      <w:r w:rsidR="009444D9">
        <w:rPr>
          <w:rFonts w:eastAsiaTheme="minorEastAsia"/>
        </w:rPr>
        <w:t>Rieger</w:t>
      </w:r>
      <w:proofErr w:type="spellEnd"/>
      <w:r w:rsidR="009444D9">
        <w:rPr>
          <w:rFonts w:eastAsiaTheme="minorEastAsia"/>
        </w:rPr>
        <w:t xml:space="preserve"> et al. (2014) show this </w:t>
      </w:r>
      <w:r w:rsidR="00E17C25">
        <w:rPr>
          <w:rFonts w:eastAsiaTheme="minorEastAsia"/>
        </w:rPr>
        <w:t xml:space="preserve">actually </w:t>
      </w:r>
      <w:r w:rsidR="009444D9">
        <w:rPr>
          <w:rFonts w:eastAsiaTheme="minorEastAsia"/>
        </w:rPr>
        <w:t xml:space="preserve">decreases sensitivity to particle size distributions. </w:t>
      </w:r>
      <w:r w:rsidR="002035C2">
        <w:rPr>
          <w:rFonts w:eastAsiaTheme="minorEastAsia"/>
        </w:rPr>
        <w:t xml:space="preserve">Although it is advantageous to limit sensitivity to particle size, it is advantageous to </w:t>
      </w:r>
      <w:r w:rsidR="00E17C25">
        <w:rPr>
          <w:rFonts w:eastAsiaTheme="minorEastAsia"/>
        </w:rPr>
        <w:t xml:space="preserve">explore </w:t>
      </w:r>
      <w:r w:rsidR="002035C2">
        <w:rPr>
          <w:rFonts w:eastAsiaTheme="minorEastAsia"/>
        </w:rPr>
        <w:t xml:space="preserve">the worst case scenario </w:t>
      </w:r>
      <w:r w:rsidR="00E17C25">
        <w:rPr>
          <w:rFonts w:eastAsiaTheme="minorEastAsia"/>
        </w:rPr>
        <w:t xml:space="preserve">under </w:t>
      </w:r>
      <w:r w:rsidR="002035C2">
        <w:rPr>
          <w:rFonts w:eastAsiaTheme="minorEastAsia"/>
        </w:rPr>
        <w:t>possible limitations of future technology</w:t>
      </w:r>
      <w:r w:rsidR="00784B3F">
        <w:rPr>
          <w:rFonts w:eastAsiaTheme="minorEastAsia"/>
        </w:rPr>
        <w:t xml:space="preserve">, especially given that not all instruments may cover </w:t>
      </w:r>
      <w:r w:rsidR="00E17C25">
        <w:rPr>
          <w:rFonts w:eastAsiaTheme="minorEastAsia"/>
        </w:rPr>
        <w:t xml:space="preserve">a wide </w:t>
      </w:r>
      <w:r w:rsidR="00784B3F">
        <w:rPr>
          <w:rFonts w:eastAsiaTheme="minorEastAsia"/>
        </w:rPr>
        <w:t>spectral range.</w:t>
      </w:r>
      <w:r w:rsidR="002035C2">
        <w:rPr>
          <w:rFonts w:eastAsiaTheme="minorEastAsia"/>
        </w:rPr>
        <w:t xml:space="preserve"> </w:t>
      </w:r>
      <w:r w:rsidR="00955D7B">
        <w:rPr>
          <w:rFonts w:eastAsiaTheme="minorEastAsia"/>
        </w:rPr>
        <w:t>For the retrievals</w:t>
      </w:r>
      <w:r w:rsidR="000A0F3F">
        <w:rPr>
          <w:rFonts w:eastAsiaTheme="minorEastAsia"/>
        </w:rPr>
        <w:t>,</w:t>
      </w:r>
      <w:r w:rsidR="00955D7B">
        <w:rPr>
          <w:rFonts w:eastAsiaTheme="minorEastAsia"/>
        </w:rPr>
        <w:t xml:space="preserve"> a simulated radiance profile </w:t>
      </w:r>
      <w:r w:rsidR="00784B3F">
        <w:rPr>
          <w:rFonts w:eastAsiaTheme="minorEastAsia"/>
        </w:rPr>
        <w:t xml:space="preserve">is </w:t>
      </w:r>
      <w:r w:rsidR="00955D7B">
        <w:rPr>
          <w:rFonts w:eastAsiaTheme="minorEastAsia"/>
        </w:rPr>
        <w:t>calculated us</w:t>
      </w:r>
      <w:r w:rsidR="000A0F3F">
        <w:rPr>
          <w:rFonts w:eastAsiaTheme="minorEastAsia"/>
        </w:rPr>
        <w:t xml:space="preserve">ing the SASKTRAN-HR model with nominal </w:t>
      </w:r>
      <w:r w:rsidR="00127EBE">
        <w:rPr>
          <w:rFonts w:eastAsiaTheme="minorEastAsia"/>
        </w:rPr>
        <w:t>o</w:t>
      </w:r>
      <w:r w:rsidR="000A0F3F">
        <w:rPr>
          <w:rFonts w:eastAsiaTheme="minorEastAsia"/>
        </w:rPr>
        <w:t>zone</w:t>
      </w:r>
      <w:r w:rsidR="00955D7B">
        <w:rPr>
          <w:rFonts w:eastAsiaTheme="minorEastAsia"/>
        </w:rPr>
        <w:t xml:space="preserve"> and NO</w:t>
      </w:r>
      <w:r w:rsidR="00955D7B">
        <w:rPr>
          <w:rFonts w:eastAsiaTheme="minorEastAsia"/>
          <w:vertAlign w:val="subscript"/>
        </w:rPr>
        <w:t>2</w:t>
      </w:r>
      <w:r w:rsidR="00955D7B">
        <w:rPr>
          <w:rFonts w:eastAsiaTheme="minorEastAsia"/>
        </w:rPr>
        <w:t xml:space="preserve"> profiles for each of the </w:t>
      </w:r>
      <w:r w:rsidR="00784B3F">
        <w:rPr>
          <w:rFonts w:eastAsiaTheme="minorEastAsia"/>
        </w:rPr>
        <w:t xml:space="preserve">aerosol parameter </w:t>
      </w:r>
      <w:r w:rsidR="00955D7B">
        <w:rPr>
          <w:rFonts w:eastAsiaTheme="minorEastAsia"/>
        </w:rPr>
        <w:t>scen</w:t>
      </w:r>
      <w:r w:rsidR="00E17C25">
        <w:rPr>
          <w:rFonts w:eastAsiaTheme="minorEastAsia"/>
        </w:rPr>
        <w:t>arios listed in section 2.</w:t>
      </w:r>
      <w:del w:id="67" w:author="Elash, Brenden" w:date="2016-04-26T14:32:00Z">
        <w:r w:rsidR="00E17C25" w:rsidDel="00BD02A9">
          <w:rPr>
            <w:rFonts w:eastAsiaTheme="minorEastAsia"/>
          </w:rPr>
          <w:delText>2</w:delText>
        </w:r>
      </w:del>
      <w:ins w:id="68" w:author="Elash, Brenden" w:date="2016-04-26T14:32:00Z">
        <w:r w:rsidR="00BD02A9">
          <w:rPr>
            <w:rFonts w:eastAsiaTheme="minorEastAsia"/>
          </w:rPr>
          <w:t>3</w:t>
        </w:r>
      </w:ins>
      <w:r w:rsidR="00E17C25">
        <w:rPr>
          <w:rFonts w:eastAsiaTheme="minorEastAsia"/>
        </w:rPr>
        <w:t xml:space="preserve">. This is taken as a </w:t>
      </w:r>
      <w:r w:rsidR="00955D7B">
        <w:rPr>
          <w:rFonts w:eastAsiaTheme="minorEastAsia"/>
        </w:rPr>
        <w:t>simulated measurement</w:t>
      </w:r>
      <w:r w:rsidR="00E17C25">
        <w:rPr>
          <w:rFonts w:eastAsiaTheme="minorEastAsia"/>
        </w:rPr>
        <w:t xml:space="preserve"> and is </w:t>
      </w:r>
      <w:r w:rsidR="00784B3F">
        <w:rPr>
          <w:rFonts w:eastAsiaTheme="minorEastAsia"/>
        </w:rPr>
        <w:t>then</w:t>
      </w:r>
      <w:r w:rsidR="00955D7B">
        <w:rPr>
          <w:rFonts w:eastAsiaTheme="minorEastAsia"/>
        </w:rPr>
        <w:t xml:space="preserve"> used to retrieve aerosol </w:t>
      </w:r>
      <w:r w:rsidR="00784B3F">
        <w:rPr>
          <w:rFonts w:eastAsiaTheme="minorEastAsia"/>
        </w:rPr>
        <w:t xml:space="preserve">extinction </w:t>
      </w:r>
      <w:r w:rsidR="00955D7B">
        <w:rPr>
          <w:rFonts w:eastAsiaTheme="minorEastAsia"/>
        </w:rPr>
        <w:t xml:space="preserve">profiles using the </w:t>
      </w:r>
      <w:r w:rsidR="00E82D99">
        <w:rPr>
          <w:rFonts w:eastAsiaTheme="minorEastAsia"/>
        </w:rPr>
        <w:t>Bourassa et al., 2012</w:t>
      </w:r>
      <w:r w:rsidR="009E757F">
        <w:rPr>
          <w:rFonts w:eastAsiaTheme="minorEastAsia"/>
        </w:rPr>
        <w:t>b</w:t>
      </w:r>
      <w:r w:rsidR="00E82D99">
        <w:rPr>
          <w:rFonts w:eastAsiaTheme="minorEastAsia"/>
        </w:rPr>
        <w:t xml:space="preserve"> </w:t>
      </w:r>
      <w:r w:rsidR="00955D7B">
        <w:rPr>
          <w:rFonts w:eastAsiaTheme="minorEastAsia"/>
        </w:rPr>
        <w:t>technique</w:t>
      </w:r>
      <w:r w:rsidR="00E17C25">
        <w:rPr>
          <w:rFonts w:eastAsiaTheme="minorEastAsia"/>
        </w:rPr>
        <w:t>.  This is done similarly</w:t>
      </w:r>
      <w:r w:rsidR="00955D7B">
        <w:rPr>
          <w:rFonts w:eastAsiaTheme="minorEastAsia"/>
        </w:rPr>
        <w:t xml:space="preserve"> for all three polarization states. Additionally, a retrieval </w:t>
      </w:r>
      <w:r w:rsidR="00E17C25">
        <w:rPr>
          <w:rFonts w:eastAsiaTheme="minorEastAsia"/>
        </w:rPr>
        <w:t xml:space="preserve">is </w:t>
      </w:r>
      <w:r w:rsidR="00955D7B">
        <w:rPr>
          <w:rFonts w:eastAsiaTheme="minorEastAsia"/>
        </w:rPr>
        <w:t>performed with the scal</w:t>
      </w:r>
      <w:r w:rsidR="00F2088C">
        <w:rPr>
          <w:rFonts w:eastAsiaTheme="minorEastAsia"/>
        </w:rPr>
        <w:t>a</w:t>
      </w:r>
      <w:r w:rsidR="00955D7B">
        <w:rPr>
          <w:rFonts w:eastAsiaTheme="minorEastAsia"/>
        </w:rPr>
        <w:t>r SASKTRAN-HR model to see if there is a</w:t>
      </w:r>
      <w:r w:rsidR="00E17C25">
        <w:rPr>
          <w:rFonts w:eastAsiaTheme="minorEastAsia"/>
        </w:rPr>
        <w:t>ny substantial</w:t>
      </w:r>
      <w:r w:rsidR="00955D7B">
        <w:rPr>
          <w:rFonts w:eastAsiaTheme="minorEastAsia"/>
        </w:rPr>
        <w:t xml:space="preserve"> </w:t>
      </w:r>
      <w:r w:rsidR="00E82D99">
        <w:rPr>
          <w:rFonts w:eastAsiaTheme="minorEastAsia"/>
        </w:rPr>
        <w:t xml:space="preserve">difference </w:t>
      </w:r>
      <w:r w:rsidR="00955D7B">
        <w:rPr>
          <w:rFonts w:eastAsiaTheme="minorEastAsia"/>
        </w:rPr>
        <w:t>between using the scal</w:t>
      </w:r>
      <w:r w:rsidR="006837A5">
        <w:rPr>
          <w:rFonts w:eastAsiaTheme="minorEastAsia"/>
        </w:rPr>
        <w:t>a</w:t>
      </w:r>
      <w:r w:rsidR="00955D7B">
        <w:rPr>
          <w:rFonts w:eastAsiaTheme="minorEastAsia"/>
        </w:rPr>
        <w:t xml:space="preserve">r </w:t>
      </w:r>
      <w:ins w:id="69" w:author="Elash, Brenden" w:date="2016-04-26T14:24:00Z">
        <w:r w:rsidR="00BB539C">
          <w:rPr>
            <w:rFonts w:eastAsiaTheme="minorEastAsia"/>
          </w:rPr>
          <w:t xml:space="preserve">radiance </w:t>
        </w:r>
      </w:ins>
      <w:r w:rsidR="00955D7B">
        <w:rPr>
          <w:rFonts w:eastAsiaTheme="minorEastAsia"/>
        </w:rPr>
        <w:t xml:space="preserve">and the </w:t>
      </w:r>
      <w:r w:rsidR="00E17C25">
        <w:rPr>
          <w:rFonts w:eastAsiaTheme="minorEastAsia"/>
        </w:rPr>
        <w:t>total radiance from the vector</w:t>
      </w:r>
      <w:r w:rsidR="00955D7B">
        <w:rPr>
          <w:rFonts w:eastAsiaTheme="minorEastAsia"/>
        </w:rPr>
        <w:t xml:space="preserve"> model. For each </w:t>
      </w:r>
      <w:r w:rsidR="00581E47">
        <w:rPr>
          <w:rFonts w:eastAsiaTheme="minorEastAsia"/>
        </w:rPr>
        <w:t xml:space="preserve">aerosol </w:t>
      </w:r>
      <w:r w:rsidR="00955D7B">
        <w:rPr>
          <w:rFonts w:eastAsiaTheme="minorEastAsia"/>
        </w:rPr>
        <w:t>retrieval</w:t>
      </w:r>
      <w:r w:rsidR="000A0F3F">
        <w:rPr>
          <w:rFonts w:eastAsiaTheme="minorEastAsia"/>
        </w:rPr>
        <w:t>,</w:t>
      </w:r>
      <w:r w:rsidR="00955D7B">
        <w:rPr>
          <w:rFonts w:eastAsiaTheme="minorEastAsia"/>
        </w:rPr>
        <w:t xml:space="preserve"> </w:t>
      </w:r>
      <w:r w:rsidR="00581E47">
        <w:rPr>
          <w:rFonts w:eastAsiaTheme="minorEastAsia"/>
        </w:rPr>
        <w:t xml:space="preserve">the </w:t>
      </w:r>
      <w:r w:rsidR="00E82D99">
        <w:rPr>
          <w:rFonts w:eastAsiaTheme="minorEastAsia"/>
        </w:rPr>
        <w:t>o</w:t>
      </w:r>
      <w:r w:rsidR="00581E47">
        <w:rPr>
          <w:rFonts w:eastAsiaTheme="minorEastAsia"/>
        </w:rPr>
        <w:t>zone, NO</w:t>
      </w:r>
      <w:r w:rsidR="00581E47">
        <w:rPr>
          <w:rFonts w:eastAsiaTheme="minorEastAsia"/>
          <w:vertAlign w:val="subscript"/>
        </w:rPr>
        <w:t>2</w:t>
      </w:r>
      <w:r w:rsidR="00581E47">
        <w:rPr>
          <w:rFonts w:eastAsiaTheme="minorEastAsia"/>
        </w:rPr>
        <w:t xml:space="preserve">, and albedo are </w:t>
      </w:r>
      <w:r w:rsidR="00E17C25">
        <w:rPr>
          <w:rFonts w:eastAsiaTheme="minorEastAsia"/>
        </w:rPr>
        <w:t>fixed to the</w:t>
      </w:r>
      <w:r w:rsidR="00581E47">
        <w:rPr>
          <w:rFonts w:eastAsiaTheme="minorEastAsia"/>
        </w:rPr>
        <w:t xml:space="preserve"> </w:t>
      </w:r>
      <w:r w:rsidR="00D7344F">
        <w:rPr>
          <w:rFonts w:eastAsiaTheme="minorEastAsia"/>
        </w:rPr>
        <w:t xml:space="preserve">values used </w:t>
      </w:r>
      <w:r w:rsidR="002944BD">
        <w:rPr>
          <w:rFonts w:eastAsiaTheme="minorEastAsia"/>
        </w:rPr>
        <w:t xml:space="preserve">in the </w:t>
      </w:r>
      <w:r w:rsidR="00D7344F">
        <w:rPr>
          <w:rFonts w:eastAsiaTheme="minorEastAsia"/>
        </w:rPr>
        <w:t>simulation of the measurement</w:t>
      </w:r>
      <w:r w:rsidR="00E17C25">
        <w:rPr>
          <w:rFonts w:eastAsiaTheme="minorEastAsia"/>
        </w:rPr>
        <w:t>.</w:t>
      </w:r>
      <w:r w:rsidR="00D7344F">
        <w:rPr>
          <w:rFonts w:eastAsiaTheme="minorEastAsia"/>
        </w:rPr>
        <w:t xml:space="preserve"> </w:t>
      </w:r>
      <w:r w:rsidR="00E17C25">
        <w:rPr>
          <w:rFonts w:eastAsiaTheme="minorEastAsia"/>
        </w:rPr>
        <w:t xml:space="preserve"> All four particle size distributions from Table 1 are used in the simulations, but following Bourassa et al., 2012b, t</w:t>
      </w:r>
      <w:r w:rsidR="00581E47">
        <w:rPr>
          <w:rFonts w:eastAsiaTheme="minorEastAsia"/>
        </w:rPr>
        <w:t xml:space="preserve">he aerosol particle size is </w:t>
      </w:r>
      <w:r w:rsidR="00E82D99">
        <w:rPr>
          <w:rFonts w:eastAsiaTheme="minorEastAsia"/>
        </w:rPr>
        <w:t xml:space="preserve">fixed </w:t>
      </w:r>
      <w:r w:rsidR="00E17C25">
        <w:rPr>
          <w:rFonts w:eastAsiaTheme="minorEastAsia"/>
        </w:rPr>
        <w:t>in the retrieval to</w:t>
      </w:r>
      <w:r w:rsidR="00E82D99">
        <w:rPr>
          <w:rFonts w:eastAsiaTheme="minorEastAsia"/>
        </w:rPr>
        <w:t xml:space="preserve"> a single mode log-normal with</w:t>
      </w:r>
      <w:r w:rsidR="00581E47">
        <w:rPr>
          <w:rFonts w:eastAsiaTheme="minorEastAsia"/>
        </w:rPr>
        <w:t xml:space="preserve"> 0.08 µm mode radius and mode width</w:t>
      </w:r>
      <w:r w:rsidR="00E82D99">
        <w:rPr>
          <w:rFonts w:eastAsiaTheme="minorEastAsia"/>
        </w:rPr>
        <w:t xml:space="preserve"> of 1.6</w:t>
      </w:r>
      <w:r w:rsidR="00581E47">
        <w:rPr>
          <w:rFonts w:eastAsiaTheme="minorEastAsia"/>
        </w:rPr>
        <w:t xml:space="preserve">.  </w:t>
      </w:r>
      <w:r w:rsidR="00E17C25">
        <w:rPr>
          <w:rFonts w:eastAsiaTheme="minorEastAsia"/>
        </w:rPr>
        <w:t>T</w:t>
      </w:r>
      <w:r w:rsidR="00581E47">
        <w:rPr>
          <w:rFonts w:eastAsiaTheme="minorEastAsia"/>
        </w:rPr>
        <w:t xml:space="preserve">he assumption of </w:t>
      </w:r>
      <w:r w:rsidR="00E82D99">
        <w:rPr>
          <w:rFonts w:eastAsiaTheme="minorEastAsia"/>
        </w:rPr>
        <w:t xml:space="preserve">a fixed </w:t>
      </w:r>
      <w:r w:rsidR="00581E47">
        <w:rPr>
          <w:rFonts w:eastAsiaTheme="minorEastAsia"/>
        </w:rPr>
        <w:t xml:space="preserve">particle size </w:t>
      </w:r>
      <w:r w:rsidR="00E82D99">
        <w:rPr>
          <w:rFonts w:eastAsiaTheme="minorEastAsia"/>
        </w:rPr>
        <w:t xml:space="preserve">distribution </w:t>
      </w:r>
      <w:r w:rsidR="00581E47">
        <w:rPr>
          <w:rFonts w:eastAsiaTheme="minorEastAsia"/>
        </w:rPr>
        <w:t xml:space="preserve">is very common in current limb scatter </w:t>
      </w:r>
      <w:r w:rsidR="00D7344F">
        <w:rPr>
          <w:rFonts w:eastAsiaTheme="minorEastAsia"/>
        </w:rPr>
        <w:t xml:space="preserve">retrievals </w:t>
      </w:r>
      <w:r w:rsidR="002944BD">
        <w:rPr>
          <w:rFonts w:eastAsiaTheme="minorEastAsia"/>
        </w:rPr>
        <w:t xml:space="preserve">and </w:t>
      </w:r>
      <w:r w:rsidR="00D7344F">
        <w:rPr>
          <w:rFonts w:eastAsiaTheme="minorEastAsia"/>
        </w:rPr>
        <w:t>this is used</w:t>
      </w:r>
      <w:r w:rsidR="00581E47">
        <w:rPr>
          <w:rFonts w:eastAsiaTheme="minorEastAsia"/>
        </w:rPr>
        <w:t xml:space="preserve"> to </w:t>
      </w:r>
      <w:r w:rsidR="00D7344F">
        <w:rPr>
          <w:rFonts w:eastAsiaTheme="minorEastAsia"/>
        </w:rPr>
        <w:t xml:space="preserve">explore </w:t>
      </w:r>
      <w:r w:rsidR="00E17C25">
        <w:rPr>
          <w:rFonts w:eastAsiaTheme="minorEastAsia"/>
        </w:rPr>
        <w:t xml:space="preserve">sensitivity of </w:t>
      </w:r>
      <w:r w:rsidR="00581E47">
        <w:rPr>
          <w:rFonts w:eastAsiaTheme="minorEastAsia"/>
        </w:rPr>
        <w:t xml:space="preserve">the </w:t>
      </w:r>
      <w:r w:rsidR="000A0F3F">
        <w:rPr>
          <w:rFonts w:eastAsiaTheme="minorEastAsia"/>
        </w:rPr>
        <w:t>polariz</w:t>
      </w:r>
      <w:r w:rsidR="00D7344F">
        <w:rPr>
          <w:rFonts w:eastAsiaTheme="minorEastAsia"/>
        </w:rPr>
        <w:t xml:space="preserve">ed measurements </w:t>
      </w:r>
      <w:r w:rsidR="00581E47">
        <w:rPr>
          <w:rFonts w:eastAsiaTheme="minorEastAsia"/>
        </w:rPr>
        <w:t xml:space="preserve">to particle size </w:t>
      </w:r>
      <w:r w:rsidR="00DB3D12">
        <w:rPr>
          <w:rFonts w:eastAsiaTheme="minorEastAsia"/>
        </w:rPr>
        <w:t>distributions</w:t>
      </w:r>
      <w:r w:rsidR="00E17C25">
        <w:rPr>
          <w:rFonts w:eastAsiaTheme="minorEastAsia"/>
        </w:rPr>
        <w:t>,</w:t>
      </w:r>
      <w:r w:rsidR="00DB3D12">
        <w:rPr>
          <w:rFonts w:eastAsiaTheme="minorEastAsia"/>
        </w:rPr>
        <w:t xml:space="preserve"> and </w:t>
      </w:r>
      <w:r w:rsidR="00E17C25">
        <w:rPr>
          <w:rFonts w:eastAsiaTheme="minorEastAsia"/>
        </w:rPr>
        <w:t xml:space="preserve">test if </w:t>
      </w:r>
      <w:r w:rsidR="00D7344F">
        <w:rPr>
          <w:rFonts w:eastAsiaTheme="minorEastAsia"/>
        </w:rPr>
        <w:t>the uncertainty in this</w:t>
      </w:r>
      <w:r w:rsidR="00DB3D12">
        <w:rPr>
          <w:rFonts w:eastAsiaTheme="minorEastAsia"/>
        </w:rPr>
        <w:t xml:space="preserve"> assumption greatly </w:t>
      </w:r>
      <w:r w:rsidR="00E17C25">
        <w:rPr>
          <w:rFonts w:eastAsiaTheme="minorEastAsia"/>
        </w:rPr>
        <w:t>e</w:t>
      </w:r>
      <w:r w:rsidR="00DB3D12">
        <w:rPr>
          <w:rFonts w:eastAsiaTheme="minorEastAsia"/>
        </w:rPr>
        <w:t>ffects the retrieved extinction.</w:t>
      </w:r>
    </w:p>
    <w:p w14:paraId="758AC66F" w14:textId="156214D0" w:rsidR="000B3F2A" w:rsidRDefault="00E97AD3" w:rsidP="008E72BB">
      <w:pPr>
        <w:spacing w:line="276" w:lineRule="auto"/>
        <w:jc w:val="both"/>
        <w:rPr>
          <w:ins w:id="70" w:author="Elash, Brenden" w:date="2016-05-04T15:05:00Z"/>
          <w:rFonts w:eastAsiaTheme="minorEastAsia"/>
        </w:rPr>
      </w:pPr>
      <w:r>
        <w:rPr>
          <w:rFonts w:eastAsiaTheme="minorEastAsia"/>
        </w:rPr>
        <w:t xml:space="preserve">Lastly, </w:t>
      </w:r>
      <w:r w:rsidR="00944ADC">
        <w:rPr>
          <w:rFonts w:eastAsiaTheme="minorEastAsia"/>
        </w:rPr>
        <w:t xml:space="preserve">an </w:t>
      </w:r>
      <w:r w:rsidR="00395E6E">
        <w:t>uncertainty estimate</w:t>
      </w:r>
      <w:r w:rsidR="00944ADC">
        <w:rPr>
          <w:rFonts w:eastAsiaTheme="minorEastAsia"/>
        </w:rPr>
        <w:t xml:space="preserve"> </w:t>
      </w:r>
      <w:r w:rsidR="00D7344F">
        <w:rPr>
          <w:rFonts w:eastAsiaTheme="minorEastAsia"/>
        </w:rPr>
        <w:t>is</w:t>
      </w:r>
      <w:r w:rsidR="00944ADC">
        <w:rPr>
          <w:rFonts w:eastAsiaTheme="minorEastAsia"/>
        </w:rPr>
        <w:t xml:space="preserve"> performed</w:t>
      </w:r>
      <w:r w:rsidR="0058548A" w:rsidRPr="0058548A">
        <w:rPr>
          <w:rFonts w:eastAsiaTheme="minorEastAsia"/>
        </w:rPr>
        <w:t xml:space="preserve"> </w:t>
      </w:r>
      <w:r w:rsidR="0058548A">
        <w:rPr>
          <w:rFonts w:eastAsiaTheme="minorEastAsia"/>
        </w:rPr>
        <w:t>in order to check the precision of the retrieved aerosol profile</w:t>
      </w:r>
      <w:r>
        <w:rPr>
          <w:rFonts w:eastAsiaTheme="minorEastAsia"/>
        </w:rPr>
        <w:t xml:space="preserve">. </w:t>
      </w:r>
      <w:ins w:id="71" w:author="Elash, Brenden" w:date="2016-05-04T15:01:00Z">
        <w:r w:rsidR="000B3F2A">
          <w:rPr>
            <w:rFonts w:eastAsiaTheme="minorEastAsia"/>
          </w:rPr>
          <w:t xml:space="preserve">The precision is determined by mapping the </w:t>
        </w:r>
      </w:ins>
      <w:ins w:id="72" w:author="Elash, Brenden" w:date="2016-05-04T15:02:00Z">
        <w:r w:rsidR="000B3F2A">
          <w:rPr>
            <w:rFonts w:eastAsiaTheme="minorEastAsia"/>
          </w:rPr>
          <w:t>covariance</w:t>
        </w:r>
      </w:ins>
      <w:ins w:id="73" w:author="Elash, Brenden" w:date="2016-05-04T15:01:00Z">
        <w:r w:rsidR="000B3F2A">
          <w:rPr>
            <w:rFonts w:eastAsiaTheme="minorEastAsia"/>
          </w:rPr>
          <w:t xml:space="preserve"> of the measurement vector</w:t>
        </w:r>
      </w:ins>
      <w:ins w:id="74" w:author="Elash, Brenden" w:date="2016-05-04T15:02:00Z">
        <w:r w:rsidR="000B3F2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ϵ</m:t>
              </m:r>
            </m:sub>
          </m:sSub>
        </m:oMath>
      </w:ins>
      <w:ins w:id="75" w:author="Elash, Brenden" w:date="2016-05-04T15:01:00Z">
        <w:r w:rsidR="000B3F2A">
          <w:rPr>
            <w:rFonts w:eastAsiaTheme="minorEastAsia"/>
          </w:rPr>
          <w:t xml:space="preserve"> </w:t>
        </w:r>
      </w:ins>
      <w:ins w:id="76" w:author="Elash, Brenden" w:date="2016-05-04T15:02:00Z">
        <w:r w:rsidR="000B3F2A">
          <w:rPr>
            <w:rFonts w:eastAsiaTheme="minorEastAsia"/>
          </w:rPr>
          <w:t xml:space="preserve">through the gain matrix, </w:t>
        </w:r>
      </w:ins>
      <m:oMath>
        <m:r>
          <w:ins w:id="77" w:author="Elash, Brenden" w:date="2016-05-04T15:03:00Z">
            <w:rPr>
              <w:rFonts w:ascii="Cambria Math" w:eastAsiaTheme="minorEastAsia" w:hAnsi="Cambria Math"/>
            </w:rPr>
            <m:t>G</m:t>
          </w:ins>
        </m:r>
      </m:oMath>
      <w:ins w:id="78" w:author="Elash, Brenden" w:date="2016-05-04T15:05:00Z">
        <w:r w:rsidR="000B3F2A">
          <w:rPr>
            <w:rFonts w:eastAsiaTheme="minorEastAsia"/>
          </w:rPr>
          <w:t xml:space="preserve"> </w:t>
        </w:r>
      </w:ins>
      <w:ins w:id="79" w:author="Elash, Brenden" w:date="2016-05-04T15:06:00Z">
        <w:r w:rsidR="000B3F2A">
          <w:rPr>
            <w:rFonts w:eastAsiaTheme="minorEastAsia"/>
          </w:rPr>
          <w:t xml:space="preserve">which describes the sensitivity of the </w:t>
        </w:r>
      </w:ins>
      <w:ins w:id="80" w:author="Elash, Brenden" w:date="2016-05-04T15:07:00Z">
        <w:r w:rsidR="000B3F2A">
          <w:rPr>
            <w:rFonts w:eastAsiaTheme="minorEastAsia"/>
          </w:rPr>
          <w:t>retrieval</w:t>
        </w:r>
      </w:ins>
      <w:ins w:id="81" w:author="Elash, Brenden" w:date="2016-05-04T15:06:00Z">
        <w:r w:rsidR="000B3F2A">
          <w:rPr>
            <w:rFonts w:eastAsiaTheme="minorEastAsia"/>
          </w:rPr>
          <w:t xml:space="preserve"> to the measurement and </w:t>
        </w:r>
      </w:ins>
      <w:ins w:id="82" w:author="Elash, Brenden" w:date="2016-05-04T15:07:00Z">
        <w:r w:rsidR="000B3F2A">
          <w:rPr>
            <w:rFonts w:eastAsiaTheme="minorEastAsia"/>
          </w:rPr>
          <w:t>the respective</w:t>
        </w:r>
      </w:ins>
      <w:ins w:id="83" w:author="Elash, Brenden" w:date="2016-05-04T15:06:00Z">
        <w:r w:rsidR="000B3F2A">
          <w:rPr>
            <w:rFonts w:eastAsiaTheme="minorEastAsia"/>
          </w:rPr>
          <w:t xml:space="preserve"> noise through</w:t>
        </w:r>
      </w:ins>
      <w:ins w:id="84" w:author="Elash, Brenden" w:date="2016-05-04T15:05:00Z">
        <w:r w:rsidR="000B3F2A">
          <w:rPr>
            <w:rFonts w:eastAsiaTheme="minorEastAsia"/>
          </w:rPr>
          <w:t xml:space="preserve"> the following (Rodgers, 2000)</w:t>
        </w:r>
      </w:ins>
      <w:ins w:id="85" w:author="Elash, Brenden" w:date="2016-05-04T15:04:00Z">
        <w:r w:rsidR="000B3F2A">
          <w:rPr>
            <w:rFonts w:eastAsiaTheme="minorEastAsia"/>
          </w:rPr>
          <w:t xml:space="preserve"> </w:t>
        </w:r>
      </w:ins>
    </w:p>
    <w:p w14:paraId="4A48C580" w14:textId="180D0EDA" w:rsidR="000B3F2A" w:rsidRPr="000B3F2A" w:rsidRDefault="001B4033" w:rsidP="008E72BB">
      <w:pPr>
        <w:spacing w:line="276" w:lineRule="auto"/>
        <w:jc w:val="both"/>
        <w:rPr>
          <w:ins w:id="86" w:author="Elash, Brenden" w:date="2016-05-04T15:05:00Z"/>
          <w:rFonts w:eastAsiaTheme="minorEastAsia"/>
          <w:rPrChange w:id="87" w:author="Elash, Brenden" w:date="2016-05-04T15:05:00Z">
            <w:rPr>
              <w:ins w:id="88" w:author="Elash, Brenden" w:date="2016-05-04T15:05:00Z"/>
              <w:rFonts w:ascii="Cambria Math" w:eastAsiaTheme="minorEastAsia" w:hAnsi="Cambria Math"/>
              <w:i/>
            </w:rPr>
          </w:rPrChange>
        </w:rPr>
      </w:pPr>
      <m:oMathPara>
        <m:oMath>
          <m:sSub>
            <m:sSubPr>
              <m:ctrlPr>
                <w:ins w:id="89" w:author="Elash, Brenden" w:date="2016-05-04T15:05:00Z">
                  <w:rPr>
                    <w:rFonts w:ascii="Cambria Math" w:eastAsiaTheme="minorEastAsia" w:hAnsi="Cambria Math"/>
                    <w:i/>
                  </w:rPr>
                </w:ins>
              </m:ctrlPr>
            </m:sSubPr>
            <m:e>
              <m:r>
                <w:ins w:id="90" w:author="Elash, Brenden" w:date="2016-05-04T15:05:00Z">
                  <m:rPr>
                    <m:sty m:val="bi"/>
                  </m:rPr>
                  <w:rPr>
                    <w:rFonts w:ascii="Cambria Math" w:eastAsiaTheme="minorEastAsia" w:hAnsi="Cambria Math"/>
                  </w:rPr>
                  <m:t>S</m:t>
                </w:ins>
              </m:r>
            </m:e>
            <m:sub>
              <m:r>
                <w:ins w:id="91" w:author="Elash, Brenden" w:date="2016-05-04T15:05:00Z">
                  <w:rPr>
                    <w:rFonts w:ascii="Cambria Math" w:eastAsiaTheme="minorEastAsia" w:hAnsi="Cambria Math"/>
                  </w:rPr>
                  <m:t>aero</m:t>
                </w:ins>
              </m:r>
            </m:sub>
          </m:sSub>
          <m:r>
            <w:ins w:id="92" w:author="Elash, Brenden" w:date="2016-05-04T15:05:00Z">
              <w:rPr>
                <w:rFonts w:ascii="Cambria Math" w:eastAsiaTheme="minorEastAsia" w:hAnsi="Cambria Math"/>
              </w:rPr>
              <m:t>=</m:t>
            </w:ins>
          </m:r>
          <m:r>
            <w:ins w:id="93" w:author="Elash, Brenden" w:date="2016-05-04T15:05:00Z">
              <m:rPr>
                <m:sty m:val="bi"/>
              </m:rPr>
              <w:rPr>
                <w:rFonts w:ascii="Cambria Math" w:eastAsiaTheme="minorEastAsia" w:hAnsi="Cambria Math"/>
              </w:rPr>
              <m:t>G</m:t>
            </w:ins>
          </m:r>
          <m:sSub>
            <m:sSubPr>
              <m:ctrlPr>
                <w:ins w:id="94" w:author="Elash, Brenden" w:date="2016-05-04T15:05:00Z">
                  <w:rPr>
                    <w:rFonts w:ascii="Cambria Math" w:eastAsiaTheme="minorEastAsia" w:hAnsi="Cambria Math"/>
                    <w:i/>
                  </w:rPr>
                </w:ins>
              </m:ctrlPr>
            </m:sSubPr>
            <m:e>
              <m:r>
                <w:ins w:id="95" w:author="Elash, Brenden" w:date="2016-05-04T15:05:00Z">
                  <m:rPr>
                    <m:sty m:val="bi"/>
                  </m:rPr>
                  <w:rPr>
                    <w:rFonts w:ascii="Cambria Math" w:eastAsiaTheme="minorEastAsia" w:hAnsi="Cambria Math"/>
                  </w:rPr>
                  <m:t>S</m:t>
                </w:ins>
              </m:r>
            </m:e>
            <m:sub>
              <m:r>
                <w:ins w:id="96" w:author="Elash, Brenden" w:date="2016-05-04T15:05:00Z">
                  <w:rPr>
                    <w:rFonts w:ascii="Cambria Math" w:eastAsiaTheme="minorEastAsia" w:hAnsi="Cambria Math"/>
                  </w:rPr>
                  <m:t xml:space="preserve">ϵ </m:t>
                </w:ins>
              </m:r>
            </m:sub>
          </m:sSub>
          <m:sSup>
            <m:sSupPr>
              <m:ctrlPr>
                <w:ins w:id="97" w:author="Elash, Brenden" w:date="2016-05-04T15:05:00Z">
                  <w:rPr>
                    <w:rFonts w:ascii="Cambria Math" w:eastAsiaTheme="minorEastAsia" w:hAnsi="Cambria Math"/>
                    <w:i/>
                  </w:rPr>
                </w:ins>
              </m:ctrlPr>
            </m:sSupPr>
            <m:e>
              <m:r>
                <w:ins w:id="98" w:author="Elash, Brenden" w:date="2016-05-04T15:05:00Z">
                  <m:rPr>
                    <m:sty m:val="bi"/>
                  </m:rPr>
                  <w:rPr>
                    <w:rFonts w:ascii="Cambria Math" w:eastAsiaTheme="minorEastAsia" w:hAnsi="Cambria Math"/>
                  </w:rPr>
                  <m:t>G</m:t>
                </w:ins>
              </m:r>
            </m:e>
            <m:sup>
              <m:r>
                <w:ins w:id="99" w:author="Elash, Brenden" w:date="2016-05-04T15:05:00Z">
                  <w:rPr>
                    <w:rFonts w:ascii="Cambria Math" w:eastAsiaTheme="minorEastAsia" w:hAnsi="Cambria Math"/>
                  </w:rPr>
                  <m:t>T</m:t>
                </w:ins>
              </m:r>
            </m:sup>
          </m:sSup>
          <m:r>
            <w:ins w:id="100" w:author="Elash, Brenden" w:date="2016-05-04T15:05:00Z">
              <w:rPr>
                <w:rFonts w:ascii="Cambria Math" w:eastAsiaTheme="minorEastAsia" w:hAnsi="Cambria Math"/>
              </w:rPr>
              <m:t xml:space="preserve"> </m:t>
            </w:ins>
          </m:r>
          <m:d>
            <m:dPr>
              <m:ctrlPr>
                <w:ins w:id="101" w:author="Elash, Brenden" w:date="2016-05-04T15:05:00Z">
                  <w:rPr>
                    <w:rFonts w:ascii="Cambria Math" w:eastAsiaTheme="minorEastAsia" w:hAnsi="Cambria Math"/>
                    <w:i/>
                  </w:rPr>
                </w:ins>
              </m:ctrlPr>
            </m:dPr>
            <m:e>
              <m:r>
                <w:ins w:id="102" w:author="Elash, Brenden" w:date="2016-05-04T15:06:00Z">
                  <w:rPr>
                    <w:rFonts w:ascii="Cambria Math" w:eastAsiaTheme="minorEastAsia" w:hAnsi="Cambria Math"/>
                  </w:rPr>
                  <m:t>7</m:t>
                </w:ins>
              </m:r>
            </m:e>
          </m:d>
        </m:oMath>
      </m:oMathPara>
    </w:p>
    <w:p w14:paraId="325C879F" w14:textId="51B66285" w:rsidR="00E97AD3" w:rsidRPr="000B3F2A" w:rsidRDefault="00817774" w:rsidP="008E72BB">
      <w:pPr>
        <w:spacing w:line="276" w:lineRule="auto"/>
        <w:jc w:val="both"/>
        <w:rPr>
          <w:rFonts w:eastAsiaTheme="minorEastAsia"/>
        </w:rPr>
      </w:pPr>
      <w:proofErr w:type="gramStart"/>
      <w:ins w:id="103" w:author="Elash, Brenden" w:date="2016-05-04T15:33:00Z">
        <w:r>
          <w:rPr>
            <w:rFonts w:eastAsiaTheme="minorEastAsia"/>
          </w:rPr>
          <w:t>w</w:t>
        </w:r>
      </w:ins>
      <w:ins w:id="104" w:author="Elash, Brenden" w:date="2016-05-04T15:19:00Z">
        <w:r w:rsidR="00621E27">
          <w:rPr>
            <w:rFonts w:eastAsiaTheme="minorEastAsia"/>
          </w:rPr>
          <w:t>here</w:t>
        </w:r>
      </w:ins>
      <w:proofErr w:type="gramEnd"/>
      <w:ins w:id="105" w:author="Elash, Brenden" w:date="2016-05-04T15:33:00Z">
        <w:r>
          <w:rPr>
            <w:rFonts w:eastAsiaTheme="minorEastAsia"/>
          </w:rPr>
          <w:t xml:space="preserve"> </w:t>
        </w:r>
        <m:oMath>
          <m:sSub>
            <m:sSubPr>
              <m:ctrlPr>
                <w:rPr>
                  <w:rFonts w:ascii="Cambria Math" w:eastAsiaTheme="minorEastAsia" w:hAnsi="Cambria Math"/>
                  <w:i/>
                </w:rPr>
              </m:ctrlPr>
            </m:sSubPr>
            <m:e>
              <m:r>
                <m:rPr>
                  <m:sty m:val="bi"/>
                </m:rPr>
                <w:rPr>
                  <w:rFonts w:ascii="Cambria Math" w:eastAsiaTheme="minorEastAsia" w:hAnsi="Cambria Math"/>
                </w:rPr>
                <m:t>S</m:t>
              </m:r>
              <m:ctrlPr>
                <w:rPr>
                  <w:rFonts w:ascii="Cambria Math" w:eastAsiaTheme="minorEastAsia" w:hAnsi="Cambria Math"/>
                  <w:b/>
                  <w:i/>
                </w:rPr>
              </m:ctrlPr>
            </m:e>
            <m:sub>
              <m:r>
                <w:rPr>
                  <w:rFonts w:ascii="Cambria Math" w:eastAsiaTheme="minorEastAsia" w:hAnsi="Cambria Math"/>
                </w:rPr>
                <m:t>aero</m:t>
              </m:r>
            </m:sub>
          </m:sSub>
        </m:oMath>
        <w:r>
          <w:rPr>
            <w:rFonts w:eastAsiaTheme="minorEastAsia"/>
          </w:rPr>
          <w:t xml:space="preserve"> is the aerosol co-variance matrix.</w:t>
        </w:r>
      </w:ins>
      <w:ins w:id="106" w:author="Elash, Brenden" w:date="2016-05-04T15:19:00Z">
        <w:r w:rsidR="00621E27">
          <w:rPr>
            <w:rFonts w:eastAsiaTheme="minorEastAsia"/>
          </w:rPr>
          <w:t xml:space="preserve"> </w:t>
        </w:r>
      </w:ins>
      <w:ins w:id="107" w:author="Elash, Brenden" w:date="2016-05-04T15:07:00Z">
        <w:r w:rsidR="000B3F2A">
          <w:rPr>
            <w:rFonts w:eastAsiaTheme="minorEastAsia"/>
          </w:rPr>
          <w:t>However, the direct calculation of the gain matrix is computationally intensive and requires a retrieval</w:t>
        </w:r>
      </w:ins>
      <w:ins w:id="108" w:author="Elash, Brenden" w:date="2016-05-04T15:08:00Z">
        <w:r w:rsidR="000B3F2A">
          <w:rPr>
            <w:rFonts w:eastAsiaTheme="minorEastAsia"/>
          </w:rPr>
          <w:t xml:space="preserve"> for each measured altitude.</w:t>
        </w:r>
      </w:ins>
      <w:ins w:id="109" w:author="Elash, Brenden" w:date="2016-05-04T15:07:00Z">
        <w:r w:rsidR="000B3F2A">
          <w:rPr>
            <w:rFonts w:eastAsiaTheme="minorEastAsia"/>
          </w:rPr>
          <w:t xml:space="preserve"> </w:t>
        </w:r>
      </w:ins>
      <w:ins w:id="110" w:author="Elash, Brenden" w:date="2016-05-04T15:08:00Z">
        <w:r w:rsidR="000B3F2A">
          <w:rPr>
            <w:rFonts w:eastAsiaTheme="minorEastAsia"/>
          </w:rPr>
          <w:t>A method presented by</w:t>
        </w:r>
      </w:ins>
      <w:del w:id="111" w:author="Elash, Brenden" w:date="2016-05-04T15:08:00Z">
        <w:r w:rsidR="00E97AD3" w:rsidDel="000B3F2A">
          <w:rPr>
            <w:rFonts w:eastAsiaTheme="minorEastAsia"/>
          </w:rPr>
          <w:delText>The method used for this analysis is one presented by</w:delText>
        </w:r>
      </w:del>
      <w:r w:rsidR="00E97AD3">
        <w:rPr>
          <w:rFonts w:eastAsiaTheme="minorEastAsia"/>
        </w:rPr>
        <w:t xml:space="preserve"> Bourassa et al. (2012</w:t>
      </w:r>
      <w:r w:rsidR="00725194">
        <w:rPr>
          <w:rFonts w:eastAsiaTheme="minorEastAsia"/>
        </w:rPr>
        <w:t>a</w:t>
      </w:r>
      <w:r w:rsidR="00E97AD3">
        <w:rPr>
          <w:rFonts w:eastAsiaTheme="minorEastAsia"/>
        </w:rPr>
        <w:t xml:space="preserve">) </w:t>
      </w:r>
      <w:ins w:id="112" w:author="Elash, Brenden" w:date="2016-05-04T15:10:00Z">
        <w:r w:rsidR="006E7669">
          <w:rPr>
            <w:rFonts w:eastAsiaTheme="minorEastAsia"/>
          </w:rPr>
          <w:t>uses the Jacobian</w:t>
        </w:r>
      </w:ins>
      <w:proofErr w:type="gramStart"/>
      <w:ins w:id="113" w:author="Elash, Brenden" w:date="2016-05-04T15:12:00Z">
        <w:r w:rsidR="006E7669">
          <w:rPr>
            <w:rFonts w:eastAsiaTheme="minorEastAsia"/>
          </w:rPr>
          <w:t xml:space="preserve">, </w:t>
        </w:r>
        <w:proofErr w:type="gramEnd"/>
        <m:oMath>
          <m:r>
            <m:rPr>
              <m:sty m:val="bi"/>
            </m:rPr>
            <w:rPr>
              <w:rFonts w:ascii="Cambria Math" w:eastAsiaTheme="minorEastAsia" w:hAnsi="Cambria Math"/>
            </w:rPr>
            <m:t>K</m:t>
          </m:r>
        </m:oMath>
        <w:r w:rsidR="006E7669">
          <w:rPr>
            <w:rFonts w:eastAsiaTheme="minorEastAsia"/>
          </w:rPr>
          <w:t>,</w:t>
        </w:r>
      </w:ins>
      <w:ins w:id="114" w:author="Elash, Brenden" w:date="2016-05-04T15:10:00Z">
        <w:r w:rsidR="006E7669">
          <w:rPr>
            <w:rFonts w:eastAsiaTheme="minorEastAsia"/>
          </w:rPr>
          <w:t xml:space="preserve"> to approximate the gain matrix </w:t>
        </w:r>
      </w:ins>
      <w:ins w:id="115" w:author="Elash, Brenden" w:date="2016-05-04T15:12:00Z">
        <w:r w:rsidR="006E7669">
          <w:rPr>
            <w:rFonts w:eastAsiaTheme="minorEastAsia"/>
          </w:rPr>
          <w:t xml:space="preserve">by assuming </w:t>
        </w:r>
      </w:ins>
      <w:ins w:id="116" w:author="Elash, Brenden" w:date="2016-05-04T15:14:00Z">
        <w:r w:rsidR="006E7669">
          <w:rPr>
            <w:rFonts w:eastAsiaTheme="minorEastAsia"/>
          </w:rPr>
          <w:t xml:space="preserve">the problem in linear, which is true </w:t>
        </w:r>
      </w:ins>
      <w:ins w:id="117" w:author="Elash, Brenden" w:date="2016-05-04T15:15:00Z">
        <w:r w:rsidR="006E7669">
          <w:rPr>
            <w:rFonts w:eastAsiaTheme="minorEastAsia"/>
          </w:rPr>
          <w:t>since</w:t>
        </w:r>
      </w:ins>
      <w:ins w:id="118" w:author="Elash, Brenden" w:date="2016-05-04T15:14:00Z">
        <w:r w:rsidR="006E7669">
          <w:rPr>
            <w:rFonts w:eastAsiaTheme="minorEastAsia"/>
          </w:rPr>
          <w:t xml:space="preserve"> the optical depth is small</w:t>
        </w:r>
      </w:ins>
      <w:ins w:id="119" w:author="Elash, Brenden" w:date="2016-05-04T15:15:00Z">
        <w:r w:rsidR="006E7669">
          <w:rPr>
            <w:rFonts w:eastAsiaTheme="minorEastAsia"/>
          </w:rPr>
          <w:t xml:space="preserve"> for all selected scenarios</w:t>
        </w:r>
      </w:ins>
      <w:ins w:id="120" w:author="Elash, Brenden" w:date="2016-05-06T10:52:00Z">
        <w:r w:rsidR="00C15225">
          <w:rPr>
            <w:rFonts w:eastAsiaTheme="minorEastAsia"/>
          </w:rPr>
          <w:t xml:space="preserve"> and</w:t>
        </w:r>
      </w:ins>
      <w:ins w:id="121" w:author="Elash, Brenden" w:date="2016-05-04T15:09:00Z">
        <w:r w:rsidR="006E7669">
          <w:rPr>
            <w:rFonts w:eastAsiaTheme="minorEastAsia"/>
          </w:rPr>
          <w:t xml:space="preserve"> </w:t>
        </w:r>
      </w:ins>
      <w:del w:id="122" w:author="Elash, Brenden" w:date="2016-05-04T15:09:00Z">
        <w:r w:rsidR="00E97AD3" w:rsidDel="006E7669">
          <w:rPr>
            <w:rFonts w:eastAsiaTheme="minorEastAsia"/>
          </w:rPr>
          <w:delText>in which it is assumed</w:delText>
        </w:r>
      </w:del>
      <w:ins w:id="123" w:author="Elash, Brenden" w:date="2016-05-04T15:15:00Z">
        <w:r w:rsidR="006E7669">
          <w:rPr>
            <w:rFonts w:eastAsiaTheme="minorEastAsia"/>
          </w:rPr>
          <w:t xml:space="preserve"> </w:t>
        </w:r>
      </w:ins>
      <w:ins w:id="124" w:author="Elash, Brenden" w:date="2016-05-06T10:52:00Z">
        <w:r w:rsidR="00C15225">
          <w:rPr>
            <w:rFonts w:eastAsiaTheme="minorEastAsia"/>
          </w:rPr>
          <w:t>t</w:t>
        </w:r>
      </w:ins>
      <w:ins w:id="125" w:author="Elash, Brenden" w:date="2016-05-04T15:15:00Z">
        <w:r w:rsidR="006E7669">
          <w:rPr>
            <w:rFonts w:eastAsiaTheme="minorEastAsia"/>
          </w:rPr>
          <w:t xml:space="preserve">he </w:t>
        </w:r>
      </w:ins>
      <w:ins w:id="126" w:author="Elash, Brenden" w:date="2016-05-04T15:17:00Z">
        <w:r w:rsidR="006E7669">
          <w:rPr>
            <w:rFonts w:eastAsiaTheme="minorEastAsia"/>
          </w:rPr>
          <w:t>computation</w:t>
        </w:r>
      </w:ins>
      <w:ins w:id="127" w:author="Elash, Brenden" w:date="2016-05-04T15:15:00Z">
        <w:r w:rsidR="006E7669">
          <w:rPr>
            <w:rFonts w:eastAsiaTheme="minorEastAsia"/>
          </w:rPr>
          <w:t xml:space="preserve"> </w:t>
        </w:r>
      </w:ins>
      <w:ins w:id="128" w:author="Elash, Brenden" w:date="2016-05-04T15:16:00Z">
        <w:r w:rsidR="006E7669">
          <w:rPr>
            <w:rFonts w:eastAsiaTheme="minorEastAsia"/>
          </w:rPr>
          <w:t>of</w:t>
        </w:r>
      </w:ins>
      <w:del w:id="129" w:author="Elash, Brenden" w:date="2016-05-04T15:09:00Z">
        <w:r w:rsidR="00E97AD3" w:rsidDel="006E7669">
          <w:rPr>
            <w:rFonts w:eastAsiaTheme="minorEastAsia"/>
          </w:rPr>
          <w:delText xml:space="preserve"> </w:delText>
        </w:r>
      </w:del>
      <w:del w:id="130" w:author="Elash, Brenden" w:date="2016-05-04T15:16:00Z">
        <w:r w:rsidR="00E97AD3" w:rsidDel="006E7669">
          <w:rPr>
            <w:rFonts w:eastAsiaTheme="minorEastAsia"/>
          </w:rPr>
          <w:delText>that</w:delText>
        </w:r>
      </w:del>
      <w:r w:rsidR="00E97AD3">
        <w:rPr>
          <w:rFonts w:eastAsiaTheme="minorEastAsia"/>
        </w:rPr>
        <w:t xml:space="preserve"> the Jacobian</w:t>
      </w:r>
      <w:ins w:id="131" w:author="Elash, Brenden" w:date="2016-05-04T15:16:00Z">
        <w:r w:rsidR="006E7669">
          <w:rPr>
            <w:rFonts w:eastAsiaTheme="minorEastAsia"/>
          </w:rPr>
          <w:t xml:space="preserve"> is more computationally efficient</w:t>
        </w:r>
      </w:ins>
      <w:ins w:id="132" w:author="Elash, Brenden" w:date="2016-05-04T15:17:00Z">
        <w:r w:rsidR="006E7669">
          <w:rPr>
            <w:rFonts w:eastAsiaTheme="minorEastAsia"/>
          </w:rPr>
          <w:t xml:space="preserve"> than the gain matrix. Using these assumption</w:t>
        </w:r>
      </w:ins>
      <w:ins w:id="133" w:author="Elash, Brenden" w:date="2016-05-06T10:52:00Z">
        <w:r w:rsidR="00C15225">
          <w:rPr>
            <w:rFonts w:eastAsiaTheme="minorEastAsia"/>
          </w:rPr>
          <w:t>s</w:t>
        </w:r>
      </w:ins>
      <w:ins w:id="134" w:author="Elash, Brenden" w:date="2016-05-04T15:17:00Z">
        <w:r w:rsidR="006E7669">
          <w:rPr>
            <w:rFonts w:eastAsiaTheme="minorEastAsia"/>
          </w:rPr>
          <w:t xml:space="preserve"> the gain matrix can be determined through</w:t>
        </w:r>
      </w:ins>
      <w:del w:id="135" w:author="Elash, Brenden" w:date="2016-05-04T15:17:00Z">
        <w:r w:rsidR="00E97AD3" w:rsidDel="006E7669">
          <w:rPr>
            <w:rFonts w:eastAsiaTheme="minorEastAsia"/>
          </w:rPr>
          <w:delText xml:space="preserve">, </w:delText>
        </w:r>
        <m:oMath>
          <m:r>
            <m:rPr>
              <m:sty m:val="bi"/>
            </m:rPr>
            <w:rPr>
              <w:rFonts w:ascii="Cambria Math" w:eastAsiaTheme="minorEastAsia" w:hAnsi="Cambria Math"/>
            </w:rPr>
            <m:t>K</m:t>
          </m:r>
        </m:oMath>
        <w:r w:rsidR="00E97AD3" w:rsidDel="006E7669">
          <w:rPr>
            <w:rFonts w:eastAsiaTheme="minorEastAsia"/>
          </w:rPr>
          <w:delText>,</w:delText>
        </w:r>
        <w:r w:rsidR="004930EA" w:rsidDel="006E7669">
          <w:rPr>
            <w:rFonts w:eastAsiaTheme="minorEastAsia"/>
          </w:rPr>
          <w:delText xml:space="preserve"> calculated for the retrieved state,</w:delText>
        </w:r>
        <w:r w:rsidR="00E97AD3" w:rsidDel="006E7669">
          <w:rPr>
            <w:rFonts w:eastAsiaTheme="minorEastAsia"/>
          </w:rPr>
          <w:delText xml:space="preserve"> times the Gain matrix,</w:delText>
        </w:r>
        <w:r w:rsidR="00A04136" w:rsidDel="006E7669">
          <w:rPr>
            <w:rFonts w:eastAsiaTheme="minorEastAsia"/>
          </w:rPr>
          <w:delText xml:space="preserve"> </w:delText>
        </w:r>
        <m:oMath>
          <m:r>
            <m:rPr>
              <m:sty m:val="bi"/>
            </m:rPr>
            <w:rPr>
              <w:rFonts w:ascii="Cambria Math" w:eastAsiaTheme="minorEastAsia" w:hAnsi="Cambria Math"/>
            </w:rPr>
            <m:t>G</m:t>
          </m:r>
          <m:r>
            <w:rPr>
              <w:rFonts w:ascii="Cambria Math" w:eastAsiaTheme="minorEastAsia" w:hAnsi="Cambria Math"/>
            </w:rPr>
            <m:t>,</m:t>
          </m:r>
        </m:oMath>
        <w:r w:rsidR="00E97AD3" w:rsidDel="006E7669">
          <w:rPr>
            <w:rFonts w:eastAsiaTheme="minorEastAsia"/>
          </w:rPr>
          <w:delText xml:space="preserve"> is approximately</w:delText>
        </w:r>
        <w:r w:rsidR="00316434" w:rsidDel="006E7669">
          <w:rPr>
            <w:rFonts w:eastAsiaTheme="minorEastAsia"/>
          </w:rPr>
          <w:delText xml:space="preserve"> equal to the identity matrix such that</w:delText>
        </w:r>
        <w:r w:rsidR="00E97AD3" w:rsidDel="006E7669">
          <w:rPr>
            <w:rFonts w:eastAsiaTheme="minorEastAsia"/>
          </w:rPr>
          <w:delText xml:space="preserve"> </w:delText>
        </w:r>
      </w:del>
    </w:p>
    <w:p w14:paraId="22CB9AEE" w14:textId="7E9039A0" w:rsidR="00E97AD3" w:rsidRDefault="004F0826" w:rsidP="0091520A">
      <w:pPr>
        <w:spacing w:line="360" w:lineRule="auto"/>
        <w:jc w:val="both"/>
        <w:rPr>
          <w:rFonts w:eastAsiaTheme="minorEastAsia"/>
        </w:rPr>
      </w:pPr>
      <m:oMathPara>
        <m:oMath>
          <m:r>
            <m:rPr>
              <m:sty m:val="bi"/>
            </m:rPr>
            <w:rPr>
              <w:rFonts w:ascii="Cambria Math" w:eastAsiaTheme="minorEastAsia" w:hAnsi="Cambria Math"/>
            </w:rPr>
            <m:t>G</m:t>
          </m:r>
          <m: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K</m:t>
              </m:r>
            </m:e>
            <m:sup>
              <m:r>
                <w:rPr>
                  <w:rFonts w:ascii="Cambria Math" w:eastAsiaTheme="minorEastAsia" w:hAnsi="Cambria Math"/>
                </w:rPr>
                <m:t>-1</m:t>
              </m:r>
            </m:sup>
          </m:sSup>
          <m:r>
            <w:rPr>
              <w:rFonts w:ascii="Cambria Math" w:eastAsiaTheme="minorEastAsia" w:hAnsi="Cambria Math"/>
            </w:rPr>
            <m:t>. (</m:t>
          </m:r>
          <m:r>
            <w:del w:id="136" w:author="Elash, Brenden" w:date="2016-05-04T15:18:00Z">
              <w:rPr>
                <w:rFonts w:ascii="Cambria Math" w:eastAsiaTheme="minorEastAsia" w:hAnsi="Cambria Math"/>
              </w:rPr>
              <m:t>7</m:t>
            </w:del>
          </m:r>
          <m:r>
            <w:ins w:id="137" w:author="Elash, Brenden" w:date="2016-05-04T15:18:00Z">
              <w:rPr>
                <w:rFonts w:ascii="Cambria Math" w:eastAsiaTheme="minorEastAsia" w:hAnsi="Cambria Math"/>
              </w:rPr>
              <m:t>8</m:t>
            </w:ins>
          </m:r>
          <m:r>
            <w:rPr>
              <w:rFonts w:ascii="Cambria Math" w:eastAsiaTheme="minorEastAsia" w:hAnsi="Cambria Math"/>
            </w:rPr>
            <m:t>)</m:t>
          </m:r>
        </m:oMath>
      </m:oMathPara>
    </w:p>
    <w:p w14:paraId="780370D4" w14:textId="4B7C3403" w:rsidR="00DB3D12" w:rsidDel="00817774" w:rsidRDefault="00621E27" w:rsidP="008E72BB">
      <w:pPr>
        <w:spacing w:line="276" w:lineRule="auto"/>
        <w:jc w:val="both"/>
        <w:rPr>
          <w:del w:id="138" w:author="Elash, Brenden" w:date="2016-05-04T15:41:00Z"/>
          <w:rFonts w:eastAsiaTheme="minorEastAsia"/>
        </w:rPr>
      </w:pPr>
      <w:ins w:id="139" w:author="Elash, Brenden" w:date="2016-05-04T15:18:00Z">
        <w:r>
          <w:rPr>
            <w:rFonts w:eastAsiaTheme="minorEastAsia"/>
          </w:rPr>
          <w:t xml:space="preserve">For the method presented here </w:t>
        </w:r>
      </w:ins>
      <w:ins w:id="140" w:author="Elash, Brenden" w:date="2016-05-04T15:19:00Z">
        <w:r>
          <w:rPr>
            <w:rFonts w:eastAsiaTheme="minorEastAsia"/>
          </w:rPr>
          <w:t xml:space="preserve">the </w:t>
        </w:r>
      </w:ins>
      <w:ins w:id="141" w:author="Elash, Brenden" w:date="2016-05-04T15:20:00Z">
        <w:r>
          <w:rPr>
            <w:rFonts w:eastAsiaTheme="minorEastAsia"/>
          </w:rPr>
          <w:t>covariance</w:t>
        </w:r>
      </w:ins>
      <w:ins w:id="142" w:author="Elash, Brenden" w:date="2016-05-04T15:22:00Z">
        <w:r>
          <w:rPr>
            <w:rFonts w:eastAsiaTheme="minorEastAsia"/>
          </w:rPr>
          <w:t xml:space="preserve"> is unknown since a generic </w:t>
        </w:r>
      </w:ins>
      <w:ins w:id="143" w:author="Elash, Brenden" w:date="2016-05-05T09:55:00Z">
        <w:r w:rsidR="00D6119A">
          <w:rPr>
            <w:rFonts w:eastAsiaTheme="minorEastAsia"/>
          </w:rPr>
          <w:t xml:space="preserve">instrument </w:t>
        </w:r>
      </w:ins>
      <w:ins w:id="144" w:author="Elash, Brenden" w:date="2016-05-04T15:22:00Z">
        <w:r>
          <w:rPr>
            <w:rFonts w:eastAsiaTheme="minorEastAsia"/>
          </w:rPr>
          <w:t xml:space="preserve">analysis is being performed. </w:t>
        </w:r>
      </w:ins>
      <w:ins w:id="145" w:author="Elash, Brenden" w:date="2016-05-04T15:19:00Z">
        <w:r>
          <w:rPr>
            <w:rFonts w:eastAsiaTheme="minorEastAsia"/>
          </w:rPr>
          <w:t xml:space="preserve"> </w:t>
        </w:r>
      </w:ins>
      <w:ins w:id="146" w:author="Elash, Brenden" w:date="2016-05-04T15:23:00Z">
        <w:r>
          <w:rPr>
            <w:rFonts w:eastAsiaTheme="minorEastAsia"/>
          </w:rPr>
          <w:t xml:space="preserve">Instead the measurement co-variance </w:t>
        </w:r>
      </w:ins>
      <w:ins w:id="147" w:author="Elash, Brenden" w:date="2016-05-04T15:32:00Z">
        <w:r w:rsidR="00817774">
          <w:rPr>
            <w:rFonts w:eastAsiaTheme="minorEastAsia"/>
          </w:rPr>
          <w:t>matrix in equation (7) is</w:t>
        </w:r>
      </w:ins>
      <w:ins w:id="148" w:author="Elash, Brenden" w:date="2016-05-04T15:31:00Z">
        <w:r w:rsidR="00817774">
          <w:rPr>
            <w:rFonts w:eastAsiaTheme="minorEastAsia"/>
          </w:rPr>
          <w:t xml:space="preserve"> replaced with the identity matrix</w:t>
        </w:r>
      </w:ins>
      <w:ins w:id="149" w:author="Elash, Brenden" w:date="2016-05-05T09:55:00Z">
        <w:r w:rsidR="00D6119A">
          <w:rPr>
            <w:rFonts w:eastAsiaTheme="minorEastAsia"/>
          </w:rPr>
          <w:t>. Through this replacement the</w:t>
        </w:r>
      </w:ins>
      <w:ins w:id="150" w:author="Elash, Brenden" w:date="2016-05-04T15:37:00Z">
        <w:r w:rsidR="00817774">
          <w:rPr>
            <w:rFonts w:eastAsiaTheme="minorEastAsia"/>
          </w:rPr>
          <w:t xml:space="preserve"> </w:t>
        </w:r>
      </w:ins>
      <w:ins w:id="151" w:author="Elash, Brenden" w:date="2016-05-04T15:40:00Z">
        <w:r w:rsidR="00817774">
          <w:rPr>
            <w:rFonts w:eastAsiaTheme="minorEastAsia"/>
          </w:rPr>
          <w:t xml:space="preserve">result in the </w:t>
        </w:r>
      </w:ins>
      <w:ins w:id="152" w:author="Elash, Brenden" w:date="2016-05-04T15:38:00Z">
        <w:r w:rsidR="00817774">
          <w:rPr>
            <w:rFonts w:eastAsiaTheme="minorEastAsia"/>
          </w:rPr>
          <w:t>magnitude</w:t>
        </w:r>
      </w:ins>
      <w:ins w:id="153" w:author="Elash, Brenden" w:date="2016-05-04T15:37:00Z">
        <w:r w:rsidR="00817774">
          <w:rPr>
            <w:rFonts w:eastAsiaTheme="minorEastAsia"/>
          </w:rPr>
          <w:t xml:space="preserve"> of </w:t>
        </w:r>
      </w:ins>
      <w:ins w:id="154" w:author="Elash, Brenden" w:date="2016-05-04T15:38:00Z">
        <w:r w:rsidR="00817774">
          <w:rPr>
            <w:rFonts w:eastAsiaTheme="minorEastAsia"/>
          </w:rPr>
          <w:t xml:space="preserve">the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ins>
      <w:ins w:id="155" w:author="Elash, Brenden" w:date="2016-05-04T15:32:00Z">
        <w:r w:rsidR="00817774">
          <w:rPr>
            <w:rFonts w:eastAsiaTheme="minorEastAsia"/>
          </w:rPr>
          <w:t xml:space="preserve"> </w:t>
        </w:r>
      </w:ins>
      <w:ins w:id="156" w:author="Elash, Brenden" w:date="2016-05-04T15:40:00Z">
        <w:r w:rsidR="00817774">
          <w:rPr>
            <w:rFonts w:eastAsiaTheme="minorEastAsia"/>
          </w:rPr>
          <w:t>representing</w:t>
        </w:r>
      </w:ins>
      <w:ins w:id="157" w:author="Elash, Brenden" w:date="2016-05-04T15:39:00Z">
        <w:r w:rsidR="00817774">
          <w:rPr>
            <w:rFonts w:eastAsiaTheme="minorEastAsia"/>
          </w:rPr>
          <w:t xml:space="preserve"> the amplification of the noise </w:t>
        </w:r>
      </w:ins>
      <w:ins w:id="158" w:author="Elash, Brenden" w:date="2016-05-04T15:41:00Z">
        <w:r w:rsidR="00817774">
          <w:rPr>
            <w:rFonts w:eastAsiaTheme="minorEastAsia"/>
          </w:rPr>
          <w:t>(</w:t>
        </w:r>
      </w:ins>
      <w:ins w:id="159" w:author="Elash, Brenden" w:date="2016-05-04T15:39:00Z">
        <w:r w:rsidR="00817774">
          <w:rPr>
            <w:rFonts w:eastAsiaTheme="minorEastAsia"/>
          </w:rPr>
          <w:t xml:space="preserve">i.e. </w:t>
        </w:r>
        <w:proofErr w:type="gramStart"/>
        <w:r w:rsidR="00817774">
          <w:rPr>
            <w:rFonts w:eastAsiaTheme="minorEastAsia"/>
          </w:rPr>
          <w:t>The</w:t>
        </w:r>
        <w:proofErr w:type="gramEnd"/>
        <w:r w:rsidR="00817774">
          <w:rPr>
            <w:rFonts w:eastAsiaTheme="minorEastAsia"/>
          </w:rPr>
          <w:t xml:space="preserve"> larger the value of </w:t>
        </w:r>
        <m:oMath>
          <m:sSub>
            <m:sSubPr>
              <m:ctrlPr>
                <w:rPr>
                  <w:rFonts w:ascii="Cambria Math" w:eastAsiaTheme="minorEastAsia" w:hAnsi="Cambria Math"/>
                  <w:b/>
                  <w:i/>
                </w:rPr>
              </m:ctrlPr>
            </m:sSubPr>
            <m:e>
              <m:r>
                <m:rPr>
                  <m:sty m:val="bi"/>
                </m:rPr>
                <w:rPr>
                  <w:rFonts w:ascii="Cambria Math" w:eastAsiaTheme="minorEastAsia" w:hAnsi="Cambria Math"/>
                </w:rPr>
                <m:t>S</m:t>
              </m:r>
            </m:e>
            <m:sub>
              <m:r>
                <w:rPr>
                  <w:rFonts w:ascii="Cambria Math" w:eastAsiaTheme="minorEastAsia" w:hAnsi="Cambria Math"/>
                </w:rPr>
                <m:t>aero</m:t>
              </m:r>
            </m:sub>
          </m:sSub>
        </m:oMath>
      </w:ins>
      <w:ins w:id="160" w:author="Elash, Brenden" w:date="2016-05-04T15:40:00Z">
        <w:r w:rsidR="00817774">
          <w:rPr>
            <w:rFonts w:eastAsiaTheme="minorEastAsia"/>
          </w:rPr>
          <w:t xml:space="preserve"> the larger the uncertainty for the retrieval</w:t>
        </w:r>
      </w:ins>
      <w:ins w:id="161" w:author="Elash, Brenden" w:date="2016-05-04T15:41:00Z">
        <w:r w:rsidR="00817774">
          <w:rPr>
            <w:rFonts w:eastAsiaTheme="minorEastAsia"/>
          </w:rPr>
          <w:t>)</w:t>
        </w:r>
      </w:ins>
      <w:ins w:id="162" w:author="Elash, Brenden" w:date="2016-05-04T15:40:00Z">
        <w:r w:rsidR="00817774">
          <w:rPr>
            <w:rFonts w:eastAsiaTheme="minorEastAsia"/>
          </w:rPr>
          <w:t xml:space="preserve">. </w:t>
        </w:r>
      </w:ins>
      <w:ins w:id="163" w:author="Elash, Brenden" w:date="2016-05-04T15:32:00Z">
        <w:r w:rsidR="00817774">
          <w:rPr>
            <w:rFonts w:eastAsiaTheme="minorEastAsia"/>
          </w:rPr>
          <w:t xml:space="preserve"> </w:t>
        </w:r>
      </w:ins>
      <w:del w:id="164" w:author="Elash, Brenden" w:date="2016-05-04T15:41:00Z">
        <w:r w:rsidR="00A04136" w:rsidDel="00817774">
          <w:rPr>
            <w:rFonts w:eastAsiaTheme="minorEastAsia"/>
          </w:rPr>
          <w:delText xml:space="preserve">With an assumed covariance on the aerosol retrieval, </w:delText>
        </w:r>
        <m:oMath>
          <m:sSub>
            <m:sSubPr>
              <m:ctrlPr>
                <w:rPr>
                  <w:rFonts w:ascii="Cambria Math" w:eastAsiaTheme="minorEastAsia" w:hAnsi="Cambria Math"/>
                  <w:i/>
                </w:rPr>
              </m:ctrlPr>
            </m:sSubPr>
            <m:e>
              <m:r>
                <m:rPr>
                  <m:sty m:val="bi"/>
                </m:rPr>
                <w:rPr>
                  <w:rFonts w:ascii="Cambria Math" w:eastAsiaTheme="minorEastAsia" w:hAnsi="Cambria Math"/>
                </w:rPr>
                <m:t>S</m:t>
              </m:r>
            </m:e>
            <m:sub>
              <m:r>
                <w:rPr>
                  <w:rFonts w:ascii="Cambria Math" w:eastAsiaTheme="minorEastAsia" w:hAnsi="Cambria Math"/>
                </w:rPr>
                <m:t>ϵ</m:t>
              </m:r>
            </m:sub>
          </m:sSub>
        </m:oMath>
        <w:r w:rsidR="00A04136" w:rsidDel="00817774">
          <w:rPr>
            <w:rFonts w:eastAsiaTheme="minorEastAsia"/>
          </w:rPr>
          <w:delText xml:space="preserve">, the </w:delText>
        </w:r>
        <w:r w:rsidR="00432472" w:rsidDel="00817774">
          <w:rPr>
            <w:rFonts w:eastAsiaTheme="minorEastAsia"/>
          </w:rPr>
          <w:delText>covariance</w:delText>
        </w:r>
        <w:r w:rsidR="00A04136" w:rsidDel="00817774">
          <w:rPr>
            <w:rFonts w:eastAsiaTheme="minorEastAsia"/>
          </w:rPr>
          <w:delText xml:space="preserve"> on the aerosol </w:delText>
        </w:r>
        <w:r w:rsidR="00432472" w:rsidDel="00817774">
          <w:rPr>
            <w:rFonts w:eastAsiaTheme="minorEastAsia"/>
          </w:rPr>
          <w:delText>profiles</w:delText>
        </w:r>
        <w:r w:rsidR="0058548A" w:rsidDel="00817774">
          <w:rPr>
            <w:rFonts w:eastAsiaTheme="minorEastAsia"/>
          </w:rPr>
          <w:delText xml:space="preserve"> can be found </w:delText>
        </w:r>
        <w:r w:rsidR="00A04136" w:rsidDel="00817774">
          <w:rPr>
            <w:rFonts w:eastAsiaTheme="minorEastAsia"/>
          </w:rPr>
          <w:delText>by</w:delText>
        </w:r>
      </w:del>
    </w:p>
    <w:p w14:paraId="370C6316" w14:textId="3971C631" w:rsidR="00A04136" w:rsidDel="00817774" w:rsidRDefault="001B4033">
      <w:pPr>
        <w:spacing w:line="276" w:lineRule="auto"/>
        <w:jc w:val="both"/>
        <w:rPr>
          <w:del w:id="165" w:author="Elash, Brenden" w:date="2016-05-04T15:41:00Z"/>
          <w:rFonts w:eastAsiaTheme="minorEastAsia"/>
        </w:rPr>
        <w:pPrChange w:id="166" w:author="Elash, Brenden" w:date="2016-05-04T15:41:00Z">
          <w:pPr>
            <w:spacing w:line="360" w:lineRule="auto"/>
            <w:jc w:val="both"/>
          </w:pPr>
        </w:pPrChange>
      </w:pPr>
      <m:oMathPara>
        <m:oMath>
          <m:sSub>
            <m:sSubPr>
              <m:ctrlPr>
                <w:del w:id="167" w:author="Elash, Brenden" w:date="2016-05-04T15:05:00Z">
                  <w:rPr>
                    <w:rFonts w:ascii="Cambria Math" w:eastAsiaTheme="minorEastAsia" w:hAnsi="Cambria Math"/>
                    <w:i/>
                  </w:rPr>
                </w:del>
              </m:ctrlPr>
            </m:sSubPr>
            <m:e>
              <m:r>
                <w:del w:id="168" w:author="Elash, Brenden" w:date="2016-05-04T15:05:00Z">
                  <m:rPr>
                    <m:sty m:val="bi"/>
                  </m:rPr>
                  <w:rPr>
                    <w:rFonts w:ascii="Cambria Math" w:eastAsiaTheme="minorEastAsia" w:hAnsi="Cambria Math"/>
                  </w:rPr>
                  <m:t>S</m:t>
                </w:del>
              </m:r>
            </m:e>
            <m:sub>
              <m:r>
                <w:del w:id="169" w:author="Elash, Brenden" w:date="2016-05-04T15:05:00Z">
                  <w:rPr>
                    <w:rFonts w:ascii="Cambria Math" w:eastAsiaTheme="minorEastAsia" w:hAnsi="Cambria Math"/>
                  </w:rPr>
                  <m:t>aero</m:t>
                </w:del>
              </m:r>
            </m:sub>
          </m:sSub>
          <m:r>
            <w:del w:id="170" w:author="Elash, Brenden" w:date="2016-05-04T15:05:00Z">
              <w:rPr>
                <w:rFonts w:ascii="Cambria Math" w:eastAsiaTheme="minorEastAsia" w:hAnsi="Cambria Math"/>
              </w:rPr>
              <m:t>=</m:t>
            </w:del>
          </m:r>
          <m:r>
            <w:del w:id="171" w:author="Elash, Brenden" w:date="2016-05-04T15:05:00Z">
              <m:rPr>
                <m:sty m:val="bi"/>
              </m:rPr>
              <w:rPr>
                <w:rFonts w:ascii="Cambria Math" w:eastAsiaTheme="minorEastAsia" w:hAnsi="Cambria Math"/>
              </w:rPr>
              <m:t>G</m:t>
            </w:del>
          </m:r>
          <m:sSub>
            <m:sSubPr>
              <m:ctrlPr>
                <w:del w:id="172" w:author="Elash, Brenden" w:date="2016-05-04T15:05:00Z">
                  <w:rPr>
                    <w:rFonts w:ascii="Cambria Math" w:eastAsiaTheme="minorEastAsia" w:hAnsi="Cambria Math"/>
                    <w:i/>
                  </w:rPr>
                </w:del>
              </m:ctrlPr>
            </m:sSubPr>
            <m:e>
              <m:r>
                <w:del w:id="173" w:author="Elash, Brenden" w:date="2016-05-04T15:05:00Z">
                  <m:rPr>
                    <m:sty m:val="bi"/>
                  </m:rPr>
                  <w:rPr>
                    <w:rFonts w:ascii="Cambria Math" w:eastAsiaTheme="minorEastAsia" w:hAnsi="Cambria Math"/>
                  </w:rPr>
                  <m:t>S</m:t>
                </w:del>
              </m:r>
            </m:e>
            <m:sub>
              <m:r>
                <w:del w:id="174" w:author="Elash, Brenden" w:date="2016-05-04T15:05:00Z">
                  <w:rPr>
                    <w:rFonts w:ascii="Cambria Math" w:eastAsiaTheme="minorEastAsia" w:hAnsi="Cambria Math"/>
                  </w:rPr>
                  <m:t xml:space="preserve">ϵ </m:t>
                </w:del>
              </m:r>
            </m:sub>
          </m:sSub>
          <m:sSup>
            <m:sSupPr>
              <m:ctrlPr>
                <w:del w:id="175" w:author="Elash, Brenden" w:date="2016-05-04T15:05:00Z">
                  <w:rPr>
                    <w:rFonts w:ascii="Cambria Math" w:eastAsiaTheme="minorEastAsia" w:hAnsi="Cambria Math"/>
                    <w:i/>
                  </w:rPr>
                </w:del>
              </m:ctrlPr>
            </m:sSupPr>
            <m:e>
              <m:r>
                <w:del w:id="176" w:author="Elash, Brenden" w:date="2016-05-04T15:05:00Z">
                  <m:rPr>
                    <m:sty m:val="bi"/>
                  </m:rPr>
                  <w:rPr>
                    <w:rFonts w:ascii="Cambria Math" w:eastAsiaTheme="minorEastAsia" w:hAnsi="Cambria Math"/>
                  </w:rPr>
                  <m:t>G</m:t>
                </w:del>
              </m:r>
            </m:e>
            <m:sup>
              <m:r>
                <w:del w:id="177" w:author="Elash, Brenden" w:date="2016-05-04T15:05:00Z">
                  <w:rPr>
                    <w:rFonts w:ascii="Cambria Math" w:eastAsiaTheme="minorEastAsia" w:hAnsi="Cambria Math"/>
                  </w:rPr>
                  <m:t>T</m:t>
                </w:del>
              </m:r>
            </m:sup>
          </m:sSup>
          <m:r>
            <w:del w:id="178" w:author="Elash, Brenden" w:date="2016-05-04T15:05:00Z">
              <w:rPr>
                <w:rFonts w:ascii="Cambria Math" w:eastAsiaTheme="minorEastAsia" w:hAnsi="Cambria Math"/>
              </w:rPr>
              <m:t xml:space="preserve">. (8) </m:t>
            </w:del>
          </m:r>
        </m:oMath>
      </m:oMathPara>
    </w:p>
    <w:p w14:paraId="6B491180" w14:textId="0155A959" w:rsidR="00224FC5" w:rsidRDefault="00432472" w:rsidP="00817774">
      <w:pPr>
        <w:spacing w:line="276" w:lineRule="auto"/>
        <w:jc w:val="both"/>
        <w:rPr>
          <w:ins w:id="179" w:author="Elash, Brenden" w:date="2016-05-04T16:03:00Z"/>
          <w:rFonts w:eastAsiaTheme="minorEastAsia"/>
        </w:rPr>
      </w:pPr>
      <w:r>
        <w:rPr>
          <w:rFonts w:eastAsiaTheme="minorEastAsia"/>
        </w:rPr>
        <w:t>Finally</w:t>
      </w:r>
      <w:r w:rsidR="0058548A">
        <w:rPr>
          <w:rFonts w:eastAsiaTheme="minorEastAsia"/>
        </w:rPr>
        <w:t>,</w:t>
      </w:r>
      <w:r>
        <w:rPr>
          <w:rFonts w:eastAsiaTheme="minorEastAsia"/>
        </w:rPr>
        <w:t xml:space="preserve"> the square root of the diagonal of the aerosol covariance is taken as the final </w:t>
      </w:r>
      <w:del w:id="180" w:author="Elash, Brenden" w:date="2016-04-26T14:33:00Z">
        <w:r w:rsidR="00395E6E" w:rsidDel="00BD02A9">
          <w:delText xml:space="preserve">uncertainty </w:delText>
        </w:r>
        <w:r w:rsidDel="00BD02A9">
          <w:rPr>
            <w:rFonts w:eastAsiaTheme="minorEastAsia"/>
          </w:rPr>
          <w:delText xml:space="preserve"> profile</w:delText>
        </w:r>
      </w:del>
      <w:ins w:id="181" w:author="Elash, Brenden" w:date="2016-05-04T15:42:00Z">
        <w:r w:rsidR="00172ED4">
          <w:t xml:space="preserve">amplification of the </w:t>
        </w:r>
        <w:r w:rsidR="00172ED4">
          <w:lastRenderedPageBreak/>
          <w:t>measurement noise</w:t>
        </w:r>
      </w:ins>
      <w:r>
        <w:rPr>
          <w:rFonts w:eastAsiaTheme="minorEastAsia"/>
        </w:rPr>
        <w:t>.</w:t>
      </w:r>
      <w:r w:rsidR="002944BD">
        <w:rPr>
          <w:rFonts w:eastAsiaTheme="minorEastAsia"/>
        </w:rPr>
        <w:t xml:space="preserve"> </w:t>
      </w:r>
      <w:ins w:id="182" w:author="Elash, Brenden" w:date="2016-05-04T15:50:00Z">
        <w:r w:rsidR="003E52B0">
          <w:rPr>
            <w:rFonts w:eastAsiaTheme="minorEastAsia"/>
          </w:rPr>
          <w:t xml:space="preserve">This method is performed twice </w:t>
        </w:r>
      </w:ins>
      <w:ins w:id="183" w:author="Elash, Brenden" w:date="2016-05-04T15:52:00Z">
        <w:r w:rsidR="00310D68">
          <w:rPr>
            <w:rFonts w:eastAsiaTheme="minorEastAsia"/>
          </w:rPr>
          <w:t xml:space="preserve">since there are two primary methods which a polarized </w:t>
        </w:r>
      </w:ins>
      <w:ins w:id="184" w:author="Elash, Brenden" w:date="2016-05-04T15:53:00Z">
        <w:r w:rsidR="00310D68">
          <w:rPr>
            <w:rFonts w:eastAsiaTheme="minorEastAsia"/>
          </w:rPr>
          <w:t>measurement</w:t>
        </w:r>
      </w:ins>
      <w:ins w:id="185" w:author="Elash, Brenden" w:date="2016-05-04T15:52:00Z">
        <w:r w:rsidR="00310D68">
          <w:rPr>
            <w:rFonts w:eastAsiaTheme="minorEastAsia"/>
          </w:rPr>
          <w:t xml:space="preserve"> </w:t>
        </w:r>
      </w:ins>
      <w:ins w:id="186" w:author="Elash, Brenden" w:date="2016-05-04T15:53:00Z">
        <w:r w:rsidR="00310D68">
          <w:rPr>
            <w:rFonts w:eastAsiaTheme="minorEastAsia"/>
          </w:rPr>
          <w:t>might be occurring</w:t>
        </w:r>
      </w:ins>
      <w:ins w:id="187" w:author="Elash, Brenden" w:date="2016-05-04T15:54:00Z">
        <w:r w:rsidR="00310D68">
          <w:rPr>
            <w:rFonts w:eastAsiaTheme="minorEastAsia"/>
          </w:rPr>
          <w:t>. First,</w:t>
        </w:r>
      </w:ins>
      <w:ins w:id="188" w:author="Elash, Brenden" w:date="2016-05-04T15:53:00Z">
        <w:r w:rsidR="00310D68">
          <w:rPr>
            <w:rFonts w:eastAsiaTheme="minorEastAsia"/>
          </w:rPr>
          <w:t xml:space="preserve"> an instrument that is being built with polarization in the design considerations </w:t>
        </w:r>
      </w:ins>
      <w:ins w:id="189" w:author="Elash, Brenden" w:date="2016-05-04T15:55:00Z">
        <w:r w:rsidR="00310D68">
          <w:rPr>
            <w:rFonts w:eastAsiaTheme="minorEastAsia"/>
          </w:rPr>
          <w:t xml:space="preserve">so it is compensated </w:t>
        </w:r>
      </w:ins>
      <w:ins w:id="190" w:author="Elash, Brenden" w:date="2016-05-06T10:54:00Z">
        <w:r w:rsidR="00C15225">
          <w:rPr>
            <w:rFonts w:eastAsiaTheme="minorEastAsia"/>
          </w:rPr>
          <w:t xml:space="preserve">therefore </w:t>
        </w:r>
      </w:ins>
      <w:ins w:id="191" w:author="Elash, Brenden" w:date="2016-05-04T15:55:00Z">
        <w:r w:rsidR="00310D68">
          <w:rPr>
            <w:rFonts w:eastAsiaTheme="minorEastAsia"/>
          </w:rPr>
          <w:t>all polarizations measure</w:t>
        </w:r>
      </w:ins>
      <w:ins w:id="192" w:author="Elash, Brenden" w:date="2016-05-06T10:54:00Z">
        <w:r w:rsidR="00C15225">
          <w:rPr>
            <w:rFonts w:eastAsiaTheme="minorEastAsia"/>
          </w:rPr>
          <w:t>s</w:t>
        </w:r>
      </w:ins>
      <w:ins w:id="193" w:author="Elash, Brenden" w:date="2016-05-04T15:55:00Z">
        <w:r w:rsidR="00310D68">
          <w:rPr>
            <w:rFonts w:eastAsiaTheme="minorEastAsia"/>
          </w:rPr>
          <w:t xml:space="preserve"> the same incoming signal. </w:t>
        </w:r>
      </w:ins>
      <w:ins w:id="194" w:author="Elash, Brenden" w:date="2016-05-04T15:56:00Z">
        <w:r w:rsidR="00310D68">
          <w:rPr>
            <w:rFonts w:eastAsiaTheme="minorEastAsia"/>
          </w:rPr>
          <w:t xml:space="preserve">This </w:t>
        </w:r>
      </w:ins>
      <w:ins w:id="195" w:author="Elash, Brenden" w:date="2016-05-04T15:57:00Z">
        <w:r w:rsidR="00310D68">
          <w:rPr>
            <w:rFonts w:eastAsiaTheme="minorEastAsia"/>
          </w:rPr>
          <w:t>case</w:t>
        </w:r>
      </w:ins>
      <w:ins w:id="196" w:author="Elash, Brenden" w:date="2016-05-04T15:56:00Z">
        <w:r w:rsidR="00310D68">
          <w:rPr>
            <w:rFonts w:eastAsiaTheme="minorEastAsia"/>
          </w:rPr>
          <w:t xml:space="preserve"> uses the method described above. </w:t>
        </w:r>
      </w:ins>
      <w:ins w:id="197" w:author="Elash, Brenden" w:date="2016-05-04T15:55:00Z">
        <w:r w:rsidR="00310D68">
          <w:rPr>
            <w:rFonts w:eastAsiaTheme="minorEastAsia"/>
          </w:rPr>
          <w:t>And second,</w:t>
        </w:r>
      </w:ins>
      <w:ins w:id="198" w:author="Elash, Brenden" w:date="2016-05-04T15:53:00Z">
        <w:r w:rsidR="00310D68">
          <w:rPr>
            <w:rFonts w:eastAsiaTheme="minorEastAsia"/>
          </w:rPr>
          <w:t xml:space="preserve"> where a</w:t>
        </w:r>
      </w:ins>
      <w:ins w:id="199" w:author="Elash, Brenden" w:date="2016-05-04T15:54:00Z">
        <w:r w:rsidR="00310D68">
          <w:rPr>
            <w:rFonts w:eastAsiaTheme="minorEastAsia"/>
          </w:rPr>
          <w:t>n</w:t>
        </w:r>
      </w:ins>
      <w:ins w:id="200" w:author="Elash, Brenden" w:date="2016-05-04T15:53:00Z">
        <w:r w:rsidR="00310D68">
          <w:rPr>
            <w:rFonts w:eastAsiaTheme="minorEastAsia"/>
          </w:rPr>
          <w:t xml:space="preserve"> </w:t>
        </w:r>
      </w:ins>
      <w:ins w:id="201" w:author="Elash, Brenden" w:date="2016-05-04T15:54:00Z">
        <w:r w:rsidR="00310D68">
          <w:rPr>
            <w:rFonts w:eastAsiaTheme="minorEastAsia"/>
          </w:rPr>
          <w:t>existing</w:t>
        </w:r>
      </w:ins>
      <w:ins w:id="202" w:author="Elash, Brenden" w:date="2016-05-04T15:53:00Z">
        <w:r w:rsidR="00310D68">
          <w:rPr>
            <w:rFonts w:eastAsiaTheme="minorEastAsia"/>
          </w:rPr>
          <w:t xml:space="preserve"> </w:t>
        </w:r>
      </w:ins>
      <w:ins w:id="203" w:author="Elash, Brenden" w:date="2016-05-04T15:54:00Z">
        <w:r w:rsidR="00310D68">
          <w:rPr>
            <w:rFonts w:eastAsiaTheme="minorEastAsia"/>
          </w:rPr>
          <w:t>instrument</w:t>
        </w:r>
      </w:ins>
      <w:ins w:id="204" w:author="Elash, Brenden" w:date="2016-05-04T15:53:00Z">
        <w:r w:rsidR="00310D68">
          <w:rPr>
            <w:rFonts w:eastAsiaTheme="minorEastAsia"/>
          </w:rPr>
          <w:t xml:space="preserve"> is being modified to </w:t>
        </w:r>
      </w:ins>
      <w:ins w:id="205" w:author="Elash, Brenden" w:date="2016-05-04T15:54:00Z">
        <w:r w:rsidR="00310D68">
          <w:rPr>
            <w:rFonts w:eastAsiaTheme="minorEastAsia"/>
          </w:rPr>
          <w:t>measure</w:t>
        </w:r>
      </w:ins>
      <w:ins w:id="206" w:author="Elash, Brenden" w:date="2016-05-04T15:53:00Z">
        <w:r w:rsidR="00310D68">
          <w:rPr>
            <w:rFonts w:eastAsiaTheme="minorEastAsia"/>
          </w:rPr>
          <w:t xml:space="preserve"> a polarization with</w:t>
        </w:r>
      </w:ins>
      <w:ins w:id="207" w:author="Elash, Brenden" w:date="2016-05-06T10:54:00Z">
        <w:r w:rsidR="00C15225">
          <w:rPr>
            <w:rFonts w:eastAsiaTheme="minorEastAsia"/>
          </w:rPr>
          <w:t>out</w:t>
        </w:r>
      </w:ins>
      <w:ins w:id="208" w:author="Elash, Brenden" w:date="2016-05-04T15:53:00Z">
        <w:r w:rsidR="00310D68">
          <w:rPr>
            <w:rFonts w:eastAsiaTheme="minorEastAsia"/>
          </w:rPr>
          <w:t xml:space="preserve"> </w:t>
        </w:r>
      </w:ins>
      <w:ins w:id="209" w:author="Elash, Brenden" w:date="2016-05-04T15:54:00Z">
        <w:r w:rsidR="00310D68">
          <w:rPr>
            <w:rFonts w:eastAsiaTheme="minorEastAsia"/>
          </w:rPr>
          <w:t>changing</w:t>
        </w:r>
      </w:ins>
      <w:ins w:id="210" w:author="Elash, Brenden" w:date="2016-05-04T15:53:00Z">
        <w:r w:rsidR="00310D68">
          <w:rPr>
            <w:rFonts w:eastAsiaTheme="minorEastAsia"/>
          </w:rPr>
          <w:t xml:space="preserve"> </w:t>
        </w:r>
      </w:ins>
      <w:ins w:id="211" w:author="Elash, Brenden" w:date="2016-05-04T15:54:00Z">
        <w:r w:rsidR="00310D68">
          <w:rPr>
            <w:rFonts w:eastAsiaTheme="minorEastAsia"/>
          </w:rPr>
          <w:t xml:space="preserve">the instrument calibrations </w:t>
        </w:r>
      </w:ins>
      <w:ins w:id="212" w:author="Elash, Brenden" w:date="2016-05-04T15:56:00Z">
        <w:r w:rsidR="00310D68">
          <w:rPr>
            <w:rFonts w:eastAsiaTheme="minorEastAsia"/>
          </w:rPr>
          <w:t>so each polarization will have different measured signal level.</w:t>
        </w:r>
      </w:ins>
      <w:ins w:id="213" w:author="Elash, Brenden" w:date="2016-05-04T15:51:00Z">
        <w:r w:rsidR="003E52B0">
          <w:rPr>
            <w:rFonts w:eastAsiaTheme="minorEastAsia"/>
          </w:rPr>
          <w:t xml:space="preserve"> </w:t>
        </w:r>
      </w:ins>
      <w:ins w:id="214" w:author="Elash, Brenden" w:date="2016-05-06T10:54:00Z">
        <w:r w:rsidR="00C15225">
          <w:rPr>
            <w:rFonts w:eastAsiaTheme="minorEastAsia"/>
          </w:rPr>
          <w:t xml:space="preserve">To </w:t>
        </w:r>
      </w:ins>
      <w:ins w:id="215" w:author="Elash, Brenden" w:date="2016-05-06T15:31:00Z">
        <w:r w:rsidR="002900AD">
          <w:rPr>
            <w:rFonts w:eastAsiaTheme="minorEastAsia"/>
          </w:rPr>
          <w:t>perform</w:t>
        </w:r>
      </w:ins>
      <w:bookmarkStart w:id="216" w:name="_GoBack"/>
      <w:bookmarkEnd w:id="216"/>
      <w:ins w:id="217" w:author="Elash, Brenden" w:date="2016-05-06T10:54:00Z">
        <w:r w:rsidR="00C15225">
          <w:rPr>
            <w:rFonts w:eastAsiaTheme="minorEastAsia"/>
          </w:rPr>
          <w:t xml:space="preserve"> this scenario</w:t>
        </w:r>
      </w:ins>
      <w:ins w:id="218" w:author="Elash, Brenden" w:date="2016-05-04T15:57:00Z">
        <w:r w:rsidR="00310D68">
          <w:rPr>
            <w:rFonts w:eastAsiaTheme="minorEastAsia"/>
          </w:rPr>
          <w:t xml:space="preserve"> the above method must be modified by altering the </w:t>
        </w:r>
      </w:ins>
      <w:ins w:id="219" w:author="Elash, Brenden" w:date="2016-05-04T16:01:00Z">
        <w:r w:rsidR="00310D68">
          <w:rPr>
            <w:rFonts w:eastAsiaTheme="minorEastAsia"/>
          </w:rPr>
          <w:t>identity</w:t>
        </w:r>
      </w:ins>
      <w:ins w:id="220" w:author="Elash, Brenden" w:date="2016-05-04T15:57:00Z">
        <w:r w:rsidR="00310D68">
          <w:rPr>
            <w:rFonts w:eastAsiaTheme="minorEastAsia"/>
          </w:rPr>
          <w:t xml:space="preserve"> </w:t>
        </w:r>
      </w:ins>
      <w:ins w:id="221" w:author="Elash, Brenden" w:date="2016-05-04T16:01:00Z">
        <w:r w:rsidR="00310D68">
          <w:rPr>
            <w:rFonts w:eastAsiaTheme="minorEastAsia"/>
          </w:rPr>
          <w:t>matrix to a relative scaled matrix</w:t>
        </w:r>
      </w:ins>
      <w:ins w:id="222" w:author="Elash, Brenden" w:date="2016-05-04T16:02:00Z">
        <w:r w:rsidR="00310D68">
          <w:rPr>
            <w:rFonts w:eastAsiaTheme="minorEastAsia"/>
          </w:rPr>
          <w:t xml:space="preserve">, </w:t>
        </w:r>
        <m:oMath>
          <m:r>
            <m:rPr>
              <m:sty m:val="bi"/>
            </m:rPr>
            <w:rPr>
              <w:rFonts w:ascii="Cambria Math" w:eastAsiaTheme="minorEastAsia" w:hAnsi="Cambria Math"/>
            </w:rPr>
            <m:t>R</m:t>
          </m:r>
        </m:oMath>
        <w:r w:rsidR="00310D68">
          <w:rPr>
            <w:rFonts w:eastAsiaTheme="minorEastAsia"/>
          </w:rPr>
          <w:t xml:space="preserve">, </w:t>
        </w:r>
        <w:r w:rsidR="00224FC5">
          <w:rPr>
            <w:rFonts w:eastAsiaTheme="minorEastAsia"/>
          </w:rPr>
          <w:t>to represent the change i</w:t>
        </w:r>
      </w:ins>
      <w:ins w:id="223" w:author="Elash, Brenden" w:date="2016-05-04T16:03:00Z">
        <w:r w:rsidR="00224FC5">
          <w:rPr>
            <w:rFonts w:eastAsiaTheme="minorEastAsia"/>
          </w:rPr>
          <w:t>n</w:t>
        </w:r>
      </w:ins>
      <w:ins w:id="224" w:author="Elash, Brenden" w:date="2016-05-04T16:02:00Z">
        <w:r w:rsidR="00224FC5">
          <w:rPr>
            <w:rFonts w:eastAsiaTheme="minorEastAsia"/>
          </w:rPr>
          <w:t xml:space="preserve"> signal strength for the various polarizations</w:t>
        </w:r>
      </w:ins>
      <w:ins w:id="225" w:author="Elash, Brenden" w:date="2016-05-04T16:03:00Z">
        <w:r w:rsidR="00224FC5">
          <w:rPr>
            <w:rFonts w:eastAsiaTheme="minorEastAsia"/>
          </w:rPr>
          <w:t xml:space="preserve"> compared to the scalar case</w:t>
        </w:r>
      </w:ins>
      <w:ins w:id="226" w:author="Elash, Brenden" w:date="2016-05-04T16:02:00Z">
        <w:r w:rsidR="00224FC5">
          <w:rPr>
            <w:rFonts w:eastAsiaTheme="minorEastAsia"/>
          </w:rPr>
          <w:t xml:space="preserve">. </w:t>
        </w:r>
      </w:ins>
      <w:ins w:id="227" w:author="Elash, Brenden" w:date="2016-05-04T16:03:00Z">
        <w:r w:rsidR="00224FC5">
          <w:rPr>
            <w:rFonts w:eastAsiaTheme="minorEastAsia"/>
          </w:rPr>
          <w:t>The relative scaled matrix is defined as</w:t>
        </w:r>
      </w:ins>
    </w:p>
    <w:p w14:paraId="15538B49" w14:textId="44768305" w:rsidR="00224FC5" w:rsidRDefault="001B4033" w:rsidP="00817774">
      <w:pPr>
        <w:spacing w:line="276" w:lineRule="auto"/>
        <w:jc w:val="both"/>
        <w:rPr>
          <w:ins w:id="228" w:author="Elash, Brenden" w:date="2016-05-04T16:03:00Z"/>
          <w:rFonts w:eastAsiaTheme="minorEastAsia"/>
        </w:rPr>
      </w:pPr>
      <m:oMathPara>
        <m:oMath>
          <m:sSub>
            <m:sSubPr>
              <m:ctrlPr>
                <w:ins w:id="229" w:author="Elash, Brenden" w:date="2016-05-05T09:56:00Z">
                  <w:rPr>
                    <w:rFonts w:ascii="Cambria Math" w:hAnsi="Cambria Math"/>
                    <w:i/>
                  </w:rPr>
                </w:ins>
              </m:ctrlPr>
            </m:sSubPr>
            <m:e>
              <m:r>
                <w:ins w:id="230" w:author="Elash, Brenden" w:date="2016-05-05T09:56:00Z">
                  <w:rPr>
                    <w:rFonts w:ascii="Cambria Math" w:hAnsi="Cambria Math"/>
                  </w:rPr>
                  <m:t>R</m:t>
                </w:ins>
              </m:r>
            </m:e>
            <m:sub>
              <m:r>
                <w:ins w:id="231" w:author="Elash, Brenden" w:date="2016-05-05T09:56:00Z">
                  <w:rPr>
                    <w:rFonts w:ascii="Cambria Math" w:hAnsi="Cambria Math"/>
                  </w:rPr>
                  <m:t>ij</m:t>
                </w:ins>
              </m:r>
            </m:sub>
          </m:sSub>
          <m:r>
            <w:ins w:id="232" w:author="Elash, Brenden" w:date="2016-05-05T09:56:00Z">
              <w:rPr>
                <w:rFonts w:ascii="Cambria Math" w:eastAsiaTheme="minorEastAsia" w:hAnsi="Cambria Math"/>
              </w:rPr>
              <m:t xml:space="preserve">= </m:t>
            </w:ins>
          </m:r>
          <m:d>
            <m:dPr>
              <m:begChr m:val="{"/>
              <m:endChr m:val=""/>
              <m:ctrlPr>
                <w:ins w:id="233" w:author="Elash, Brenden" w:date="2016-05-05T09:56:00Z">
                  <w:rPr>
                    <w:rFonts w:ascii="Cambria Math" w:eastAsiaTheme="minorEastAsia" w:hAnsi="Cambria Math"/>
                    <w:i/>
                  </w:rPr>
                </w:ins>
              </m:ctrlPr>
            </m:dPr>
            <m:e>
              <m:m>
                <m:mPr>
                  <m:mcs>
                    <m:mc>
                      <m:mcPr>
                        <m:count m:val="2"/>
                        <m:mcJc m:val="center"/>
                      </m:mcPr>
                    </m:mc>
                  </m:mcs>
                  <m:ctrlPr>
                    <w:ins w:id="234" w:author="Elash, Brenden" w:date="2016-05-05T09:59:00Z">
                      <w:rPr>
                        <w:rFonts w:ascii="Cambria Math" w:eastAsiaTheme="minorEastAsia" w:hAnsi="Cambria Math"/>
                        <w:i/>
                      </w:rPr>
                    </w:ins>
                  </m:ctrlPr>
                </m:mPr>
                <m:mr>
                  <m:e>
                    <m:f>
                      <m:fPr>
                        <m:ctrlPr>
                          <w:ins w:id="235" w:author="Elash, Brenden" w:date="2016-05-05T10:07:00Z">
                            <w:rPr>
                              <w:rFonts w:ascii="Cambria Math" w:eastAsiaTheme="minorEastAsia" w:hAnsi="Cambria Math"/>
                              <w:i/>
                            </w:rPr>
                          </w:ins>
                        </m:ctrlPr>
                      </m:fPr>
                      <m:num>
                        <m:sSub>
                          <m:sSubPr>
                            <m:ctrlPr>
                              <w:ins w:id="236" w:author="Elash, Brenden" w:date="2016-05-05T10:07:00Z">
                                <w:rPr>
                                  <w:rFonts w:ascii="Cambria Math" w:eastAsiaTheme="minorEastAsia" w:hAnsi="Cambria Math"/>
                                  <w:i/>
                                </w:rPr>
                              </w:ins>
                            </m:ctrlPr>
                          </m:sSubPr>
                          <m:e>
                            <m:r>
                              <w:ins w:id="237" w:author="Elash, Brenden" w:date="2016-05-05T10:07:00Z">
                                <w:rPr>
                                  <w:rFonts w:ascii="Cambria Math" w:eastAsiaTheme="minorEastAsia" w:hAnsi="Cambria Math"/>
                                </w:rPr>
                                <m:t>I</m:t>
                              </w:ins>
                            </m:r>
                          </m:e>
                          <m:sub>
                            <m:r>
                              <w:ins w:id="238" w:author="Elash, Brenden" w:date="2016-05-05T10:07:00Z">
                                <w:rPr>
                                  <w:rFonts w:ascii="Cambria Math" w:eastAsiaTheme="minorEastAsia" w:hAnsi="Cambria Math"/>
                                </w:rPr>
                                <m:t>ref</m:t>
                              </w:ins>
                            </m:r>
                            <m:r>
                              <w:ins w:id="239" w:author="Elash, Brenden" w:date="2016-05-05T10:08:00Z">
                                <w:rPr>
                                  <w:rFonts w:ascii="Cambria Math" w:eastAsiaTheme="minorEastAsia" w:hAnsi="Cambria Math"/>
                                </w:rPr>
                                <m:t>,i</m:t>
                              </w:ins>
                            </m:r>
                          </m:sub>
                        </m:sSub>
                      </m:num>
                      <m:den>
                        <m:sSub>
                          <m:sSubPr>
                            <m:ctrlPr>
                              <w:ins w:id="240" w:author="Elash, Brenden" w:date="2016-05-05T10:08:00Z">
                                <w:rPr>
                                  <w:rFonts w:ascii="Cambria Math" w:eastAsiaTheme="minorEastAsia" w:hAnsi="Cambria Math"/>
                                  <w:i/>
                                </w:rPr>
                              </w:ins>
                            </m:ctrlPr>
                          </m:sSubPr>
                          <m:e>
                            <m:r>
                              <w:ins w:id="241" w:author="Elash, Brenden" w:date="2016-05-05T10:08:00Z">
                                <w:rPr>
                                  <w:rFonts w:ascii="Cambria Math" w:eastAsiaTheme="minorEastAsia" w:hAnsi="Cambria Math"/>
                                </w:rPr>
                                <m:t>I</m:t>
                              </w:ins>
                            </m:r>
                          </m:e>
                          <m:sub>
                            <m:r>
                              <w:ins w:id="242" w:author="Elash, Brenden" w:date="2016-05-05T10:08:00Z">
                                <w:rPr>
                                  <w:rFonts w:ascii="Cambria Math" w:eastAsiaTheme="minorEastAsia" w:hAnsi="Cambria Math"/>
                                </w:rPr>
                                <m:t>pol,i</m:t>
                              </w:ins>
                            </m:r>
                          </m:sub>
                        </m:sSub>
                      </m:den>
                    </m:f>
                  </m:e>
                  <m:e>
                    <m:r>
                      <w:ins w:id="243" w:author="Elash, Brenden" w:date="2016-05-05T09:59:00Z">
                        <m:rPr>
                          <m:sty m:val="p"/>
                        </m:rPr>
                        <w:rPr>
                          <w:rFonts w:ascii="Cambria Math" w:eastAsiaTheme="minorEastAsia" w:hAnsi="Cambria Math"/>
                        </w:rPr>
                        <m:t xml:space="preserve">for </m:t>
                      </w:ins>
                    </m:r>
                    <m:r>
                      <w:ins w:id="244" w:author="Elash, Brenden" w:date="2016-05-05T09:59:00Z">
                        <w:rPr>
                          <w:rFonts w:ascii="Cambria Math" w:eastAsiaTheme="minorEastAsia" w:hAnsi="Cambria Math"/>
                        </w:rPr>
                        <m:t>i=j</m:t>
                      </w:ins>
                    </m:r>
                  </m:e>
                </m:mr>
                <m:mr>
                  <m:e>
                    <m:r>
                      <w:ins w:id="245" w:author="Elash, Brenden" w:date="2016-05-05T10:00:00Z">
                        <w:rPr>
                          <w:rFonts w:ascii="Cambria Math" w:eastAsiaTheme="minorEastAsia" w:hAnsi="Cambria Math"/>
                        </w:rPr>
                        <m:t>0</m:t>
                      </w:ins>
                    </m:r>
                  </m:e>
                  <m:e>
                    <m:r>
                      <w:ins w:id="246" w:author="Elash, Brenden" w:date="2016-05-05T10:00:00Z">
                        <m:rPr>
                          <m:sty m:val="p"/>
                        </m:rPr>
                        <w:rPr>
                          <w:rFonts w:ascii="Cambria Math" w:eastAsiaTheme="minorEastAsia" w:hAnsi="Cambria Math"/>
                        </w:rPr>
                        <m:t>for</m:t>
                      </w:ins>
                    </m:r>
                    <m:r>
                      <w:ins w:id="247" w:author="Elash, Brenden" w:date="2016-05-05T10:00:00Z">
                        <w:rPr>
                          <w:rFonts w:ascii="Cambria Math" w:eastAsiaTheme="minorEastAsia" w:hAnsi="Cambria Math"/>
                        </w:rPr>
                        <m:t xml:space="preserve"> i≠j</m:t>
                      </w:ins>
                    </m:r>
                  </m:e>
                </m:mr>
              </m:m>
            </m:e>
          </m:d>
          <m:r>
            <w:ins w:id="248" w:author="Elash, Brenden" w:date="2016-05-05T10:08:00Z">
              <w:rPr>
                <w:rFonts w:ascii="Cambria Math" w:eastAsiaTheme="minorEastAsia" w:hAnsi="Cambria Math"/>
              </w:rPr>
              <m:t>.</m:t>
            </w:ins>
          </m:r>
          <m:r>
            <w:ins w:id="249" w:author="Elash, Brenden" w:date="2016-05-05T09:56:00Z">
              <w:rPr>
                <w:rFonts w:ascii="Cambria Math" w:eastAsiaTheme="minorEastAsia" w:hAnsi="Cambria Math"/>
              </w:rPr>
              <m:t xml:space="preserve"> (</m:t>
            </w:ins>
          </m:r>
          <m:r>
            <w:ins w:id="250" w:author="Elash, Brenden" w:date="2016-05-05T09:59:00Z">
              <w:rPr>
                <w:rFonts w:ascii="Cambria Math" w:eastAsiaTheme="minorEastAsia" w:hAnsi="Cambria Math"/>
              </w:rPr>
              <m:t>9</m:t>
            </w:ins>
          </m:r>
          <m:r>
            <w:ins w:id="251" w:author="Elash, Brenden" w:date="2016-05-05T09:56:00Z">
              <w:rPr>
                <w:rFonts w:ascii="Cambria Math" w:eastAsiaTheme="minorEastAsia" w:hAnsi="Cambria Math"/>
              </w:rPr>
              <m:t>)</m:t>
            </w:ins>
          </m:r>
        </m:oMath>
      </m:oMathPara>
    </w:p>
    <w:p w14:paraId="71421662" w14:textId="502FE46A" w:rsidR="00E97AD3" w:rsidRPr="00581E47" w:rsidRDefault="00342F93" w:rsidP="00817774">
      <w:pPr>
        <w:spacing w:line="276" w:lineRule="auto"/>
        <w:jc w:val="both"/>
        <w:rPr>
          <w:rFonts w:eastAsiaTheme="minorEastAsia"/>
        </w:rPr>
      </w:pPr>
      <w:ins w:id="252" w:author="Elash, Brenden" w:date="2016-05-05T10:08:00Z">
        <w:r>
          <w:rPr>
            <w:rFonts w:eastAsiaTheme="minorEastAsia"/>
          </w:rPr>
          <w:t>The</w:t>
        </w:r>
      </w:ins>
      <w:ins w:id="253" w:author="Elash, Brenden" w:date="2016-05-05T10:09:00Z">
        <w:r>
          <w:rPr>
            <w:rFonts w:eastAsiaTheme="minorEastAsia"/>
          </w:rPr>
          <w:t xml:space="preserve"> diagonal of the</w:t>
        </w:r>
      </w:ins>
      <w:ins w:id="254" w:author="Elash, Brenden" w:date="2016-05-05T10:08:00Z">
        <w:r>
          <w:rPr>
            <w:rFonts w:eastAsiaTheme="minorEastAsia"/>
          </w:rPr>
          <w:t xml:space="preserve"> </w:t>
        </w:r>
        <m:oMath>
          <m:r>
            <m:rPr>
              <m:sty m:val="bi"/>
            </m:rPr>
            <w:rPr>
              <w:rFonts w:ascii="Cambria Math" w:eastAsiaTheme="minorEastAsia" w:hAnsi="Cambria Math"/>
            </w:rPr>
            <m:t>R</m:t>
          </m:r>
        </m:oMath>
        <w:r>
          <w:rPr>
            <w:rFonts w:eastAsiaTheme="minorEastAsia"/>
          </w:rPr>
          <w:t xml:space="preserve"> matrix </w:t>
        </w:r>
      </w:ins>
      <w:ins w:id="255" w:author="Elash, Brenden" w:date="2016-05-05T10:10:00Z">
        <w:r>
          <w:rPr>
            <w:rFonts w:eastAsiaTheme="minorEastAsia"/>
          </w:rPr>
          <w:t xml:space="preserve">is effectively scaled by </w:t>
        </w:r>
      </w:ins>
      <w:ins w:id="256" w:author="Elash, Brenden" w:date="2016-05-05T10:13:00Z">
        <w:r>
          <w:rPr>
            <w:rFonts w:eastAsiaTheme="minorEastAsia"/>
          </w:rPr>
          <w:t>inverse of</w:t>
        </w:r>
      </w:ins>
      <w:ins w:id="257" w:author="Elash, Brenden" w:date="2016-05-05T10:10:00Z">
        <w:r>
          <w:rPr>
            <w:rFonts w:eastAsiaTheme="minorEastAsia"/>
          </w:rPr>
          <w:t xml:space="preserve"> the </w:t>
        </w:r>
      </w:ins>
      <w:ins w:id="258" w:author="Elash, Brenden" w:date="2016-05-05T10:11:00Z">
        <w:r>
          <w:rPr>
            <w:rFonts w:eastAsiaTheme="minorEastAsia"/>
          </w:rPr>
          <w:t>s</w:t>
        </w:r>
      </w:ins>
      <w:ins w:id="259" w:author="Elash, Brenden" w:date="2016-05-05T10:10:00Z">
        <w:r>
          <w:rPr>
            <w:rFonts w:eastAsiaTheme="minorEastAsia"/>
          </w:rPr>
          <w:t xml:space="preserve">ignal </w:t>
        </w:r>
      </w:ins>
      <w:ins w:id="260" w:author="Elash, Brenden" w:date="2016-05-05T10:11:00Z">
        <w:r>
          <w:rPr>
            <w:rFonts w:eastAsiaTheme="minorEastAsia"/>
          </w:rPr>
          <w:t>strength of the current polarization</w:t>
        </w:r>
      </w:ins>
      <w:proofErr w:type="gramStart"/>
      <w:ins w:id="261" w:author="Elash, Brenden" w:date="2016-05-05T10:12:00Z">
        <w:r>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pol,i</m:t>
              </m:r>
            </m:sub>
          </m:sSub>
        </m:oMath>
        <w:r>
          <w:rPr>
            <w:rFonts w:eastAsiaTheme="minorEastAsia"/>
          </w:rPr>
          <w:t>,</w:t>
        </w:r>
      </w:ins>
      <w:ins w:id="262" w:author="Elash, Brenden" w:date="2016-05-05T10:11:00Z">
        <w:r>
          <w:rPr>
            <w:rFonts w:eastAsiaTheme="minorEastAsia"/>
          </w:rPr>
          <w:t xml:space="preserve"> compared to the </w:t>
        </w:r>
      </w:ins>
      <w:ins w:id="263" w:author="Elash, Brenden" w:date="2016-05-05T10:10:00Z">
        <w:r>
          <w:rPr>
            <w:rFonts w:eastAsiaTheme="minorEastAsia"/>
          </w:rPr>
          <w:t xml:space="preserve"> to the </w:t>
        </w:r>
      </w:ins>
      <w:ins w:id="264" w:author="Elash, Brenden" w:date="2016-05-05T10:12:00Z">
        <w:r>
          <w:rPr>
            <w:rFonts w:eastAsiaTheme="minorEastAsia"/>
          </w:rPr>
          <w:t>base</w:t>
        </w:r>
      </w:ins>
      <w:ins w:id="265" w:author="Elash, Brenden" w:date="2016-05-05T10:10:00Z">
        <w:r>
          <w:rPr>
            <w:rFonts w:eastAsiaTheme="minorEastAsia"/>
          </w:rPr>
          <w:t xml:space="preserve"> case, </w:t>
        </w:r>
      </w:ins>
      <m:oMath>
        <m:sSub>
          <m:sSubPr>
            <m:ctrlPr>
              <w:ins w:id="266" w:author="Elash, Brenden" w:date="2016-05-05T10:11:00Z">
                <w:rPr>
                  <w:rFonts w:ascii="Cambria Math" w:eastAsiaTheme="minorEastAsia" w:hAnsi="Cambria Math"/>
                  <w:i/>
                </w:rPr>
              </w:ins>
            </m:ctrlPr>
          </m:sSubPr>
          <m:e>
            <m:r>
              <w:ins w:id="267" w:author="Elash, Brenden" w:date="2016-05-05T10:11:00Z">
                <w:rPr>
                  <w:rFonts w:ascii="Cambria Math" w:eastAsiaTheme="minorEastAsia" w:hAnsi="Cambria Math"/>
                </w:rPr>
                <m:t>I</m:t>
              </w:ins>
            </m:r>
          </m:e>
          <m:sub>
            <m:r>
              <w:ins w:id="268" w:author="Elash, Brenden" w:date="2016-05-05T10:11:00Z">
                <w:rPr>
                  <w:rFonts w:ascii="Cambria Math" w:eastAsiaTheme="minorEastAsia" w:hAnsi="Cambria Math"/>
                </w:rPr>
                <m:t>ref,i</m:t>
              </w:ins>
            </m:r>
          </m:sub>
        </m:sSub>
      </m:oMath>
      <w:ins w:id="269" w:author="Elash, Brenden" w:date="2016-05-05T10:13:00Z">
        <w:r>
          <w:rPr>
            <w:rFonts w:eastAsiaTheme="minorEastAsia"/>
          </w:rPr>
          <w:t xml:space="preserve">, </w:t>
        </w:r>
      </w:ins>
      <w:ins w:id="270" w:author="Elash, Brenden" w:date="2016-05-05T10:16:00Z">
        <w:r>
          <w:rPr>
            <w:rFonts w:eastAsiaTheme="minorEastAsia"/>
          </w:rPr>
          <w:t xml:space="preserve">for the measurement altitude, </w:t>
        </w:r>
        <m:oMath>
          <m:r>
            <w:rPr>
              <w:rFonts w:ascii="Cambria Math" w:eastAsiaTheme="minorEastAsia" w:hAnsi="Cambria Math"/>
            </w:rPr>
            <m:t>i</m:t>
          </m:r>
        </m:oMath>
        <w:r>
          <w:rPr>
            <w:rFonts w:eastAsiaTheme="minorEastAsia"/>
          </w:rPr>
          <w:t xml:space="preserve">. </w:t>
        </w:r>
      </w:ins>
      <w:r w:rsidR="0058548A" w:rsidRPr="00342F93">
        <w:rPr>
          <w:rFonts w:eastAsiaTheme="minorEastAsia"/>
        </w:rPr>
        <w:t>Using</w:t>
      </w:r>
      <w:r w:rsidR="0058548A">
        <w:rPr>
          <w:rFonts w:eastAsiaTheme="minorEastAsia"/>
        </w:rPr>
        <w:t xml:space="preserve"> the results from </w:t>
      </w:r>
      <w:ins w:id="271" w:author="Elash, Brenden" w:date="2016-05-05T10:20:00Z">
        <w:r w:rsidR="006D1CB3">
          <w:rPr>
            <w:rFonts w:eastAsiaTheme="minorEastAsia"/>
          </w:rPr>
          <w:t xml:space="preserve">both methods across </w:t>
        </w:r>
      </w:ins>
      <w:r w:rsidR="0058548A">
        <w:rPr>
          <w:rFonts w:eastAsiaTheme="minorEastAsia"/>
        </w:rPr>
        <w:t xml:space="preserve">all the cases, </w:t>
      </w:r>
      <w:r w:rsidR="00E3312D">
        <w:rPr>
          <w:rFonts w:eastAsiaTheme="minorEastAsia"/>
        </w:rPr>
        <w:t>statistics are</w:t>
      </w:r>
      <w:r w:rsidR="0058548A">
        <w:rPr>
          <w:rFonts w:eastAsiaTheme="minorEastAsia"/>
        </w:rPr>
        <w:t xml:space="preserve"> used to determine </w:t>
      </w:r>
      <w:r w:rsidR="00D7344F">
        <w:rPr>
          <w:rFonts w:eastAsiaTheme="minorEastAsia"/>
        </w:rPr>
        <w:t xml:space="preserve">any </w:t>
      </w:r>
      <w:r w:rsidR="0058548A">
        <w:rPr>
          <w:rFonts w:eastAsiaTheme="minorEastAsia"/>
        </w:rPr>
        <w:t>trends</w:t>
      </w:r>
      <w:r w:rsidR="00D7344F">
        <w:rPr>
          <w:rFonts w:eastAsiaTheme="minorEastAsia"/>
        </w:rPr>
        <w:t xml:space="preserve"> in the obtained precision</w:t>
      </w:r>
      <w:r w:rsidR="0058548A">
        <w:rPr>
          <w:rFonts w:eastAsiaTheme="minorEastAsia"/>
        </w:rPr>
        <w:t xml:space="preserve"> across the input parameters</w:t>
      </w:r>
      <w:r w:rsidR="00D7344F">
        <w:rPr>
          <w:rFonts w:eastAsiaTheme="minorEastAsia"/>
        </w:rPr>
        <w:t>.</w:t>
      </w:r>
      <w:r w:rsidR="0058548A">
        <w:rPr>
          <w:rFonts w:eastAsiaTheme="minorEastAsia"/>
        </w:rPr>
        <w:t xml:space="preserve"> </w:t>
      </w:r>
    </w:p>
    <w:p w14:paraId="0F61B42D" w14:textId="39FE9A6B" w:rsidR="005D2709" w:rsidRDefault="00D501D7" w:rsidP="005D2709">
      <w:pPr>
        <w:pStyle w:val="Heading1"/>
      </w:pPr>
      <w:r>
        <w:t xml:space="preserve">4 </w:t>
      </w:r>
      <w:r w:rsidR="00432472">
        <w:t>Analysis</w:t>
      </w:r>
    </w:p>
    <w:p w14:paraId="56EA4252" w14:textId="25AB51B4" w:rsidR="000C1581" w:rsidRDefault="00D501D7" w:rsidP="001B7812">
      <w:pPr>
        <w:pStyle w:val="Heading2"/>
      </w:pPr>
      <w:r>
        <w:t>4</w:t>
      </w:r>
      <w:r w:rsidR="000F38EB">
        <w:t>.1 Aerosol Sensitivity</w:t>
      </w:r>
    </w:p>
    <w:p w14:paraId="73FF31DB" w14:textId="3A85E80D" w:rsidR="004256E1" w:rsidRDefault="00395719" w:rsidP="008E72BB">
      <w:pPr>
        <w:spacing w:line="276" w:lineRule="auto"/>
        <w:jc w:val="both"/>
      </w:pPr>
      <w:r>
        <w:t xml:space="preserve">First, </w:t>
      </w:r>
      <w:r w:rsidR="00946764">
        <w:t xml:space="preserve">the </w:t>
      </w:r>
      <w:r>
        <w:t xml:space="preserve">contribution </w:t>
      </w:r>
      <w:r w:rsidR="00677805">
        <w:t xml:space="preserve">to the total limb radiance </w:t>
      </w:r>
      <w:r>
        <w:t xml:space="preserve">from aerosol was analyzed across </w:t>
      </w:r>
      <w:r w:rsidR="00946764">
        <w:t>the spectral range</w:t>
      </w:r>
      <w:r>
        <w:t xml:space="preserve"> and over a series of </w:t>
      </w:r>
      <w:r w:rsidR="00677805">
        <w:t xml:space="preserve">tangent </w:t>
      </w:r>
      <w:r>
        <w:t>altitudes</w:t>
      </w:r>
      <w:r w:rsidR="00677805">
        <w:t xml:space="preserve"> for the background aerosol profile and the</w:t>
      </w:r>
      <w:r>
        <w:t xml:space="preserve"> particle size distribution </w:t>
      </w:r>
      <w:r w:rsidR="00C343BE">
        <w:t>#</w:t>
      </w:r>
      <w:r w:rsidR="00F045E5">
        <w:t>1</w:t>
      </w:r>
      <w:r w:rsidR="00677805">
        <w:t>,</w:t>
      </w:r>
      <w:r w:rsidR="00F045E5">
        <w:t xml:space="preserve"> given in Table 1</w:t>
      </w:r>
      <w:r>
        <w:t xml:space="preserve">. </w:t>
      </w:r>
      <w:r w:rsidR="00AD6490">
        <w:t xml:space="preserve">Figure 2 </w:t>
      </w:r>
      <w:r w:rsidR="00677805">
        <w:t xml:space="preserve">shows </w:t>
      </w:r>
      <w:r w:rsidR="00AD6490">
        <w:t xml:space="preserve">the </w:t>
      </w:r>
      <w:r w:rsidR="00677805">
        <w:t xml:space="preserve">difference between the fraction </w:t>
      </w:r>
      <w:r w:rsidR="00AD6490">
        <w:t xml:space="preserve">of </w:t>
      </w:r>
      <w:r w:rsidR="00677805">
        <w:t xml:space="preserve">the limb radiance due to </w:t>
      </w:r>
      <w:r w:rsidR="00AD6490">
        <w:t xml:space="preserve">aerosol </w:t>
      </w:r>
      <w:r w:rsidR="00677805">
        <w:t>for a</w:t>
      </w:r>
      <w:r w:rsidR="00AD6490">
        <w:t xml:space="preserve"> linear</w:t>
      </w:r>
      <w:r w:rsidR="00677805">
        <w:t>ly</w:t>
      </w:r>
      <w:r w:rsidR="00AD6490">
        <w:t xml:space="preserve"> polariz</w:t>
      </w:r>
      <w:r w:rsidR="00677805">
        <w:t xml:space="preserve">ed measurement and </w:t>
      </w:r>
      <w:r w:rsidR="00AD6490">
        <w:t xml:space="preserve">the </w:t>
      </w:r>
      <w:r w:rsidR="00677805">
        <w:t xml:space="preserve">fraction due to </w:t>
      </w:r>
      <w:r w:rsidR="00AD6490">
        <w:t xml:space="preserve">aerosol </w:t>
      </w:r>
      <w:r w:rsidR="00677805">
        <w:t xml:space="preserve">for the </w:t>
      </w:r>
      <w:ins w:id="272" w:author="Elash, Brenden" w:date="2016-04-26T16:02:00Z">
        <w:r w:rsidR="0092385E">
          <w:t xml:space="preserve">total </w:t>
        </w:r>
      </w:ins>
      <w:del w:id="273" w:author="Elash, Brenden" w:date="2016-05-04T15:43:00Z">
        <w:r w:rsidR="00677805" w:rsidDel="003E52B0">
          <w:delText xml:space="preserve">scalar </w:delText>
        </w:r>
      </w:del>
      <w:ins w:id="274" w:author="Elash, Brenden" w:date="2016-05-04T15:43:00Z">
        <w:r w:rsidR="003E52B0">
          <w:t xml:space="preserve">radiance </w:t>
        </w:r>
      </w:ins>
      <w:r w:rsidR="00677805">
        <w:t>measurement</w:t>
      </w:r>
      <w:r w:rsidR="00640BAC">
        <w:t xml:space="preserve"> </w:t>
      </w:r>
      <w:r w:rsidR="00946764">
        <w:t>given</w:t>
      </w:r>
      <w:r w:rsidR="00640BAC">
        <w:t xml:space="preserve"> a </w:t>
      </w:r>
      <w:r w:rsidR="00946764">
        <w:t xml:space="preserve">typical </w:t>
      </w:r>
      <w:r w:rsidR="00640BAC">
        <w:t>geometry of SZA</w:t>
      </w:r>
      <w:r w:rsidR="00946764">
        <w:t>=</w:t>
      </w:r>
      <w:r w:rsidR="00640BAC">
        <w:t>45</w:t>
      </w:r>
      <w:r w:rsidR="00640BAC">
        <w:rPr>
          <w:vertAlign w:val="superscript"/>
        </w:rPr>
        <w:t>o</w:t>
      </w:r>
      <w:r w:rsidR="00640BAC">
        <w:t xml:space="preserve"> and SSA</w:t>
      </w:r>
      <w:r w:rsidR="00946764">
        <w:t>=</w:t>
      </w:r>
      <w:r w:rsidR="00640BAC">
        <w:t>60</w:t>
      </w:r>
      <w:r w:rsidR="00640BAC">
        <w:rPr>
          <w:vertAlign w:val="superscript"/>
        </w:rPr>
        <w:t>o</w:t>
      </w:r>
      <w:r w:rsidR="00640BAC">
        <w:t xml:space="preserve"> with an albedo of 0</w:t>
      </w:r>
      <w:r w:rsidR="00946764">
        <w:t xml:space="preserve">.  </w:t>
      </w:r>
      <w:r w:rsidR="00677805">
        <w:t>Note that t</w:t>
      </w:r>
      <w:r w:rsidR="00E62FA4">
        <w:t xml:space="preserve">he </w:t>
      </w:r>
      <w:r w:rsidR="00677805">
        <w:t xml:space="preserve">fraction of the signal due to </w:t>
      </w:r>
      <w:r w:rsidR="00E62FA4">
        <w:t>aerosol increase</w:t>
      </w:r>
      <w:r w:rsidR="00677805">
        <w:t>s</w:t>
      </w:r>
      <w:r w:rsidR="00E62FA4">
        <w:t xml:space="preserve"> </w:t>
      </w:r>
      <w:r>
        <w:t>as wavelengths become longer</w:t>
      </w:r>
      <w:r w:rsidR="00677805">
        <w:t xml:space="preserve"> as expected due to the rapidly decreasing Rayleigh cross section</w:t>
      </w:r>
      <w:r w:rsidR="00E62FA4">
        <w:t>. However</w:t>
      </w:r>
      <w:r w:rsidR="00AD6490">
        <w:t xml:space="preserve">, </w:t>
      </w:r>
      <w:r w:rsidRPr="004256E1">
        <w:t>the</w:t>
      </w:r>
      <w:r>
        <w:t xml:space="preserve"> </w:t>
      </w:r>
      <w:r w:rsidR="00677805">
        <w:t xml:space="preserve">fraction </w:t>
      </w:r>
      <w:r>
        <w:t xml:space="preserve">of the signal </w:t>
      </w:r>
      <w:r w:rsidR="00677805">
        <w:t>due to</w:t>
      </w:r>
      <w:r>
        <w:t xml:space="preserve"> aerosol </w:t>
      </w:r>
      <w:r w:rsidR="00677805">
        <w:t>increases</w:t>
      </w:r>
      <w:r w:rsidR="00946764">
        <w:t xml:space="preserve"> with wavelength for</w:t>
      </w:r>
      <w:r>
        <w:t xml:space="preserve"> the vertical polarization</w:t>
      </w:r>
      <w:r w:rsidR="00A278BB">
        <w:t xml:space="preserve"> </w:t>
      </w:r>
      <w:r w:rsidR="00946764">
        <w:t xml:space="preserve">as it does in the </w:t>
      </w:r>
      <w:r w:rsidR="00A278BB">
        <w:t>scalar case</w:t>
      </w:r>
      <w:r w:rsidR="00946764">
        <w:t>,</w:t>
      </w:r>
      <w:r>
        <w:t xml:space="preserve"> whereas the horizontal polarization has </w:t>
      </w:r>
      <w:r w:rsidR="00946764">
        <w:t>decreasing</w:t>
      </w:r>
      <w:r>
        <w:t xml:space="preserve"> sensitivity to aerosol.</w:t>
      </w:r>
      <w:r w:rsidR="00E62FA4">
        <w:t xml:space="preserve"> </w:t>
      </w:r>
    </w:p>
    <w:p w14:paraId="2028983F" w14:textId="273E769E" w:rsidR="000C1581" w:rsidRPr="00345B1E" w:rsidRDefault="00207AA0" w:rsidP="008E72BB">
      <w:pPr>
        <w:spacing w:line="276" w:lineRule="auto"/>
        <w:jc w:val="both"/>
      </w:pPr>
      <w:r w:rsidRPr="008C581F">
        <w:t xml:space="preserve">A similar analysis was performed </w:t>
      </w:r>
      <w:r w:rsidR="00A34D6B">
        <w:t xml:space="preserve">for the range </w:t>
      </w:r>
      <w:r w:rsidRPr="008C581F">
        <w:t xml:space="preserve">of </w:t>
      </w:r>
      <w:r w:rsidR="00A34D6B">
        <w:t xml:space="preserve">viewing </w:t>
      </w:r>
      <w:r w:rsidRPr="008C581F">
        <w:t>geometries</w:t>
      </w:r>
      <w:r w:rsidR="008C581F" w:rsidRPr="008C581F">
        <w:t xml:space="preserve">. </w:t>
      </w:r>
      <w:r w:rsidR="002A5E69">
        <w:t xml:space="preserve">The left half of </w:t>
      </w:r>
      <w:r w:rsidR="008C581F" w:rsidRPr="008C581F">
        <w:t xml:space="preserve">Figure 3 </w:t>
      </w:r>
      <w:r w:rsidR="00A34D6B">
        <w:t>shows</w:t>
      </w:r>
      <w:r w:rsidR="00A34D6B" w:rsidRPr="008C581F">
        <w:t xml:space="preserve"> </w:t>
      </w:r>
      <w:r w:rsidR="008C581F" w:rsidRPr="008C581F">
        <w:t xml:space="preserve">the </w:t>
      </w:r>
      <w:r w:rsidR="00A34D6B">
        <w:t>fraction of</w:t>
      </w:r>
      <w:r w:rsidR="00A34D6B" w:rsidRPr="008C581F">
        <w:t xml:space="preserve"> </w:t>
      </w:r>
      <w:r w:rsidR="008C581F" w:rsidRPr="008C581F">
        <w:t>aerosol signal for 15 km tangent altitude</w:t>
      </w:r>
      <w:r w:rsidR="00A34D6B">
        <w:t>,</w:t>
      </w:r>
      <w:r w:rsidR="008C581F" w:rsidRPr="008C581F">
        <w:t xml:space="preserve"> with the background aerosol </w:t>
      </w:r>
      <w:r w:rsidR="00A34D6B">
        <w:t>profile</w:t>
      </w:r>
      <w:r w:rsidR="00A34D6B" w:rsidRPr="008C581F">
        <w:t xml:space="preserve"> </w:t>
      </w:r>
      <w:r w:rsidR="008C581F" w:rsidRPr="008C581F">
        <w:t xml:space="preserve">and an albedo of </w:t>
      </w:r>
      <w:r w:rsidR="00640BAC">
        <w:t xml:space="preserve">0 and size distribution </w:t>
      </w:r>
      <w:r w:rsidR="00C343BE">
        <w:t>#</w:t>
      </w:r>
      <w:r w:rsidR="00640BAC">
        <w:t>1</w:t>
      </w:r>
      <w:r w:rsidR="008C581F" w:rsidRPr="008C581F">
        <w:t>. A</w:t>
      </w:r>
      <w:r w:rsidR="00C343BE">
        <w:t>n</w:t>
      </w:r>
      <w:r w:rsidR="008C581F" w:rsidRPr="008C581F">
        <w:t xml:space="preserve"> </w:t>
      </w:r>
      <w:r w:rsidR="00C343BE">
        <w:t>important</w:t>
      </w:r>
      <w:r w:rsidR="008C581F" w:rsidRPr="008C581F">
        <w:t xml:space="preserve"> difference</w:t>
      </w:r>
      <w:r w:rsidR="008C581F">
        <w:t xml:space="preserve"> is noted between the forward and </w:t>
      </w:r>
      <w:del w:id="275" w:author="Elash, Brenden" w:date="2016-04-28T15:37:00Z">
        <w:r w:rsidR="008C581F" w:rsidDel="0082296A">
          <w:delText xml:space="preserve">backward </w:delText>
        </w:r>
      </w:del>
      <w:ins w:id="276" w:author="Elash, Brenden" w:date="2016-04-28T15:37:00Z">
        <w:r w:rsidR="0082296A">
          <w:t xml:space="preserve">back </w:t>
        </w:r>
      </w:ins>
      <w:r w:rsidR="008C581F">
        <w:t>scattering geometries. The sca</w:t>
      </w:r>
      <w:r w:rsidR="00345B1E">
        <w:t>la</w:t>
      </w:r>
      <w:r w:rsidR="008C581F">
        <w:t>r and horizontal polarization case</w:t>
      </w:r>
      <w:r w:rsidR="00345B1E">
        <w:t>s</w:t>
      </w:r>
      <w:r w:rsidR="008C581F">
        <w:t xml:space="preserve"> </w:t>
      </w:r>
      <w:r w:rsidR="00B57616">
        <w:t>have</w:t>
      </w:r>
      <w:r w:rsidR="008C581F">
        <w:t xml:space="preserve"> a similar dependence</w:t>
      </w:r>
      <w:r w:rsidR="00B57616">
        <w:t xml:space="preserve"> on geometry</w:t>
      </w:r>
      <w:r w:rsidR="008C581F">
        <w:t>, with the str</w:t>
      </w:r>
      <w:r w:rsidR="00345B1E">
        <w:t>ongest aerosol signal</w:t>
      </w:r>
      <w:r w:rsidR="008C581F">
        <w:t xml:space="preserve"> from long wavelengths in the forward scatter direction. </w:t>
      </w:r>
      <w:r w:rsidR="002C2869">
        <w:t>For the vertical polarization</w:t>
      </w:r>
      <w:r w:rsidR="00345B1E">
        <w:t>, we see that it</w:t>
      </w:r>
      <w:r w:rsidR="002C2869">
        <w:t xml:space="preserve"> has a strong aerosol signal contribution for all forward scattering directions</w:t>
      </w:r>
      <w:r w:rsidR="00345B1E">
        <w:t>,</w:t>
      </w:r>
      <w:r w:rsidR="002C2869">
        <w:t xml:space="preserve"> </w:t>
      </w:r>
      <w:r w:rsidR="00765EC1">
        <w:t xml:space="preserve">especially </w:t>
      </w:r>
      <w:r w:rsidR="00A34D6B">
        <w:t xml:space="preserve">at visible </w:t>
      </w:r>
      <w:r w:rsidR="002C2869">
        <w:t>wavelengths</w:t>
      </w:r>
      <w:r w:rsidR="00B57616">
        <w:t>,</w:t>
      </w:r>
      <w:r w:rsidR="00A34D6B">
        <w:t xml:space="preserve"> in comparison to the</w:t>
      </w:r>
      <w:ins w:id="277" w:author="Elash, Brenden" w:date="2016-04-26T14:37:00Z">
        <w:r w:rsidR="003C61F4">
          <w:t xml:space="preserve"> </w:t>
        </w:r>
      </w:ins>
      <w:del w:id="278" w:author="Elash, Brenden" w:date="2016-05-04T15:44:00Z">
        <w:r w:rsidR="00A34D6B" w:rsidDel="003E52B0">
          <w:delText xml:space="preserve"> </w:delText>
        </w:r>
      </w:del>
      <w:r w:rsidR="00A34D6B">
        <w:t>scalar and horizontal polarization cases</w:t>
      </w:r>
      <w:r w:rsidR="00345B1E">
        <w:t>.</w:t>
      </w:r>
      <w:r w:rsidR="002C2869">
        <w:t xml:space="preserve"> </w:t>
      </w:r>
      <w:r w:rsidR="00345B1E">
        <w:t>For back</w:t>
      </w:r>
      <w:del w:id="279" w:author="Elash, Brenden" w:date="2016-04-28T15:38:00Z">
        <w:r w:rsidR="00345B1E" w:rsidDel="0082296A">
          <w:delText>ward</w:delText>
        </w:r>
      </w:del>
      <w:r w:rsidR="00345B1E">
        <w:t xml:space="preserve"> scattering, </w:t>
      </w:r>
      <w:r w:rsidR="002C2869">
        <w:t>slightly less</w:t>
      </w:r>
      <w:r w:rsidR="00345B1E">
        <w:t xml:space="preserve"> aerosol signal is observed</w:t>
      </w:r>
      <w:r w:rsidR="002C2869">
        <w:t xml:space="preserve">, </w:t>
      </w:r>
      <w:r w:rsidR="00345B1E">
        <w:t xml:space="preserve">but the shape is similar </w:t>
      </w:r>
      <w:r w:rsidR="00A34D6B">
        <w:t xml:space="preserve">to </w:t>
      </w:r>
      <w:r w:rsidR="002C2869">
        <w:t xml:space="preserve">the scalar and horizontal cases. </w:t>
      </w:r>
      <w:r w:rsidR="00B57616">
        <w:t xml:space="preserve">The magnitude of the limb radiance in each case is shown in the right hand column of Figure 3.  It is important to note that </w:t>
      </w:r>
      <w:r w:rsidR="002C2869">
        <w:t>the vertical polarization</w:t>
      </w:r>
      <w:r w:rsidR="00B57616">
        <w:t xml:space="preserve"> has a very</w:t>
      </w:r>
      <w:r w:rsidR="001355BA">
        <w:t xml:space="preserve"> low </w:t>
      </w:r>
      <w:r w:rsidR="00B57616">
        <w:t>magnitude at scattering angles near 90 degrees, as shown in Figure 3</w:t>
      </w:r>
      <w:r w:rsidR="002A5E69">
        <w:t xml:space="preserve">. This </w:t>
      </w:r>
      <w:r w:rsidR="002C2869">
        <w:t>make</w:t>
      </w:r>
      <w:r w:rsidR="002A5E69">
        <w:t>s</w:t>
      </w:r>
      <w:r w:rsidR="002C2869">
        <w:t xml:space="preserve"> this geometry </w:t>
      </w:r>
      <w:r w:rsidR="00B57616">
        <w:t xml:space="preserve">very </w:t>
      </w:r>
      <w:r w:rsidR="002C2869">
        <w:t>difficult</w:t>
      </w:r>
      <w:r w:rsidR="00B57616">
        <w:t xml:space="preserve"> to use reliably.</w:t>
      </w:r>
      <w:r w:rsidR="008A7E0A">
        <w:rPr>
          <w:rStyle w:val="CommentReference"/>
        </w:rPr>
        <w:t xml:space="preserve"> </w:t>
      </w:r>
      <w:r w:rsidR="00A34D6B">
        <w:t>We</w:t>
      </w:r>
      <w:r w:rsidR="00B57616">
        <w:t xml:space="preserve"> performed these same calculations</w:t>
      </w:r>
      <w:r w:rsidR="00A34D6B">
        <w:t xml:space="preserve"> </w:t>
      </w:r>
      <w:r w:rsidR="00B57616">
        <w:t xml:space="preserve">for the </w:t>
      </w:r>
      <w:r w:rsidR="00A34D6B">
        <w:t xml:space="preserve">full range of SZAs and found that </w:t>
      </w:r>
      <w:r w:rsidR="00AC6981">
        <w:t>the SZA only effect</w:t>
      </w:r>
      <w:r w:rsidR="00095A85">
        <w:t>s</w:t>
      </w:r>
      <w:r w:rsidR="00AC6981">
        <w:t xml:space="preserve"> the </w:t>
      </w:r>
      <w:r w:rsidR="00A34D6B">
        <w:t xml:space="preserve">fraction </w:t>
      </w:r>
      <w:r w:rsidR="00AC6981">
        <w:t xml:space="preserve">of the </w:t>
      </w:r>
      <w:r w:rsidR="00A34D6B">
        <w:t xml:space="preserve">signal due to </w:t>
      </w:r>
      <w:r w:rsidR="00095A85">
        <w:t>aerosol</w:t>
      </w:r>
      <w:r w:rsidR="00AC6981">
        <w:t xml:space="preserve"> </w:t>
      </w:r>
      <w:r w:rsidR="00B57616">
        <w:t>by less than 1</w:t>
      </w:r>
      <w:commentRangeStart w:id="280"/>
      <w:r w:rsidR="00095A85">
        <w:t>%</w:t>
      </w:r>
      <w:r w:rsidR="00095A85" w:rsidRPr="00345B1E">
        <w:t>.</w:t>
      </w:r>
      <w:r w:rsidR="005C197A">
        <w:t xml:space="preserve"> Lastly, when the albedo is changed from </w:t>
      </w:r>
      <w:r w:rsidR="00B57616">
        <w:t>0 to 1,</w:t>
      </w:r>
      <w:r w:rsidR="005C197A">
        <w:t xml:space="preserve"> the aerosol signal </w:t>
      </w:r>
      <w:del w:id="281" w:author="Elash, Brenden" w:date="2016-04-29T10:51:00Z">
        <w:r w:rsidR="005C197A" w:rsidDel="008A456A">
          <w:delText xml:space="preserve">degreases </w:delText>
        </w:r>
      </w:del>
      <w:ins w:id="282" w:author="Elash, Brenden" w:date="2016-04-29T10:51:00Z">
        <w:r w:rsidR="008A456A">
          <w:t xml:space="preserve">decreases </w:t>
        </w:r>
      </w:ins>
      <w:r w:rsidR="005C197A">
        <w:lastRenderedPageBreak/>
        <w:t xml:space="preserve">for </w:t>
      </w:r>
      <w:r w:rsidR="001814EC">
        <w:t>all polarizations</w:t>
      </w:r>
      <w:ins w:id="283" w:author="Elash, Brenden" w:date="2016-04-29T10:51:00Z">
        <w:r w:rsidR="008A456A">
          <w:t>, especially the vertical polarization,</w:t>
        </w:r>
      </w:ins>
      <w:r w:rsidR="001814EC">
        <w:t xml:space="preserve"> and wavelength</w:t>
      </w:r>
      <w:r w:rsidR="00B57616">
        <w:t>s</w:t>
      </w:r>
      <w:r w:rsidR="001814EC">
        <w:t xml:space="preserve"> </w:t>
      </w:r>
      <w:r w:rsidR="00B57616">
        <w:t xml:space="preserve">thus </w:t>
      </w:r>
      <w:r w:rsidR="001814EC">
        <w:t>reducing overall sensitivity to aerosol as albedo increases.</w:t>
      </w:r>
      <w:commentRangeEnd w:id="280"/>
      <w:r w:rsidR="00B53224">
        <w:rPr>
          <w:rStyle w:val="CommentReference"/>
        </w:rPr>
        <w:commentReference w:id="280"/>
      </w:r>
      <w:ins w:id="284" w:author="Elash, Brenden" w:date="2016-04-29T11:30:00Z">
        <w:r w:rsidR="0039267E">
          <w:t xml:space="preserve"> </w:t>
        </w:r>
      </w:ins>
      <w:ins w:id="285" w:author="Elash, Brenden" w:date="2016-04-29T11:38:00Z">
        <w:r w:rsidR="00CE3493">
          <w:t xml:space="preserve">The ground reflection yields additional </w:t>
        </w:r>
      </w:ins>
      <w:ins w:id="286" w:author="Elash, Brenden" w:date="2016-04-29T11:40:00Z">
        <w:r w:rsidR="00CE3493">
          <w:t>total radiance</w:t>
        </w:r>
        <w:r w:rsidR="002E4BBA">
          <w:t xml:space="preserve"> while keeping the contribution from aerosol approximately the same </w:t>
        </w:r>
      </w:ins>
      <w:ins w:id="287" w:author="Elash, Brenden" w:date="2016-04-29T11:42:00Z">
        <w:r w:rsidR="002E4BBA">
          <w:t>yielding</w:t>
        </w:r>
      </w:ins>
      <w:ins w:id="288" w:author="Elash, Brenden" w:date="2016-04-29T11:40:00Z">
        <w:r w:rsidR="002E4BBA">
          <w:t xml:space="preserve"> </w:t>
        </w:r>
      </w:ins>
      <w:ins w:id="289" w:author="Elash, Brenden" w:date="2016-04-29T11:42:00Z">
        <w:r w:rsidR="002E4BBA">
          <w:t>less signal contributed from aerosol</w:t>
        </w:r>
      </w:ins>
      <w:ins w:id="290" w:author="Elash, Brenden" w:date="2016-04-29T12:50:00Z">
        <w:r w:rsidR="00A41F42">
          <w:t xml:space="preserve"> overall</w:t>
        </w:r>
      </w:ins>
      <w:ins w:id="291" w:author="Elash, Brenden" w:date="2016-04-29T11:42:00Z">
        <w:r w:rsidR="002E4BBA">
          <w:t>.</w:t>
        </w:r>
      </w:ins>
      <w:ins w:id="292" w:author="Elash, Brenden" w:date="2016-04-29T11:40:00Z">
        <w:r w:rsidR="00CE3493">
          <w:t xml:space="preserve"> </w:t>
        </w:r>
      </w:ins>
      <w:ins w:id="293" w:author="Elash, Brenden" w:date="2016-04-29T11:43:00Z">
        <w:r w:rsidR="002E4BBA">
          <w:t>F</w:t>
        </w:r>
      </w:ins>
      <w:ins w:id="294" w:author="Elash, Brenden" w:date="2016-04-29T11:40:00Z">
        <w:r w:rsidR="00CE3493">
          <w:t>urthermore</w:t>
        </w:r>
      </w:ins>
      <w:ins w:id="295" w:author="Elash, Brenden" w:date="2016-04-29T11:43:00Z">
        <w:r w:rsidR="002E4BBA">
          <w:t xml:space="preserve">, the SASKTRAN-HR model </w:t>
        </w:r>
      </w:ins>
      <w:ins w:id="296" w:author="Elash, Brenden" w:date="2016-04-29T11:40:00Z">
        <w:r w:rsidR="00CE3493">
          <w:t>assum</w:t>
        </w:r>
      </w:ins>
      <w:ins w:id="297" w:author="Elash, Brenden" w:date="2016-04-29T11:43:00Z">
        <w:r w:rsidR="002E4BBA">
          <w:t>es</w:t>
        </w:r>
      </w:ins>
      <w:ins w:id="298" w:author="Elash, Brenden" w:date="2016-04-29T11:40:00Z">
        <w:r w:rsidR="00CE3493">
          <w:t xml:space="preserve"> that </w:t>
        </w:r>
      </w:ins>
      <w:ins w:id="299" w:author="Elash, Brenden" w:date="2016-04-29T11:43:00Z">
        <w:r w:rsidR="002E4BBA">
          <w:t xml:space="preserve">all </w:t>
        </w:r>
      </w:ins>
      <w:ins w:id="300" w:author="Elash, Brenden" w:date="2016-04-29T11:31:00Z">
        <w:r w:rsidR="00CE3493">
          <w:t xml:space="preserve">ground </w:t>
        </w:r>
      </w:ins>
      <w:ins w:id="301" w:author="Elash, Brenden" w:date="2016-04-29T11:33:00Z">
        <w:r w:rsidR="00CE3493">
          <w:t xml:space="preserve">reflection </w:t>
        </w:r>
      </w:ins>
      <w:ins w:id="302" w:author="Elash, Brenden" w:date="2016-04-29T11:43:00Z">
        <w:r w:rsidR="002E4BBA">
          <w:t>will be randomly polarized</w:t>
        </w:r>
      </w:ins>
      <w:ins w:id="303" w:author="Elash, Brenden" w:date="2016-04-29T12:49:00Z">
        <w:r w:rsidR="00A7708F">
          <w:t>;</w:t>
        </w:r>
      </w:ins>
      <w:ins w:id="304" w:author="Elash, Brenden" w:date="2016-04-29T13:00:00Z">
        <w:r w:rsidR="00A7708F">
          <w:t xml:space="preserve"> the addition of a B</w:t>
        </w:r>
      </w:ins>
      <w:ins w:id="305" w:author="Elash, Brenden" w:date="2016-04-29T13:01:00Z">
        <w:r w:rsidR="00A7708F">
          <w:t>RD</w:t>
        </w:r>
      </w:ins>
      <w:ins w:id="306" w:author="Elash, Brenden" w:date="2016-04-29T13:00:00Z">
        <w:r w:rsidR="00A7708F">
          <w:t xml:space="preserve">F model may change the sensitivity of aerosol with higher albedo, but the current </w:t>
        </w:r>
      </w:ins>
      <w:ins w:id="307" w:author="Elash, Brenden" w:date="2016-04-29T12:55:00Z">
        <w:r w:rsidR="00A41F42">
          <w:t xml:space="preserve">SASKTRAN-HR </w:t>
        </w:r>
      </w:ins>
      <w:ins w:id="308" w:author="Elash, Brenden" w:date="2016-04-29T13:01:00Z">
        <w:r w:rsidR="00A7708F">
          <w:t xml:space="preserve">model </w:t>
        </w:r>
      </w:ins>
      <w:ins w:id="309" w:author="Elash, Brenden" w:date="2016-04-29T12:55:00Z">
        <w:r w:rsidR="00A41F42">
          <w:t xml:space="preserve">does not currently support the use of </w:t>
        </w:r>
      </w:ins>
      <w:ins w:id="310" w:author="Elash, Brenden" w:date="2016-04-29T12:56:00Z">
        <w:r w:rsidR="00A41F42">
          <w:t>B</w:t>
        </w:r>
      </w:ins>
      <w:ins w:id="311" w:author="Elash, Brenden" w:date="2016-04-29T13:01:00Z">
        <w:r w:rsidR="00A7708F">
          <w:t>RD</w:t>
        </w:r>
      </w:ins>
      <w:ins w:id="312" w:author="Elash, Brenden" w:date="2016-04-29T12:56:00Z">
        <w:r w:rsidR="00A41F42">
          <w:t>F</w:t>
        </w:r>
        <w:r w:rsidR="00A7708F">
          <w:t>.</w:t>
        </w:r>
      </w:ins>
    </w:p>
    <w:p w14:paraId="2CD64521" w14:textId="77777777" w:rsidR="00FB2FEC" w:rsidRDefault="00AE6BF9" w:rsidP="00700478">
      <w:pPr>
        <w:spacing w:line="276" w:lineRule="auto"/>
        <w:jc w:val="both"/>
        <w:rPr>
          <w:ins w:id="313" w:author="Elash, Brenden" w:date="2016-05-04T09:50:00Z"/>
        </w:rPr>
      </w:pPr>
      <w:r>
        <w:t>As we can see from these results, t</w:t>
      </w:r>
      <w:r w:rsidR="00A34D6B">
        <w:t xml:space="preserve">he </w:t>
      </w:r>
      <w:r w:rsidR="00FD5CF6">
        <w:t xml:space="preserve">sensitivity of </w:t>
      </w:r>
      <w:r w:rsidR="00A34D6B">
        <w:t xml:space="preserve">the limb radiance to </w:t>
      </w:r>
      <w:r w:rsidR="00FD5CF6">
        <w:t xml:space="preserve">aerosol </w:t>
      </w:r>
      <w:r w:rsidR="00A34D6B">
        <w:t xml:space="preserve">for the </w:t>
      </w:r>
      <w:r w:rsidR="00FD5CF6">
        <w:t>horizontal</w:t>
      </w:r>
      <w:r w:rsidR="00A34D6B">
        <w:t>ly polarized</w:t>
      </w:r>
      <w:r w:rsidR="00FD5CF6">
        <w:t xml:space="preserve"> and </w:t>
      </w:r>
      <w:ins w:id="314" w:author="Elash, Brenden" w:date="2016-04-26T14:38:00Z">
        <w:r w:rsidR="003C61F4">
          <w:t xml:space="preserve">total </w:t>
        </w:r>
      </w:ins>
      <w:r w:rsidR="00FD5CF6">
        <w:t>scal</w:t>
      </w:r>
      <w:r w:rsidR="006837A5">
        <w:t>a</w:t>
      </w:r>
      <w:r w:rsidR="00FD5CF6">
        <w:t xml:space="preserve">r </w:t>
      </w:r>
      <w:r w:rsidR="00A34D6B">
        <w:t xml:space="preserve">cases </w:t>
      </w:r>
      <w:r w:rsidR="001F65BA">
        <w:t xml:space="preserve">is </w:t>
      </w:r>
      <w:r w:rsidR="00FD5CF6">
        <w:t>approximately the same</w:t>
      </w:r>
      <w:r w:rsidR="00A34D6B">
        <w:t>,</w:t>
      </w:r>
      <w:r w:rsidR="00FD5CF6">
        <w:t xml:space="preserve"> </w:t>
      </w:r>
      <w:r w:rsidR="001F65BA">
        <w:t>and the vertical polarization has better sensitivity in the forward scattering case</w:t>
      </w:r>
      <w:r w:rsidR="00796067">
        <w:t>. However,</w:t>
      </w:r>
      <w:r w:rsidR="001F65BA">
        <w:t xml:space="preserve"> only measuring </w:t>
      </w:r>
      <w:r>
        <w:t xml:space="preserve">the </w:t>
      </w:r>
      <w:r w:rsidR="001F65BA">
        <w:t xml:space="preserve">linear polarization results in a loss of overall </w:t>
      </w:r>
      <w:commentRangeStart w:id="315"/>
      <w:r w:rsidR="001F65BA">
        <w:t xml:space="preserve">signal. In Figure </w:t>
      </w:r>
      <w:r w:rsidR="002451BF">
        <w:t>4</w:t>
      </w:r>
      <w:r w:rsidR="00796067">
        <w:t>,</w:t>
      </w:r>
      <w:r w:rsidR="00E72365">
        <w:t xml:space="preserve"> the ratio of the </w:t>
      </w:r>
      <w:del w:id="316" w:author="Elash, Brenden" w:date="2016-04-26T14:24:00Z">
        <w:r w:rsidR="00E72365" w:rsidDel="00BD02A9">
          <w:delText xml:space="preserve">total </w:delText>
        </w:r>
      </w:del>
      <w:r w:rsidR="00E72365">
        <w:t xml:space="preserve">polarized </w:t>
      </w:r>
      <w:r w:rsidR="00E55023">
        <w:t xml:space="preserve">radiance </w:t>
      </w:r>
      <w:r w:rsidR="00E72365">
        <w:t xml:space="preserve">over the total </w:t>
      </w:r>
      <w:del w:id="317" w:author="Elash, Brenden" w:date="2016-04-26T14:24:00Z">
        <w:r w:rsidR="00E72365" w:rsidDel="00BD02A9">
          <w:delText>scal</w:delText>
        </w:r>
        <w:r w:rsidR="006837A5" w:rsidDel="00BD02A9">
          <w:delText>a</w:delText>
        </w:r>
        <w:r w:rsidR="00E72365" w:rsidDel="00BD02A9">
          <w:delText xml:space="preserve">r </w:delText>
        </w:r>
      </w:del>
      <w:r w:rsidR="00E72365">
        <w:t>radiance is shown for a SZA of 45</w:t>
      </w:r>
      <w:r w:rsidR="00E72365">
        <w:rPr>
          <w:vertAlign w:val="superscript"/>
        </w:rPr>
        <w:t xml:space="preserve">o </w:t>
      </w:r>
      <w:r w:rsidR="00E72365">
        <w:t>and SSA of 60</w:t>
      </w:r>
      <w:r w:rsidR="00E72365">
        <w:rPr>
          <w:vertAlign w:val="superscript"/>
        </w:rPr>
        <w:t>o</w:t>
      </w:r>
      <w:r>
        <w:t xml:space="preserve">, in this case using the </w:t>
      </w:r>
      <w:r w:rsidR="00C70193">
        <w:t xml:space="preserve">volcanic </w:t>
      </w:r>
      <w:r w:rsidR="00323F98">
        <w:t xml:space="preserve">aerosol </w:t>
      </w:r>
      <w:r>
        <w:t xml:space="preserve">extinction </w:t>
      </w:r>
      <w:r w:rsidR="00323F98">
        <w:t xml:space="preserve">profile. </w:t>
      </w:r>
      <w:r w:rsidR="007157AB">
        <w:t xml:space="preserve">Measuring the </w:t>
      </w:r>
      <w:r w:rsidR="00E72365">
        <w:t xml:space="preserve">horizontal polarization would result </w:t>
      </w:r>
      <w:r w:rsidR="00323F98">
        <w:t xml:space="preserve">in </w:t>
      </w:r>
      <w:r w:rsidR="00E72365">
        <w:t xml:space="preserve">only observing approximately 58% of the signal </w:t>
      </w:r>
      <w:r w:rsidR="00323F98">
        <w:t xml:space="preserve">for shorter wavelengths </w:t>
      </w:r>
      <w:r w:rsidR="00095A85">
        <w:t>compared to the scalar case</w:t>
      </w:r>
      <w:r w:rsidR="007157AB">
        <w:t>,</w:t>
      </w:r>
      <w:r w:rsidR="00095A85">
        <w:t xml:space="preserve"> </w:t>
      </w:r>
      <w:r w:rsidR="00E72365">
        <w:t>and at longer wavelengths this increases</w:t>
      </w:r>
      <w:r w:rsidR="007157AB">
        <w:t xml:space="preserve"> but only</w:t>
      </w:r>
      <w:r w:rsidR="00E72365">
        <w:t xml:space="preserve"> to approximately 66%</w:t>
      </w:r>
      <w:ins w:id="318" w:author="Elash, Brenden" w:date="2016-05-04T09:49:00Z">
        <w:r w:rsidR="00FB2FEC">
          <w:t xml:space="preserve"> for a SSA of 60 degrees</w:t>
        </w:r>
      </w:ins>
      <w:r w:rsidR="00E72365">
        <w:t>. For the back scatter case</w:t>
      </w:r>
      <w:ins w:id="319" w:author="Elash, Brenden" w:date="2016-05-04T09:37:00Z">
        <w:r w:rsidR="00850D2A">
          <w:t>, for example 180 degrees</w:t>
        </w:r>
      </w:ins>
      <w:r w:rsidR="00323F98">
        <w:t>,</w:t>
      </w:r>
      <w:r w:rsidR="00E72365">
        <w:t xml:space="preserve"> </w:t>
      </w:r>
      <w:r w:rsidR="00174A5C">
        <w:t>the observed signal</w:t>
      </w:r>
      <w:r w:rsidR="00E72365">
        <w:t xml:space="preserve"> </w:t>
      </w:r>
      <w:r w:rsidR="00C70193">
        <w:t>decreases</w:t>
      </w:r>
      <w:r w:rsidR="006D727C">
        <w:t xml:space="preserve"> </w:t>
      </w:r>
      <w:r w:rsidR="00E72365">
        <w:t xml:space="preserve">slightly </w:t>
      </w:r>
      <w:r w:rsidR="00CF6FC5">
        <w:t xml:space="preserve">to </w:t>
      </w:r>
      <w:r w:rsidR="006D727C">
        <w:t>52</w:t>
      </w:r>
      <w:r w:rsidR="00CF6FC5">
        <w:t xml:space="preserve">% at short wavelength and </w:t>
      </w:r>
      <w:r w:rsidR="006D727C">
        <w:t>56</w:t>
      </w:r>
      <w:r w:rsidR="00CF6FC5">
        <w:t xml:space="preserve">% at long wavelengths. </w:t>
      </w:r>
      <w:r w:rsidR="00606B80">
        <w:t>Finally for SSA near 90</w:t>
      </w:r>
      <w:r w:rsidR="00606B80">
        <w:rPr>
          <w:vertAlign w:val="superscript"/>
        </w:rPr>
        <w:t>o</w:t>
      </w:r>
      <w:r w:rsidR="00606B80">
        <w:t xml:space="preserve"> the observed signal increases to 83% at short wavelengths and 95% for long wavelengths</w:t>
      </w:r>
      <w:ins w:id="320" w:author="Elash, Brenden" w:date="2016-05-04T09:44:00Z">
        <w:r w:rsidR="00FB2FEC">
          <w:t xml:space="preserve"> compared to the </w:t>
        </w:r>
      </w:ins>
      <w:ins w:id="321" w:author="Elash, Brenden" w:date="2016-05-04T09:45:00Z">
        <w:r w:rsidR="00FB2FEC">
          <w:t>scalar case</w:t>
        </w:r>
      </w:ins>
      <w:r w:rsidR="00606B80">
        <w:t xml:space="preserve">. </w:t>
      </w:r>
      <w:del w:id="322" w:author="Elash, Brenden" w:date="2016-05-04T09:43:00Z">
        <w:r w:rsidR="00CF6FC5" w:rsidDel="00850D2A">
          <w:delText>Th</w:delText>
        </w:r>
        <w:r w:rsidR="007157AB" w:rsidDel="00850D2A">
          <w:delText>is</w:delText>
        </w:r>
        <w:r w:rsidR="00CF6FC5" w:rsidDel="00850D2A">
          <w:delText xml:space="preserve"> loss o</w:delText>
        </w:r>
        <w:r w:rsidR="00095A85" w:rsidDel="00850D2A">
          <w:delText>f</w:delText>
        </w:r>
        <w:r w:rsidR="00CF6FC5" w:rsidDel="00850D2A">
          <w:delText xml:space="preserve"> signa</w:delText>
        </w:r>
      </w:del>
      <w:ins w:id="323" w:author="Elash, Brenden" w:date="2016-05-04T09:44:00Z">
        <w:r w:rsidR="00850D2A">
          <w:t>Across</w:t>
        </w:r>
      </w:ins>
      <w:ins w:id="324" w:author="Elash, Brenden" w:date="2016-05-04T09:43:00Z">
        <w:r w:rsidR="00850D2A">
          <w:t xml:space="preserve"> the parameter space tested </w:t>
        </w:r>
      </w:ins>
      <w:del w:id="325" w:author="Elash, Brenden" w:date="2016-05-04T09:43:00Z">
        <w:r w:rsidR="00CF6FC5" w:rsidDel="00850D2A">
          <w:delText>l</w:delText>
        </w:r>
        <w:r w:rsidR="007157AB" w:rsidDel="00850D2A">
          <w:delText xml:space="preserve">, on average </w:delText>
        </w:r>
      </w:del>
      <w:r w:rsidR="007157AB">
        <w:t xml:space="preserve">about </w:t>
      </w:r>
      <w:del w:id="326" w:author="Elash, Brenden" w:date="2016-05-04T09:44:00Z">
        <w:r w:rsidR="007157AB" w:rsidDel="00850D2A">
          <w:delText>30</w:delText>
        </w:r>
      </w:del>
      <w:ins w:id="327" w:author="Elash, Brenden" w:date="2016-05-04T09:44:00Z">
        <w:r w:rsidR="00850D2A">
          <w:t>70</w:t>
        </w:r>
      </w:ins>
      <w:r w:rsidR="007157AB">
        <w:t>%</w:t>
      </w:r>
      <w:ins w:id="328" w:author="Elash, Brenden" w:date="2016-05-04T09:43:00Z">
        <w:r w:rsidR="00850D2A">
          <w:t xml:space="preserve"> of the incoming signal is </w:t>
        </w:r>
      </w:ins>
      <w:ins w:id="329" w:author="Elash, Brenden" w:date="2016-05-04T09:44:00Z">
        <w:r w:rsidR="00850D2A">
          <w:t>retained compared to the scalar case</w:t>
        </w:r>
      </w:ins>
      <w:del w:id="330" w:author="Elash, Brenden" w:date="2016-05-04T09:45:00Z">
        <w:r w:rsidR="007157AB" w:rsidDel="00FB2FEC">
          <w:delText>,</w:delText>
        </w:r>
        <w:r w:rsidR="00CF6FC5" w:rsidDel="00FB2FEC">
          <w:delText xml:space="preserve"> </w:delText>
        </w:r>
      </w:del>
      <w:ins w:id="331" w:author="Elash, Brenden" w:date="2016-05-04T09:45:00Z">
        <w:r w:rsidR="00FB2FEC">
          <w:t xml:space="preserve"> and the </w:t>
        </w:r>
      </w:ins>
      <w:ins w:id="332" w:author="Elash, Brenden" w:date="2016-05-04T09:47:00Z">
        <w:r w:rsidR="00FB2FEC">
          <w:t>~</w:t>
        </w:r>
      </w:ins>
      <w:ins w:id="333" w:author="Elash, Brenden" w:date="2016-05-04T09:45:00Z">
        <w:r w:rsidR="00FB2FEC">
          <w:t>30% signal</w:t>
        </w:r>
      </w:ins>
      <w:ins w:id="334" w:author="Elash, Brenden" w:date="2016-05-04T09:46:00Z">
        <w:r w:rsidR="00FB2FEC">
          <w:t xml:space="preserve"> loss</w:t>
        </w:r>
      </w:ins>
      <w:ins w:id="335" w:author="Elash, Brenden" w:date="2016-05-04T09:45:00Z">
        <w:r w:rsidR="00FB2FEC">
          <w:t xml:space="preserve"> </w:t>
        </w:r>
      </w:ins>
      <w:r w:rsidR="00CF6FC5">
        <w:t>would need to be ac</w:t>
      </w:r>
      <w:r w:rsidR="004744F6">
        <w:t xml:space="preserve">counted for by a </w:t>
      </w:r>
      <w:r w:rsidR="007157AB">
        <w:t xml:space="preserve">corresponding </w:t>
      </w:r>
      <w:r w:rsidR="004744F6">
        <w:t>increase</w:t>
      </w:r>
      <w:r w:rsidR="00323F98">
        <w:t xml:space="preserve"> in</w:t>
      </w:r>
      <w:r w:rsidR="00095A85">
        <w:t xml:space="preserve"> </w:t>
      </w:r>
      <w:r w:rsidR="007157AB">
        <w:t>instrument sensitivity to maintain an equivalent signal to noise ratio in the measurement.</w:t>
      </w:r>
      <w:r w:rsidR="00CF6FC5">
        <w:t xml:space="preserve"> </w:t>
      </w:r>
    </w:p>
    <w:p w14:paraId="50655BC3" w14:textId="622FCD75" w:rsidR="004744F6" w:rsidRDefault="00CF6FC5" w:rsidP="00700478">
      <w:pPr>
        <w:spacing w:line="276" w:lineRule="auto"/>
        <w:jc w:val="both"/>
      </w:pPr>
      <w:r>
        <w:t>For the vertical polarizatio</w:t>
      </w:r>
      <w:ins w:id="336" w:author="Elash, Brenden" w:date="2016-05-04T09:51:00Z">
        <w:r w:rsidR="00FB2FEC">
          <w:t>n</w:t>
        </w:r>
      </w:ins>
      <w:del w:id="337" w:author="Elash, Brenden" w:date="2016-05-04T09:51:00Z">
        <w:r w:rsidDel="00FB2FEC">
          <w:delText>ns</w:delText>
        </w:r>
      </w:del>
      <w:r w:rsidR="00323F98">
        <w:t>,</w:t>
      </w:r>
      <w:r>
        <w:t xml:space="preserve"> </w:t>
      </w:r>
      <w:r w:rsidR="00323F98">
        <w:t>however</w:t>
      </w:r>
      <w:commentRangeEnd w:id="315"/>
      <w:r w:rsidR="00B53224">
        <w:rPr>
          <w:rStyle w:val="CommentReference"/>
        </w:rPr>
        <w:commentReference w:id="315"/>
      </w:r>
      <w:r w:rsidR="00AE6BF9">
        <w:t>,</w:t>
      </w:r>
      <w:r w:rsidR="004744F6">
        <w:t xml:space="preserve"> the increased aerosol</w:t>
      </w:r>
      <w:r w:rsidR="007157AB">
        <w:t xml:space="preserve"> fractional</w:t>
      </w:r>
      <w:r w:rsidR="004744F6">
        <w:t xml:space="preserve"> signal in the for</w:t>
      </w:r>
      <w:r w:rsidR="009C2AEE">
        <w:t>ward</w:t>
      </w:r>
      <w:r w:rsidR="004744F6">
        <w:t xml:space="preserve"> scatter case is </w:t>
      </w:r>
      <w:r w:rsidR="00AE6BF9">
        <w:t xml:space="preserve">compensated </w:t>
      </w:r>
      <w:r w:rsidR="004744F6">
        <w:t xml:space="preserve">with a </w:t>
      </w:r>
      <w:r w:rsidR="00606B80">
        <w:t>larger loss of overall signal. For forward scatter</w:t>
      </w:r>
      <w:ins w:id="338" w:author="Elash, Brenden" w:date="2016-05-04T09:52:00Z">
        <w:r w:rsidR="00FB2FEC">
          <w:t xml:space="preserve"> </w:t>
        </w:r>
      </w:ins>
      <w:ins w:id="339" w:author="Elash, Brenden" w:date="2016-05-04T09:51:00Z">
        <w:r w:rsidR="00FB2FEC">
          <w:t>(SSA of 60 degrees)</w:t>
        </w:r>
      </w:ins>
      <w:r w:rsidR="00606B80">
        <w:t xml:space="preserve"> only 38% and 34% of the signal are </w:t>
      </w:r>
      <w:r w:rsidR="00F40822">
        <w:t>observed</w:t>
      </w:r>
      <w:r w:rsidR="00606B80">
        <w:t xml:space="preserve"> for 500 nm and 1500 nm respectively. Similarly for back scatter</w:t>
      </w:r>
      <w:ins w:id="340" w:author="Elash, Brenden" w:date="2016-05-04T09:51:00Z">
        <w:r w:rsidR="00FB2FEC">
          <w:t xml:space="preserve"> (SSA </w:t>
        </w:r>
      </w:ins>
      <w:ins w:id="341" w:author="Elash, Brenden" w:date="2016-05-04T09:52:00Z">
        <w:r w:rsidR="00FB2FEC">
          <w:t xml:space="preserve">of </w:t>
        </w:r>
      </w:ins>
      <w:ins w:id="342" w:author="Elash, Brenden" w:date="2016-05-04T09:51:00Z">
        <w:r w:rsidR="00FB2FEC">
          <w:t>120 degrees)</w:t>
        </w:r>
      </w:ins>
      <w:r w:rsidR="00606B80">
        <w:t xml:space="preserve"> 48% and 44% of the signal is observed when compared to the scalar case. At SSA </w:t>
      </w:r>
      <w:r w:rsidR="00F40822">
        <w:t>near</w:t>
      </w:r>
      <w:r w:rsidR="00606B80">
        <w:t xml:space="preserve"> </w:t>
      </w:r>
      <w:r w:rsidR="00606B80" w:rsidRPr="00F40822">
        <w:t>90</w:t>
      </w:r>
      <w:r w:rsidR="00F40822" w:rsidRPr="00F40822">
        <w:rPr>
          <w:vertAlign w:val="superscript"/>
        </w:rPr>
        <w:t>o</w:t>
      </w:r>
      <w:r w:rsidR="00F40822">
        <w:t xml:space="preserve"> </w:t>
      </w:r>
      <w:r w:rsidR="00C70193">
        <w:t xml:space="preserve">the signal decreases to 15% overall. </w:t>
      </w:r>
      <w:r w:rsidR="004744F6">
        <w:t xml:space="preserve">This is a significant loss of </w:t>
      </w:r>
      <w:r w:rsidR="001814EC">
        <w:t xml:space="preserve">signal </w:t>
      </w:r>
      <w:ins w:id="343" w:author="Elash, Brenden" w:date="2016-05-04T09:52:00Z">
        <w:r w:rsidR="00FB2FEC">
          <w:t>and account</w:t>
        </w:r>
      </w:ins>
      <w:ins w:id="344" w:author="Elash, Brenden" w:date="2016-05-04T09:54:00Z">
        <w:r w:rsidR="00FB2FEC">
          <w:t>ing</w:t>
        </w:r>
      </w:ins>
      <w:ins w:id="345" w:author="Elash, Brenden" w:date="2016-05-04T09:52:00Z">
        <w:r w:rsidR="00FB2FEC">
          <w:t xml:space="preserve"> </w:t>
        </w:r>
      </w:ins>
      <w:ins w:id="346" w:author="Elash, Brenden" w:date="2016-05-04T09:54:00Z">
        <w:r w:rsidR="00FB2FEC">
          <w:t>for</w:t>
        </w:r>
      </w:ins>
      <w:ins w:id="347" w:author="Elash, Brenden" w:date="2016-05-04T09:52:00Z">
        <w:r w:rsidR="00FB2FEC">
          <w:t xml:space="preserve"> </w:t>
        </w:r>
      </w:ins>
      <w:ins w:id="348" w:author="Elash, Brenden" w:date="2016-05-04T09:54:00Z">
        <w:r w:rsidR="00FB2FEC">
          <w:t>the</w:t>
        </w:r>
      </w:ins>
      <w:ins w:id="349" w:author="Elash, Brenden" w:date="2016-05-04T09:52:00Z">
        <w:r w:rsidR="00FB2FEC">
          <w:t xml:space="preserve"> whole probed space </w:t>
        </w:r>
      </w:ins>
      <w:ins w:id="350" w:author="Elash, Brenden" w:date="2016-05-04T09:53:00Z">
        <w:r w:rsidR="00FB2FEC">
          <w:t>results</w:t>
        </w:r>
      </w:ins>
      <w:ins w:id="351" w:author="Elash, Brenden" w:date="2016-05-04T09:52:00Z">
        <w:r w:rsidR="00FB2FEC">
          <w:t xml:space="preserve"> in </w:t>
        </w:r>
      </w:ins>
      <w:ins w:id="352" w:author="Elash, Brenden" w:date="2016-05-04T09:53:00Z">
        <w:r w:rsidR="00FB2FEC">
          <w:t>only measuring</w:t>
        </w:r>
      </w:ins>
      <w:ins w:id="353" w:author="Elash, Brenden" w:date="2016-05-04T09:52:00Z">
        <w:r w:rsidR="00FB2FEC">
          <w:t xml:space="preserve"> </w:t>
        </w:r>
      </w:ins>
      <w:ins w:id="354" w:author="Elash, Brenden" w:date="2016-05-04T09:53:00Z">
        <w:r w:rsidR="00FB2FEC">
          <w:t xml:space="preserve">approximately </w:t>
        </w:r>
      </w:ins>
      <w:ins w:id="355" w:author="Elash, Brenden" w:date="2016-05-04T09:54:00Z">
        <w:r w:rsidR="00FB2FEC">
          <w:t>30-</w:t>
        </w:r>
      </w:ins>
      <w:ins w:id="356" w:author="Elash, Brenden" w:date="2016-05-04T09:53:00Z">
        <w:r w:rsidR="00FB2FEC">
          <w:t xml:space="preserve">40% of the </w:t>
        </w:r>
      </w:ins>
      <w:ins w:id="357" w:author="Elash, Brenden" w:date="2016-05-04T09:54:00Z">
        <w:r w:rsidR="00FB2FEC">
          <w:t xml:space="preserve">signal compared to the scalar case </w:t>
        </w:r>
      </w:ins>
      <w:r w:rsidR="001814EC">
        <w:t xml:space="preserve">that </w:t>
      </w:r>
      <w:r w:rsidR="00C70193">
        <w:t>would</w:t>
      </w:r>
      <w:r w:rsidR="00116AA6">
        <w:t xml:space="preserve"> </w:t>
      </w:r>
      <w:r w:rsidR="00C70193">
        <w:t xml:space="preserve">result in </w:t>
      </w:r>
      <w:r w:rsidR="00116AA6">
        <w:t xml:space="preserve">increasing the instrument sensitivity by </w:t>
      </w:r>
      <w:r w:rsidR="00AE6BF9">
        <w:t xml:space="preserve">approximately </w:t>
      </w:r>
      <w:r w:rsidR="00116AA6">
        <w:t>60-70%.</w:t>
      </w:r>
    </w:p>
    <w:p w14:paraId="5B7E2E7E" w14:textId="3EED7F61" w:rsidR="005B62BF" w:rsidRDefault="00CB585C" w:rsidP="00700478">
      <w:pPr>
        <w:spacing w:line="276" w:lineRule="auto"/>
        <w:jc w:val="both"/>
      </w:pPr>
      <w:ins w:id="358" w:author="Elash, Brenden" w:date="2016-04-26T15:49:00Z">
        <w:r>
          <w:t xml:space="preserve">Initially </w:t>
        </w:r>
      </w:ins>
      <w:commentRangeStart w:id="359"/>
      <w:del w:id="360" w:author="Elash, Brenden" w:date="2016-04-26T15:49:00Z">
        <w:r w:rsidR="00AE6BF9" w:rsidDel="00CB585C">
          <w:delText>A</w:delText>
        </w:r>
      </w:del>
      <w:ins w:id="361" w:author="Elash, Brenden" w:date="2016-04-26T15:49:00Z">
        <w:r>
          <w:t>a</w:t>
        </w:r>
      </w:ins>
      <w:r w:rsidR="004744F6">
        <w:t>s the amount of aerosol in the atmosphere increases</w:t>
      </w:r>
      <w:r w:rsidR="00323F98">
        <w:t>,</w:t>
      </w:r>
      <w:r w:rsidR="004744F6">
        <w:t xml:space="preserve"> </w:t>
      </w:r>
      <w:del w:id="362" w:author="Elash, Brenden" w:date="2016-04-26T15:49:00Z">
        <w:r w:rsidR="007157AB" w:rsidDel="00CB585C">
          <w:delText xml:space="preserve">obviously </w:delText>
        </w:r>
      </w:del>
      <w:r w:rsidR="004744F6">
        <w:t xml:space="preserve">so does the percent of the signal which is attributed to aerosol. </w:t>
      </w:r>
      <w:ins w:id="363" w:author="Elash, Brenden" w:date="2016-04-26T15:49:00Z">
        <w:r>
          <w:t xml:space="preserve">However, </w:t>
        </w:r>
      </w:ins>
      <w:del w:id="364" w:author="Elash, Brenden" w:date="2016-04-26T15:49:00Z">
        <w:r w:rsidR="004744F6" w:rsidDel="00CB585C">
          <w:delText>E</w:delText>
        </w:r>
      </w:del>
      <w:ins w:id="365" w:author="Elash, Brenden" w:date="2016-04-26T15:49:00Z">
        <w:r>
          <w:t>e</w:t>
        </w:r>
      </w:ins>
      <w:r w:rsidR="004744F6">
        <w:t>ventually</w:t>
      </w:r>
      <w:del w:id="366" w:author="Elash, Brenden" w:date="2016-04-26T15:49:00Z">
        <w:r w:rsidR="004744F6" w:rsidDel="00CB585C">
          <w:delText>,</w:delText>
        </w:r>
      </w:del>
      <w:r w:rsidR="004744F6">
        <w:t xml:space="preserve"> an increase in aerosol will result in little </w:t>
      </w:r>
      <w:r w:rsidR="007C7186">
        <w:t>change or negative change to the aerosol measurement vectors typically used in aerosol retrievals.</w:t>
      </w:r>
      <w:r w:rsidR="005F2B77">
        <w:t xml:space="preserve"> </w:t>
      </w:r>
      <w:commentRangeEnd w:id="359"/>
      <w:r w:rsidR="00B53224">
        <w:rPr>
          <w:rStyle w:val="CommentReference"/>
        </w:rPr>
        <w:commentReference w:id="359"/>
      </w:r>
      <w:r w:rsidR="005F2B77">
        <w:t xml:space="preserve"> These measurement vectors are a similar quantity to the percentage fraction of aerosol signal, except the fraction is performed in log-space</w:t>
      </w:r>
      <w:ins w:id="367" w:author="Elash, Brenden" w:date="2016-04-29T13:04:00Z">
        <w:r w:rsidR="00A7708F">
          <w:t xml:space="preserve"> has the </w:t>
        </w:r>
      </w:ins>
      <w:ins w:id="368" w:author="Elash, Brenden" w:date="2016-04-29T13:08:00Z">
        <w:r w:rsidR="00A7708F">
          <w:t>advantage</w:t>
        </w:r>
      </w:ins>
      <w:ins w:id="369" w:author="Elash, Brenden" w:date="2016-04-29T13:04:00Z">
        <w:r w:rsidR="00A7708F">
          <w:t xml:space="preserve"> of </w:t>
        </w:r>
      </w:ins>
      <w:ins w:id="370" w:author="Elash, Brenden" w:date="2016-04-29T13:10:00Z">
        <w:r w:rsidR="00FA7980">
          <w:t xml:space="preserve">noted where a loss of sensitivity </w:t>
        </w:r>
      </w:ins>
      <w:ins w:id="371" w:author="Elash, Brenden" w:date="2016-04-29T13:04:00Z">
        <w:r w:rsidR="00A7708F">
          <w:t xml:space="preserve"> area where a loss of aerosol sensitivity is </w:t>
        </w:r>
      </w:ins>
      <w:ins w:id="372" w:author="Elash, Brenden" w:date="2016-04-29T13:05:00Z">
        <w:r w:rsidR="00A7708F">
          <w:t>occurring</w:t>
        </w:r>
      </w:ins>
      <w:ins w:id="373" w:author="Elash, Brenden" w:date="2016-04-29T13:04:00Z">
        <w:r w:rsidR="00A7708F">
          <w:t xml:space="preserve"> </w:t>
        </w:r>
      </w:ins>
      <w:ins w:id="374" w:author="Elash, Brenden" w:date="2016-04-29T13:05:00Z">
        <w:r w:rsidR="00A7708F">
          <w:t xml:space="preserve">due to the atmosphere no longer being optically thin which results In </w:t>
        </w:r>
      </w:ins>
      <w:r w:rsidR="005F2B77">
        <w:t xml:space="preserve">. </w:t>
      </w:r>
      <w:r w:rsidR="007C7186">
        <w:t xml:space="preserve"> The measurement vectors shown in Figure 5 are similar to the measurement vectors used </w:t>
      </w:r>
      <w:r w:rsidR="001814EC">
        <w:t>by</w:t>
      </w:r>
      <w:r w:rsidR="007C7186">
        <w:t xml:space="preserve"> Bourassa et al. (2007) except the short wavelength normalization has been removed</w:t>
      </w:r>
      <w:r w:rsidR="00FF7EFF">
        <w:t>.</w:t>
      </w:r>
      <w:r w:rsidR="005F2B77">
        <w:t xml:space="preserve"> </w:t>
      </w:r>
      <w:r w:rsidR="00FF7EFF">
        <w:t xml:space="preserve"> </w:t>
      </w:r>
      <w:r w:rsidR="004744F6">
        <w:t xml:space="preserve">In Figure </w:t>
      </w:r>
      <w:r w:rsidR="002451BF">
        <w:t>5</w:t>
      </w:r>
      <w:r w:rsidR="00323F98">
        <w:t>,</w:t>
      </w:r>
      <w:r w:rsidR="00FF7EFF">
        <w:t xml:space="preserve"> the background aerosol profile is </w:t>
      </w:r>
      <w:r w:rsidR="007157AB">
        <w:t xml:space="preserve">successively </w:t>
      </w:r>
      <w:r w:rsidR="00FF7EFF">
        <w:t xml:space="preserve">scaled </w:t>
      </w:r>
      <w:r w:rsidR="007157AB">
        <w:t xml:space="preserve">to higher values </w:t>
      </w:r>
      <w:r w:rsidR="00FF7EFF">
        <w:t xml:space="preserve">and the </w:t>
      </w:r>
      <w:r w:rsidR="007C7186">
        <w:t>aerosol measurement vector</w:t>
      </w:r>
      <w:r w:rsidR="007157AB">
        <w:t xml:space="preserve"> </w:t>
      </w:r>
      <w:r w:rsidR="00FF7EFF">
        <w:t>is calculated for each scaled valued</w:t>
      </w:r>
      <w:r w:rsidR="007157AB">
        <w:t xml:space="preserve">.  </w:t>
      </w:r>
      <w:r w:rsidR="001814EC">
        <w:t>T</w:t>
      </w:r>
      <w:r w:rsidR="007157AB">
        <w:t xml:space="preserve">hese simulations are </w:t>
      </w:r>
      <w:r w:rsidR="00765EC1">
        <w:t>performed with</w:t>
      </w:r>
      <w:r w:rsidR="00FF7EFF">
        <w:t xml:space="preserve"> a SZA of </w:t>
      </w:r>
      <w:r w:rsidR="00ED3AA4">
        <w:t>60</w:t>
      </w:r>
      <w:r w:rsidR="00ED3AA4">
        <w:rPr>
          <w:vertAlign w:val="superscript"/>
        </w:rPr>
        <w:t>o</w:t>
      </w:r>
      <w:r w:rsidR="00ED3AA4">
        <w:t xml:space="preserve"> </w:t>
      </w:r>
      <w:r w:rsidR="00FF7EFF">
        <w:t xml:space="preserve">and SSA of </w:t>
      </w:r>
      <w:r w:rsidR="00ED3AA4">
        <w:t>45</w:t>
      </w:r>
      <w:r w:rsidR="00765EC1">
        <w:rPr>
          <w:vertAlign w:val="superscript"/>
        </w:rPr>
        <w:t xml:space="preserve">o </w:t>
      </w:r>
      <w:r w:rsidR="00765EC1">
        <w:t>and</w:t>
      </w:r>
      <w:r w:rsidR="007157AB">
        <w:t xml:space="preserve"> </w:t>
      </w:r>
      <w:r w:rsidR="00FF7EFF">
        <w:t xml:space="preserve">with an albedo of zero. </w:t>
      </w:r>
      <w:r w:rsidR="004744F6">
        <w:t xml:space="preserve"> </w:t>
      </w:r>
      <w:r w:rsidR="00D83E63">
        <w:t xml:space="preserve">In all cases the measurement vector increases as the aerosol load is increased until a maximum value is reached. </w:t>
      </w:r>
      <w:r w:rsidR="005F2B77">
        <w:t>For example, f</w:t>
      </w:r>
      <w:r w:rsidR="007C7186">
        <w:t xml:space="preserve">or the </w:t>
      </w:r>
      <w:ins w:id="375" w:author="Elash, Brenden" w:date="2016-04-26T14:40:00Z">
        <w:r w:rsidR="003C61F4">
          <w:t xml:space="preserve">total </w:t>
        </w:r>
      </w:ins>
      <w:r w:rsidR="007C7186">
        <w:t xml:space="preserve">scalar, horizontal, and vertical polarization this occurs at a scale factor of </w:t>
      </w:r>
      <w:r w:rsidR="005F2B77">
        <w:t xml:space="preserve">approximately </w:t>
      </w:r>
      <w:r w:rsidR="00D83E63">
        <w:t>10</w:t>
      </w:r>
      <w:r w:rsidR="007C7186">
        <w:t xml:space="preserve">, </w:t>
      </w:r>
      <w:r w:rsidR="00D83E63">
        <w:t>11</w:t>
      </w:r>
      <w:r w:rsidR="007C7186">
        <w:t xml:space="preserve">, and </w:t>
      </w:r>
      <w:r w:rsidR="00D83E63">
        <w:t>8</w:t>
      </w:r>
      <w:r w:rsidR="005F2B77">
        <w:t>,</w:t>
      </w:r>
      <w:r w:rsidR="007C7186">
        <w:t xml:space="preserve"> respectively</w:t>
      </w:r>
      <w:r w:rsidR="005F2B77">
        <w:t>, a</w:t>
      </w:r>
      <w:r w:rsidR="007C7186">
        <w:t>t 25</w:t>
      </w:r>
      <w:r w:rsidR="005F2B77">
        <w:t xml:space="preserve"> </w:t>
      </w:r>
      <w:r w:rsidR="007C7186">
        <w:t>km tangent altitude</w:t>
      </w:r>
      <w:r w:rsidR="00D83E63">
        <w:t>.</w:t>
      </w:r>
      <w:r w:rsidR="00DC26B4">
        <w:t xml:space="preserve"> </w:t>
      </w:r>
      <w:r w:rsidR="005F2B77">
        <w:t>As the aerosol loading is</w:t>
      </w:r>
      <w:r w:rsidR="00D83E63">
        <w:t xml:space="preserve"> further increased from this point </w:t>
      </w:r>
      <w:r w:rsidR="00DC26B4">
        <w:t>the measurement</w:t>
      </w:r>
      <w:r w:rsidR="00D83E63">
        <w:t xml:space="preserve"> vector</w:t>
      </w:r>
      <w:r w:rsidR="00DC26B4">
        <w:t xml:space="preserve"> starts to decrease in value representing the maximum </w:t>
      </w:r>
      <w:r w:rsidR="00DC26B4">
        <w:lastRenderedPageBreak/>
        <w:t xml:space="preserve">aerosol extinction </w:t>
      </w:r>
      <w:r w:rsidR="005F2B77">
        <w:t xml:space="preserve">for which </w:t>
      </w:r>
      <w:r w:rsidR="00D83E63">
        <w:t xml:space="preserve">that each polarization </w:t>
      </w:r>
      <w:r w:rsidR="005F2B77">
        <w:t>has sensitivity</w:t>
      </w:r>
      <w:r w:rsidR="00DC26B4">
        <w:t>. Furthermore, a negative measurement vector is noted for lower altitudes</w:t>
      </w:r>
      <w:r w:rsidR="005F2B77">
        <w:t>.</w:t>
      </w:r>
      <w:r w:rsidR="005F2B77" w:rsidRPr="005F2B77">
        <w:t xml:space="preserve"> </w:t>
      </w:r>
      <w:r w:rsidR="005F2B77">
        <w:t>The loss of signal is due to the larger fraction of attenuation of the solar radiance over the increased aerosol scattering as the extinction coefficient approaches these large values (see Bourassa et al., 2007 for a more detailed explanation).</w:t>
      </w:r>
      <w:r w:rsidR="00DC26B4">
        <w:t xml:space="preserve"> </w:t>
      </w:r>
      <w:r w:rsidR="005F2B77">
        <w:t>This eventually leads to an aerosol loading limit beyond which retrievals are not possible</w:t>
      </w:r>
      <w:r w:rsidR="00DC26B4">
        <w:t xml:space="preserve">. </w:t>
      </w:r>
      <w:r w:rsidR="005F2B77">
        <w:t>At shorter wavelengths, t</w:t>
      </w:r>
      <w:r w:rsidR="00DC26B4">
        <w:t xml:space="preserve">he best range of aerosol loading sensitivities is </w:t>
      </w:r>
      <w:r w:rsidR="005F2B77">
        <w:t xml:space="preserve">found </w:t>
      </w:r>
      <w:r w:rsidR="00DC26B4">
        <w:t>for the horizontal polarization, followed by the</w:t>
      </w:r>
      <w:ins w:id="376" w:author="Elash, Brenden" w:date="2016-04-26T14:41:00Z">
        <w:r w:rsidR="003C61F4">
          <w:t xml:space="preserve"> total</w:t>
        </w:r>
      </w:ins>
      <w:r w:rsidR="00DC26B4">
        <w:t xml:space="preserve"> scalar</w:t>
      </w:r>
      <w:r w:rsidR="005F2B77">
        <w:t xml:space="preserve"> case.</w:t>
      </w:r>
      <w:r w:rsidR="00DC26B4">
        <w:t xml:space="preserve"> </w:t>
      </w:r>
      <w:r w:rsidR="008A7E0A">
        <w:t>However, fo</w:t>
      </w:r>
      <w:r w:rsidR="00D83E63">
        <w:t>r longer wavelengths (i.e. 1500 </w:t>
      </w:r>
      <w:r w:rsidR="008A7E0A">
        <w:t>nm) the measurement vector</w:t>
      </w:r>
      <w:r w:rsidR="00D83E63">
        <w:t>s</w:t>
      </w:r>
      <w:r w:rsidR="008A7E0A">
        <w:t xml:space="preserve"> do not reach a peak value even at a scaling factor of 20 for all three polarization cases.</w:t>
      </w:r>
      <w:r w:rsidR="00FF252A">
        <w:t xml:space="preserve"> </w:t>
      </w:r>
    </w:p>
    <w:p w14:paraId="2DF6A236" w14:textId="176DED03" w:rsidR="00A01F09" w:rsidRDefault="000E463C" w:rsidP="00A01F09">
      <w:pPr>
        <w:spacing w:line="276" w:lineRule="auto"/>
      </w:pPr>
      <w:r>
        <w:t>When considering the orientation of</w:t>
      </w:r>
      <w:r w:rsidR="00116AA6" w:rsidRPr="00A01F09">
        <w:t xml:space="preserve"> linear </w:t>
      </w:r>
      <w:r w:rsidR="00E92931" w:rsidRPr="00A01F09">
        <w:t xml:space="preserve">polarization for an instrument </w:t>
      </w:r>
      <w:r>
        <w:t xml:space="preserve">design </w:t>
      </w:r>
      <w:r w:rsidR="00116AA6" w:rsidRPr="00A01F09">
        <w:t xml:space="preserve">there is no clear </w:t>
      </w:r>
      <w:r w:rsidR="00E92931" w:rsidRPr="00A01F09">
        <w:t>choice when it comes to sensitivity. Both the horizontal and vertical linear polarization are valid choices depending on the instrument and orbit of the mission in question. The vertical polarization provides the best sensitivity to aerosol in the forward and back</w:t>
      </w:r>
      <w:del w:id="377" w:author="Elash, Brenden" w:date="2016-04-28T15:39:00Z">
        <w:r w:rsidR="00E92931" w:rsidRPr="00A01F09" w:rsidDel="0082296A">
          <w:delText>ward</w:delText>
        </w:r>
      </w:del>
      <w:r w:rsidR="00E92931" w:rsidRPr="00A01F09">
        <w:t xml:space="preserve"> scattering cas</w:t>
      </w:r>
      <w:r>
        <w:t xml:space="preserve">es but should be avoided if any substantial fraction of the measurements are to be made near </w:t>
      </w:r>
      <w:r w:rsidR="00E92931" w:rsidRPr="00A01F09">
        <w:t xml:space="preserve">scattering angle </w:t>
      </w:r>
      <w:r>
        <w:t>of</w:t>
      </w:r>
      <w:r w:rsidR="00E92931" w:rsidRPr="00A01F09">
        <w:t xml:space="preserve"> 90</w:t>
      </w:r>
      <w:r w:rsidR="00E92931" w:rsidRPr="00A01F09">
        <w:rPr>
          <w:vertAlign w:val="superscript"/>
        </w:rPr>
        <w:t>o</w:t>
      </w:r>
      <w:r w:rsidR="00E92931" w:rsidRPr="00A01F09">
        <w:t xml:space="preserve"> for the proposed orbit. </w:t>
      </w:r>
      <w:r>
        <w:t>In terms of sensitivity, t</w:t>
      </w:r>
      <w:r w:rsidR="00E92931" w:rsidRPr="00A01F09">
        <w:t>he horizontal polariz</w:t>
      </w:r>
      <w:r>
        <w:t>ation</w:t>
      </w:r>
      <w:r w:rsidR="00E92931" w:rsidRPr="00A01F09">
        <w:t xml:space="preserve"> is preferable </w:t>
      </w:r>
      <w:r>
        <w:t xml:space="preserve">since overall signal levels are higher and generally a </w:t>
      </w:r>
      <w:r w:rsidR="004F3645" w:rsidRPr="00A01F09">
        <w:t>large</w:t>
      </w:r>
      <w:r>
        <w:t>r</w:t>
      </w:r>
      <w:r w:rsidR="004F3645" w:rsidRPr="00A01F09">
        <w:t xml:space="preserve"> range of aerosol loading </w:t>
      </w:r>
      <w:r>
        <w:t>is</w:t>
      </w:r>
      <w:r w:rsidR="004F3645" w:rsidRPr="00A01F09">
        <w:t xml:space="preserve"> </w:t>
      </w:r>
      <w:r>
        <w:t>detectable</w:t>
      </w:r>
      <w:r w:rsidR="00E92931" w:rsidRPr="00A01F09">
        <w:t xml:space="preserve">. </w:t>
      </w:r>
    </w:p>
    <w:p w14:paraId="7A952FCB" w14:textId="38018922" w:rsidR="000371E5" w:rsidRDefault="00D501D7" w:rsidP="000371E5">
      <w:pPr>
        <w:pStyle w:val="Heading2"/>
      </w:pPr>
      <w:r>
        <w:t>4</w:t>
      </w:r>
      <w:r w:rsidR="005D2709">
        <w:t xml:space="preserve">.2 </w:t>
      </w:r>
      <w:r w:rsidR="00B559E6">
        <w:t>Retrievals</w:t>
      </w:r>
    </w:p>
    <w:p w14:paraId="485766AC" w14:textId="50E91DF9" w:rsidR="000668F3" w:rsidRDefault="000668F3" w:rsidP="008E72BB">
      <w:pPr>
        <w:spacing w:line="276" w:lineRule="auto"/>
        <w:jc w:val="both"/>
      </w:pPr>
      <w:r>
        <w:t xml:space="preserve">Retrievals were performed for all of the wavelengths listed in section 2.2, however due to similarities between the retrievals of different wavelengths only the 750 nm wavelength will be </w:t>
      </w:r>
      <w:r w:rsidR="000E463C">
        <w:t>presented,</w:t>
      </w:r>
      <w:r>
        <w:t xml:space="preserve"> with comment</w:t>
      </w:r>
      <w:r w:rsidR="0031686A">
        <w:t>s</w:t>
      </w:r>
      <w:r>
        <w:t xml:space="preserve"> on the other wavelengths when </w:t>
      </w:r>
      <w:r w:rsidR="000E463C">
        <w:t xml:space="preserve">significant </w:t>
      </w:r>
      <w:r>
        <w:t xml:space="preserve">deviations </w:t>
      </w:r>
      <w:r w:rsidR="001D7253">
        <w:t>from the 750 nm case</w:t>
      </w:r>
      <w:r>
        <w:t xml:space="preserve"> occur. </w:t>
      </w:r>
    </w:p>
    <w:p w14:paraId="5C0AABED" w14:textId="0E26E45C" w:rsidR="00154FB7" w:rsidRDefault="000948C3" w:rsidP="00700478">
      <w:pPr>
        <w:jc w:val="both"/>
      </w:pPr>
      <w:commentRangeStart w:id="378"/>
      <w:r>
        <w:t>Retrievals with current limb scatter instrument</w:t>
      </w:r>
      <w:r w:rsidR="00546D93">
        <w:t>s</w:t>
      </w:r>
      <w:r>
        <w:t xml:space="preserve"> use a scalar radiative transfer model</w:t>
      </w:r>
      <w:ins w:id="379" w:author="Elash, Brenden" w:date="2016-05-02T12:30:00Z">
        <w:r w:rsidR="000241B7">
          <w:t xml:space="preserve"> and produce excellent results</w:t>
        </w:r>
      </w:ins>
      <w:ins w:id="380" w:author="Elash, Brenden" w:date="2016-05-02T12:31:00Z">
        <w:r w:rsidR="000241B7">
          <w:t>; however</w:t>
        </w:r>
      </w:ins>
      <w:ins w:id="381" w:author="Elash, Brenden" w:date="2016-05-02T12:30:00Z">
        <w:r w:rsidR="000241B7">
          <w:t xml:space="preserve"> </w:t>
        </w:r>
      </w:ins>
      <w:ins w:id="382" w:author="Elash, Brenden" w:date="2016-05-02T12:31:00Z">
        <w:r w:rsidR="000241B7">
          <w:t>the</w:t>
        </w:r>
      </w:ins>
      <w:ins w:id="383" w:author="Elash, Brenden" w:date="2016-05-02T12:30:00Z">
        <w:r w:rsidR="000241B7">
          <w:t xml:space="preserve"> use of a scalar model</w:t>
        </w:r>
      </w:ins>
      <w:ins w:id="384" w:author="Elash, Brenden" w:date="2016-05-02T12:31:00Z">
        <w:r w:rsidR="000241B7">
          <w:t xml:space="preserve"> </w:t>
        </w:r>
      </w:ins>
      <w:ins w:id="385" w:author="Elash, Brenden" w:date="2016-05-02T12:30:00Z">
        <w:r w:rsidR="000241B7">
          <w:t xml:space="preserve">may lead to biases </w:t>
        </w:r>
      </w:ins>
      <w:ins w:id="386" w:author="Elash, Brenden" w:date="2016-05-02T12:31:00Z">
        <w:r w:rsidR="000241B7">
          <w:t xml:space="preserve">when modeling the radiance in the </w:t>
        </w:r>
      </w:ins>
      <w:ins w:id="387" w:author="Elash, Brenden" w:date="2016-05-02T12:32:00Z">
        <w:r w:rsidR="000241B7">
          <w:t>forward</w:t>
        </w:r>
      </w:ins>
      <w:ins w:id="388" w:author="Elash, Brenden" w:date="2016-05-02T12:31:00Z">
        <w:r w:rsidR="000241B7">
          <w:t xml:space="preserve"> model </w:t>
        </w:r>
      </w:ins>
      <w:ins w:id="389" w:author="Elash, Brenden" w:date="2016-05-02T12:33:00Z">
        <w:r w:rsidR="000241B7">
          <w:t>compared</w:t>
        </w:r>
      </w:ins>
      <w:ins w:id="390" w:author="Elash, Brenden" w:date="2016-05-02T12:32:00Z">
        <w:r w:rsidR="000241B7">
          <w:t xml:space="preserve"> to a vector model </w:t>
        </w:r>
      </w:ins>
      <w:ins w:id="391" w:author="Elash, Brenden" w:date="2016-05-02T12:31:00Z">
        <w:r w:rsidR="000241B7">
          <w:t xml:space="preserve">that could result in systematic biases </w:t>
        </w:r>
      </w:ins>
      <w:ins w:id="392" w:author="Elash, Brenden" w:date="2016-05-02T12:30:00Z">
        <w:r w:rsidR="000241B7">
          <w:t xml:space="preserve">in the </w:t>
        </w:r>
      </w:ins>
      <w:ins w:id="393" w:author="Elash, Brenden" w:date="2016-05-02T12:32:00Z">
        <w:r w:rsidR="000241B7">
          <w:t xml:space="preserve">final retrieval. </w:t>
        </w:r>
      </w:ins>
      <w:del w:id="394" w:author="Elash, Brenden" w:date="2016-05-02T12:32:00Z">
        <w:r w:rsidDel="000241B7">
          <w:delText xml:space="preserve"> but a</w:delText>
        </w:r>
      </w:del>
      <w:ins w:id="395" w:author="Elash, Brenden" w:date="2016-05-02T12:32:00Z">
        <w:r w:rsidR="000241B7">
          <w:t>A</w:t>
        </w:r>
      </w:ins>
      <w:r>
        <w:t>ccounting for the vector component</w:t>
      </w:r>
      <w:ins w:id="396" w:author="Elash, Brenden" w:date="2016-05-02T12:33:00Z">
        <w:r w:rsidR="000241B7">
          <w:t xml:space="preserve"> in the model</w:t>
        </w:r>
      </w:ins>
      <w:r>
        <w:t xml:space="preserve"> alters the overall </w:t>
      </w:r>
      <w:r w:rsidR="000E463C">
        <w:t>total</w:t>
      </w:r>
      <w:r w:rsidR="00785832">
        <w:t xml:space="preserve"> </w:t>
      </w:r>
      <w:r>
        <w:t>radiance</w:t>
      </w:r>
      <w:r w:rsidR="000E463C">
        <w:t xml:space="preserve"> from the scalar solution</w:t>
      </w:r>
      <w:r w:rsidR="00EA737A">
        <w:t xml:space="preserve"> due to multiple scattering of the vector radiance</w:t>
      </w:r>
      <w:r w:rsidR="004851F2">
        <w:t xml:space="preserve"> contributing to the overall radiance</w:t>
      </w:r>
      <w:r w:rsidR="002F6824">
        <w:t xml:space="preserve"> though the phase matrix interactions between the various polarization states</w:t>
      </w:r>
      <w:r>
        <w:t xml:space="preserve">. A </w:t>
      </w:r>
      <w:r w:rsidR="000065C0">
        <w:t xml:space="preserve">brief </w:t>
      </w:r>
      <w:r>
        <w:t xml:space="preserve">study was performed to determine if using a scalar model for these retrievals </w:t>
      </w:r>
      <w:r w:rsidR="000E463C">
        <w:t>instead of the total radiance from the</w:t>
      </w:r>
      <w:r w:rsidR="005C35C6">
        <w:t xml:space="preserve"> vector model would result in </w:t>
      </w:r>
      <w:r w:rsidR="000065C0">
        <w:t>biases</w:t>
      </w:r>
      <w:r w:rsidR="005C35C6">
        <w:t xml:space="preserve"> in the </w:t>
      </w:r>
      <w:r w:rsidR="000065C0">
        <w:t xml:space="preserve">retrieved </w:t>
      </w:r>
      <w:r w:rsidR="005C35C6">
        <w:t xml:space="preserve">aerosol profiles. </w:t>
      </w:r>
      <w:r w:rsidR="0051247F">
        <w:t xml:space="preserve">A </w:t>
      </w:r>
      <w:r w:rsidR="005C35C6">
        <w:t xml:space="preserve">comparison </w:t>
      </w:r>
      <w:r w:rsidR="00154FB7">
        <w:t>between the retrieved extinctions for the scal</w:t>
      </w:r>
      <w:r w:rsidR="006837A5">
        <w:t>a</w:t>
      </w:r>
      <w:r w:rsidR="00154FB7">
        <w:t>r and vector model were performed using a percentage difference in the form</w:t>
      </w:r>
    </w:p>
    <w:p w14:paraId="20727BF7" w14:textId="1D3681C8" w:rsidR="00154FB7" w:rsidRPr="00154FB7" w:rsidRDefault="00154FB7" w:rsidP="00D1322A">
      <w:pPr>
        <w:ind w:firstLine="720"/>
        <w:rPr>
          <w:i/>
        </w:rPr>
      </w:pPr>
      <m:oMathPara>
        <m:oMath>
          <m:r>
            <w:rPr>
              <w:rFonts w:ascii="Cambria Math" w:hAnsi="Cambria Math"/>
            </w:rPr>
            <m:t>Percent Difference=</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vector</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scaler</m:t>
                  </m:r>
                </m:sub>
              </m:sSub>
            </m:num>
            <m:den>
              <m:sSub>
                <m:sSubPr>
                  <m:ctrlPr>
                    <w:rPr>
                      <w:rFonts w:ascii="Cambria Math" w:hAnsi="Cambria Math"/>
                      <w:i/>
                    </w:rPr>
                  </m:ctrlPr>
                </m:sSubPr>
                <m:e>
                  <m:r>
                    <w:rPr>
                      <w:rFonts w:ascii="Cambria Math" w:hAnsi="Cambria Math"/>
                    </w:rPr>
                    <m:t>k</m:t>
                  </m:r>
                </m:e>
                <m:sub>
                  <m:r>
                    <w:rPr>
                      <w:rFonts w:ascii="Cambria Math" w:hAnsi="Cambria Math"/>
                    </w:rPr>
                    <m:t>vector</m:t>
                  </m:r>
                </m:sub>
              </m:sSub>
            </m:den>
          </m:f>
          <m:r>
            <w:rPr>
              <w:rFonts w:ascii="Cambria Math" w:hAnsi="Cambria Math"/>
            </w:rPr>
            <m:t>*100%. (9)</m:t>
          </m:r>
        </m:oMath>
      </m:oMathPara>
    </w:p>
    <w:p w14:paraId="630A768A" w14:textId="240A4C1A" w:rsidR="000371E5" w:rsidRDefault="00154FB7" w:rsidP="008E72BB">
      <w:pPr>
        <w:jc w:val="both"/>
      </w:pPr>
      <w:r>
        <w:t>Across all wavelengths</w:t>
      </w:r>
      <w:r w:rsidR="00DF7B69">
        <w:t>,</w:t>
      </w:r>
      <w:r>
        <w:t xml:space="preserve"> the mean percent difference is less than </w:t>
      </w:r>
      <w:r w:rsidR="006B2B1D">
        <w:t>2</w:t>
      </w:r>
      <w:r>
        <w:t xml:space="preserve">% from </w:t>
      </w:r>
      <w:r w:rsidR="00131F51">
        <w:t>15 to 37 km. However</w:t>
      </w:r>
      <w:r w:rsidR="006B2B1D">
        <w:t>,</w:t>
      </w:r>
      <w:r w:rsidR="00131F51">
        <w:t xml:space="preserve"> at shorter wavelengths, shown in Figure 6</w:t>
      </w:r>
      <w:r w:rsidR="006B2B1D">
        <w:t>, a few outliers occur where the difference between the</w:t>
      </w:r>
      <w:r w:rsidR="00DF7B69">
        <w:t xml:space="preserve"> retrievals</w:t>
      </w:r>
      <w:r w:rsidR="006B2B1D">
        <w:t xml:space="preserve"> is greater than 7%. All of these retrievals occur in the back</w:t>
      </w:r>
      <w:ins w:id="397" w:author="Elash, Brenden" w:date="2016-04-28T15:01:00Z">
        <w:r w:rsidR="00870FC7">
          <w:t xml:space="preserve"> </w:t>
        </w:r>
      </w:ins>
      <w:r w:rsidR="006B2B1D">
        <w:t>scatter condition</w:t>
      </w:r>
      <w:del w:id="398" w:author="Elash, Brenden" w:date="2016-04-28T15:39:00Z">
        <w:r w:rsidR="000E463C" w:rsidDel="0082296A">
          <w:delText>, i.e.</w:delText>
        </w:r>
        <w:r w:rsidR="006B2B1D" w:rsidDel="0082296A">
          <w:delText xml:space="preserve"> where the SSA is greater than 90</w:delText>
        </w:r>
        <w:r w:rsidR="006B2B1D" w:rsidDel="0082296A">
          <w:rPr>
            <w:vertAlign w:val="superscript"/>
          </w:rPr>
          <w:delText>o</w:delText>
        </w:r>
      </w:del>
      <w:r w:rsidR="006B2B1D">
        <w:t xml:space="preserve">. </w:t>
      </w:r>
      <w:r w:rsidR="00F13DE7">
        <w:t xml:space="preserve">The reason for this discrepancy is not </w:t>
      </w:r>
      <w:r w:rsidR="000E463C">
        <w:t>well understood</w:t>
      </w:r>
      <w:r w:rsidR="00F13DE7">
        <w:t xml:space="preserve">, </w:t>
      </w:r>
      <w:r w:rsidR="000E463C">
        <w:t>but arises from the differences</w:t>
      </w:r>
      <w:r w:rsidR="00F13DE7">
        <w:t xml:space="preserve"> </w:t>
      </w:r>
      <w:r w:rsidR="000E463C">
        <w:t>between</w:t>
      </w:r>
      <w:r w:rsidR="00F13DE7">
        <w:t xml:space="preserve"> the scal</w:t>
      </w:r>
      <w:r w:rsidR="006837A5">
        <w:t>a</w:t>
      </w:r>
      <w:r w:rsidR="00F13DE7">
        <w:t xml:space="preserve">r </w:t>
      </w:r>
      <w:r w:rsidR="001B5BB3">
        <w:t xml:space="preserve">and total </w:t>
      </w:r>
      <w:r w:rsidR="00F13DE7">
        <w:t>radiance due to polarization interactions</w:t>
      </w:r>
      <w:r w:rsidR="000065C0">
        <w:t xml:space="preserve"> from a large</w:t>
      </w:r>
      <w:r w:rsidR="001B5BB3">
        <w:t>r</w:t>
      </w:r>
      <w:r w:rsidR="000065C0">
        <w:t xml:space="preserve"> contribution of multiply scattered light,</w:t>
      </w:r>
      <w:r w:rsidR="002701D2">
        <w:t xml:space="preserve"> but further investigation is required</w:t>
      </w:r>
      <w:r w:rsidR="00F13DE7">
        <w:t xml:space="preserve">. However, overall the </w:t>
      </w:r>
      <w:commentRangeEnd w:id="378"/>
      <w:r w:rsidR="00B53224">
        <w:rPr>
          <w:rStyle w:val="CommentReference"/>
        </w:rPr>
        <w:commentReference w:id="378"/>
      </w:r>
      <w:r w:rsidR="000065C0">
        <w:t xml:space="preserve">differences </w:t>
      </w:r>
      <w:r w:rsidR="00F13DE7">
        <w:t>between the retrievals using the scal</w:t>
      </w:r>
      <w:r w:rsidR="006837A5">
        <w:t>a</w:t>
      </w:r>
      <w:r w:rsidR="00F13DE7">
        <w:t xml:space="preserve">r and vector models are </w:t>
      </w:r>
      <w:r w:rsidR="000065C0">
        <w:t xml:space="preserve">negligible </w:t>
      </w:r>
      <w:r w:rsidR="00F13DE7">
        <w:t>and any form of discrepancy vanishe</w:t>
      </w:r>
      <w:r w:rsidR="001B5BB3">
        <w:t>s</w:t>
      </w:r>
      <w:r w:rsidR="00F13DE7">
        <w:t xml:space="preserve"> for wavelengths past 1000 nm.</w:t>
      </w:r>
      <w:r w:rsidR="000668F3">
        <w:t xml:space="preserve"> Since the use</w:t>
      </w:r>
      <w:r w:rsidR="00F13DE7">
        <w:t xml:space="preserve"> of the vector model can increase calculation times by a factor of </w:t>
      </w:r>
      <w:r w:rsidR="001B5BB3">
        <w:t xml:space="preserve">at least </w:t>
      </w:r>
      <w:r w:rsidR="00F13DE7">
        <w:t>two</w:t>
      </w:r>
      <w:r w:rsidR="00DF7B69">
        <w:t>,</w:t>
      </w:r>
      <w:r w:rsidR="000668F3">
        <w:t xml:space="preserve"> it is beneficial to be able to use the scal</w:t>
      </w:r>
      <w:r w:rsidR="006837A5">
        <w:t>a</w:t>
      </w:r>
      <w:r w:rsidR="000668F3">
        <w:t xml:space="preserve">r model and can be </w:t>
      </w:r>
      <w:r w:rsidR="001B5BB3">
        <w:t>used reliably for essentially all</w:t>
      </w:r>
      <w:r w:rsidR="000668F3">
        <w:t xml:space="preserve"> cases.</w:t>
      </w:r>
    </w:p>
    <w:p w14:paraId="237274BC" w14:textId="0D5004B1" w:rsidR="00754396" w:rsidRPr="00234F47" w:rsidRDefault="004D2FF4" w:rsidP="00700478">
      <w:pPr>
        <w:jc w:val="both"/>
      </w:pPr>
      <w:r>
        <w:lastRenderedPageBreak/>
        <w:t>Aerosol</w:t>
      </w:r>
      <w:r w:rsidR="00FE6720">
        <w:t xml:space="preserve"> </w:t>
      </w:r>
      <w:r>
        <w:t xml:space="preserve">profiles were </w:t>
      </w:r>
      <w:r w:rsidR="00754396">
        <w:t>retrieved</w:t>
      </w:r>
      <w:r w:rsidR="00FE6720">
        <w:t xml:space="preserve"> using an assumed particle size distribution, in this case a log-normal with a mode radius and width of 0.08 µm</w:t>
      </w:r>
      <w:r>
        <w:t xml:space="preserve"> and 1.6 respectively, which was different </w:t>
      </w:r>
      <w:r w:rsidR="001B5BB3">
        <w:t>in all case</w:t>
      </w:r>
      <w:ins w:id="399" w:author="Elash, Brenden" w:date="2016-04-26T15:14:00Z">
        <w:r w:rsidR="00E05C9C">
          <w:t>s</w:t>
        </w:r>
      </w:ins>
      <w:r w:rsidR="001B5BB3">
        <w:t xml:space="preserve"> </w:t>
      </w:r>
      <w:r w:rsidR="00A54240">
        <w:t xml:space="preserve">than </w:t>
      </w:r>
      <w:r>
        <w:t xml:space="preserve">the </w:t>
      </w:r>
      <w:r w:rsidR="001B5BB3">
        <w:t>“</w:t>
      </w:r>
      <w:r>
        <w:t>true</w:t>
      </w:r>
      <w:r w:rsidR="001B5BB3">
        <w:t>”</w:t>
      </w:r>
      <w:r>
        <w:t xml:space="preserve"> state</w:t>
      </w:r>
      <w:r w:rsidR="001B5BB3">
        <w:t xml:space="preserve"> used to simulate the measurements. </w:t>
      </w:r>
      <w:r>
        <w:t xml:space="preserve">The </w:t>
      </w:r>
      <w:r w:rsidR="001B5BB3">
        <w:t>comparison between the retrieval results at 750 nm for simulations of all three polarization states is shown</w:t>
      </w:r>
      <w:r>
        <w:t xml:space="preserve"> in Figure 7. </w:t>
      </w:r>
      <w:r w:rsidR="00FA4F2E">
        <w:t xml:space="preserve">It should be noted that geometries with SSA of </w:t>
      </w:r>
      <w:r w:rsidR="00FA4F2E" w:rsidRPr="00FA4F2E">
        <w:t>90</w:t>
      </w:r>
      <w:r w:rsidR="00FA4F2E">
        <w:rPr>
          <w:vertAlign w:val="superscript"/>
        </w:rPr>
        <w:t>o</w:t>
      </w:r>
      <w:r w:rsidR="00FA4F2E">
        <w:t xml:space="preserve"> have been removed for the vertical polarization due to </w:t>
      </w:r>
      <w:r w:rsidR="005E14DC">
        <w:t xml:space="preserve">the </w:t>
      </w:r>
      <w:r w:rsidR="001B5BB3">
        <w:t>low values of overall signal, which creates a large dependency</w:t>
      </w:r>
      <w:r w:rsidR="005C35C6">
        <w:t xml:space="preserve"> on</w:t>
      </w:r>
      <w:r w:rsidR="001B5BB3">
        <w:t xml:space="preserve"> the particle size distribution and a biased retrieval.</w:t>
      </w:r>
      <w:r w:rsidR="000B5F4B">
        <w:t xml:space="preserve"> </w:t>
      </w:r>
      <w:r w:rsidR="00234F47">
        <w:t xml:space="preserve"> However</w:t>
      </w:r>
      <w:r w:rsidR="0031686A">
        <w:t>,</w:t>
      </w:r>
      <w:r w:rsidR="00234F47">
        <w:t xml:space="preserve"> </w:t>
      </w:r>
      <w:r w:rsidR="001B5BB3">
        <w:t xml:space="preserve">geometries </w:t>
      </w:r>
      <w:r w:rsidR="00234F47">
        <w:t>with a SSA of 85</w:t>
      </w:r>
      <w:r w:rsidR="00234F47">
        <w:rPr>
          <w:vertAlign w:val="superscript"/>
        </w:rPr>
        <w:t>o</w:t>
      </w:r>
      <w:r w:rsidR="00234F47">
        <w:t xml:space="preserve"> or 95</w:t>
      </w:r>
      <w:r w:rsidR="00234F47">
        <w:rPr>
          <w:vertAlign w:val="superscript"/>
        </w:rPr>
        <w:t>o</w:t>
      </w:r>
      <w:r w:rsidR="00234F47">
        <w:t xml:space="preserve"> </w:t>
      </w:r>
      <w:r w:rsidR="00FC2D53">
        <w:t xml:space="preserve">almost </w:t>
      </w:r>
      <w:r w:rsidR="00234F47">
        <w:t>eliminates the bias seen at the 90</w:t>
      </w:r>
      <w:r w:rsidR="00234F47">
        <w:rPr>
          <w:vertAlign w:val="superscript"/>
        </w:rPr>
        <w:t>o</w:t>
      </w:r>
      <w:r w:rsidR="0031686A">
        <w:t xml:space="preserve"> scattering angle</w:t>
      </w:r>
      <w:r w:rsidR="00FC2D53">
        <w:t xml:space="preserve"> and </w:t>
      </w:r>
      <w:r w:rsidR="00785832">
        <w:t xml:space="preserve">it </w:t>
      </w:r>
      <w:r w:rsidR="00FC2D53">
        <w:t>is completely eliminated once the scattering angle is less than 80</w:t>
      </w:r>
      <w:r w:rsidR="00FC2D53">
        <w:rPr>
          <w:vertAlign w:val="superscript"/>
        </w:rPr>
        <w:t>o</w:t>
      </w:r>
      <w:r w:rsidR="00FC2D53">
        <w:t xml:space="preserve"> or </w:t>
      </w:r>
      <w:r w:rsidR="000B5F4B">
        <w:t xml:space="preserve">greater than </w:t>
      </w:r>
      <w:r w:rsidR="00FC2D53">
        <w:t>100</w:t>
      </w:r>
      <w:r w:rsidR="00FC2D53">
        <w:rPr>
          <w:vertAlign w:val="superscript"/>
        </w:rPr>
        <w:t>o</w:t>
      </w:r>
      <w:r w:rsidR="001C33FC">
        <w:t>.</w:t>
      </w:r>
    </w:p>
    <w:p w14:paraId="6CAAAD31" w14:textId="7ED7072D" w:rsidR="006634A8" w:rsidRDefault="0051786F" w:rsidP="00700478">
      <w:pPr>
        <w:jc w:val="both"/>
      </w:pPr>
      <w:r>
        <w:t>E</w:t>
      </w:r>
      <w:r w:rsidR="009D34A1">
        <w:t xml:space="preserve">ach of </w:t>
      </w:r>
      <w:r w:rsidR="00DF7B69">
        <w:t xml:space="preserve">the </w:t>
      </w:r>
      <w:r>
        <w:t xml:space="preserve">four size </w:t>
      </w:r>
      <w:r w:rsidR="009D34A1">
        <w:t xml:space="preserve">distributions </w:t>
      </w:r>
      <w:r>
        <w:t>were</w:t>
      </w:r>
      <w:r w:rsidR="00DF7B69">
        <w:t xml:space="preserve"> </w:t>
      </w:r>
      <w:r>
        <w:t xml:space="preserve">used </w:t>
      </w:r>
      <w:r w:rsidR="00DF7B69">
        <w:t xml:space="preserve">to </w:t>
      </w:r>
      <w:r>
        <w:t>simulate the measurements for the retrieval in order to test for any persistent biases in the various polarization cases</w:t>
      </w:r>
      <w:r w:rsidR="009D34A1">
        <w:t xml:space="preserve">. </w:t>
      </w:r>
      <w:r>
        <w:t xml:space="preserve">Recall that in all cases, the retrieval assumes a constant size single mode size distribution that does not match any of the four size distributions used to simulate the measurements. </w:t>
      </w:r>
      <w:r w:rsidR="004D2FF4" w:rsidRPr="00FA4F2E">
        <w:t>For</w:t>
      </w:r>
      <w:r w:rsidR="004D2FF4">
        <w:t xml:space="preserve"> </w:t>
      </w:r>
      <w:r w:rsidR="00754396">
        <w:t xml:space="preserve">particle size </w:t>
      </w:r>
      <w:r w:rsidR="00FA4F2E">
        <w:t xml:space="preserve">distribution </w:t>
      </w:r>
      <w:r w:rsidR="0056102D">
        <w:t xml:space="preserve">1 </w:t>
      </w:r>
      <w:r w:rsidR="009D34A1">
        <w:t>(see Table 1)</w:t>
      </w:r>
      <w:r w:rsidR="00A51CB5">
        <w:t>,</w:t>
      </w:r>
      <w:r w:rsidR="00754396">
        <w:t xml:space="preserve"> retrieved aerosol extinction profiles are too large. For scalar, horizontal, and vertical polarizations had mean offsets of 9-1</w:t>
      </w:r>
      <w:r w:rsidR="00753652">
        <w:t>3</w:t>
      </w:r>
      <w:r w:rsidR="00754396">
        <w:t>%, 12-1</w:t>
      </w:r>
      <w:r w:rsidR="00753652">
        <w:t>7</w:t>
      </w:r>
      <w:r w:rsidR="00754396">
        <w:t>%, and 6-</w:t>
      </w:r>
      <w:r w:rsidR="00753652">
        <w:t>8</w:t>
      </w:r>
      <w:r w:rsidR="00754396">
        <w:t>% respectively</w:t>
      </w:r>
      <w:r w:rsidR="00753652">
        <w:t xml:space="preserve"> from 17 to 35 km</w:t>
      </w:r>
      <w:r w:rsidR="00754396">
        <w:t xml:space="preserve">. </w:t>
      </w:r>
      <w:r w:rsidR="0043299F">
        <w:t xml:space="preserve">Particle size distribution </w:t>
      </w:r>
      <w:r w:rsidR="0056102D">
        <w:t xml:space="preserve">2 </w:t>
      </w:r>
      <w:r w:rsidR="0043299F">
        <w:t xml:space="preserve">shows a </w:t>
      </w:r>
      <w:r w:rsidR="0056102D">
        <w:t xml:space="preserve">larger </w:t>
      </w:r>
      <w:r w:rsidR="0043299F">
        <w:t>mean offset</w:t>
      </w:r>
      <w:r w:rsidR="0056102D">
        <w:t xml:space="preserve"> that also has</w:t>
      </w:r>
      <w:r w:rsidR="0043299F">
        <w:t xml:space="preserve"> a higher variance. </w:t>
      </w:r>
      <w:r w:rsidR="00753652">
        <w:t xml:space="preserve">The </w:t>
      </w:r>
      <w:r w:rsidR="009D34A1">
        <w:t xml:space="preserve">mean </w:t>
      </w:r>
      <w:r w:rsidR="00753652">
        <w:t>offset for distribution two are 20-28%, 24-31%, and 12-16% for the same polarization</w:t>
      </w:r>
      <w:r w:rsidR="00A51CB5">
        <w:t>s</w:t>
      </w:r>
      <w:r w:rsidR="00753652">
        <w:t xml:space="preserve"> from 17 to 35 km. </w:t>
      </w:r>
      <w:r w:rsidR="0043299F">
        <w:t xml:space="preserve">For </w:t>
      </w:r>
      <w:r w:rsidR="00A51CB5">
        <w:t xml:space="preserve">distributions </w:t>
      </w:r>
      <w:r w:rsidR="009D34A1">
        <w:t>three</w:t>
      </w:r>
      <w:r w:rsidR="00A51CB5">
        <w:t xml:space="preserve"> and </w:t>
      </w:r>
      <w:r w:rsidR="009D34A1">
        <w:t>four</w:t>
      </w:r>
      <w:r w:rsidR="00DF7B69">
        <w:t>,</w:t>
      </w:r>
      <w:r w:rsidR="0043299F">
        <w:t xml:space="preserve"> similar variance</w:t>
      </w:r>
      <w:r w:rsidR="00753652">
        <w:t>s</w:t>
      </w:r>
      <w:r w:rsidR="0043299F">
        <w:t xml:space="preserve"> </w:t>
      </w:r>
      <w:r w:rsidR="00A51CB5">
        <w:t xml:space="preserve">are noted </w:t>
      </w:r>
      <w:r w:rsidR="0043299F">
        <w:t xml:space="preserve">between the similar fine modes but the aerosol </w:t>
      </w:r>
      <w:r w:rsidR="009D34A1">
        <w:t xml:space="preserve">extinction </w:t>
      </w:r>
      <w:r w:rsidR="00A51CB5">
        <w:t xml:space="preserve">retrieved </w:t>
      </w:r>
      <w:r w:rsidR="009D34A1">
        <w:t>is</w:t>
      </w:r>
      <w:r w:rsidR="00A51CB5">
        <w:t xml:space="preserve"> now </w:t>
      </w:r>
      <w:r w:rsidR="009D34A1">
        <w:t xml:space="preserve">much </w:t>
      </w:r>
      <w:r w:rsidR="00A51CB5">
        <w:t>smaller than that true extinction state</w:t>
      </w:r>
      <w:r w:rsidR="0043299F">
        <w:t xml:space="preserve"> for all three polarizations. </w:t>
      </w:r>
      <w:r w:rsidR="00A51CB5">
        <w:t>F</w:t>
      </w:r>
      <w:r w:rsidR="000C5782">
        <w:t xml:space="preserve">or distributions </w:t>
      </w:r>
      <w:r w:rsidR="006634A8">
        <w:t xml:space="preserve">3 </w:t>
      </w:r>
      <w:r w:rsidR="000C5782">
        <w:t xml:space="preserve">and </w:t>
      </w:r>
      <w:r w:rsidR="006634A8">
        <w:t>4</w:t>
      </w:r>
      <w:r w:rsidR="00DF7B69">
        <w:t>,</w:t>
      </w:r>
      <w:r w:rsidR="00A51CB5">
        <w:t xml:space="preserve"> the</w:t>
      </w:r>
      <w:r w:rsidR="000C5782">
        <w:t xml:space="preserve"> mean offsets</w:t>
      </w:r>
      <w:r w:rsidR="001D3445">
        <w:t xml:space="preserve"> were</w:t>
      </w:r>
      <w:r w:rsidR="00753652">
        <w:t xml:space="preserve"> </w:t>
      </w:r>
      <w:r w:rsidR="006634A8">
        <w:t>-</w:t>
      </w:r>
      <w:r w:rsidR="003D060E">
        <w:t>42</w:t>
      </w:r>
      <w:r w:rsidR="00753652">
        <w:t>-</w:t>
      </w:r>
      <w:r w:rsidR="003D060E">
        <w:t>44</w:t>
      </w:r>
      <w:r w:rsidR="00753652">
        <w:t xml:space="preserve">%, </w:t>
      </w:r>
      <w:r w:rsidR="006634A8">
        <w:t>-</w:t>
      </w:r>
      <w:r w:rsidR="003D060E">
        <w:t>40</w:t>
      </w:r>
      <w:r w:rsidR="001D3445">
        <w:t>-</w:t>
      </w:r>
      <w:r w:rsidR="003D060E">
        <w:t>43</w:t>
      </w:r>
      <w:r w:rsidR="00A51CB5">
        <w:t>%,</w:t>
      </w:r>
      <w:r w:rsidR="00753652">
        <w:t xml:space="preserve"> </w:t>
      </w:r>
      <w:r w:rsidR="001D3445">
        <w:t xml:space="preserve">and </w:t>
      </w:r>
      <w:r w:rsidR="006634A8">
        <w:t>-</w:t>
      </w:r>
      <w:r w:rsidR="003D060E">
        <w:t>45</w:t>
      </w:r>
      <w:r w:rsidR="001D3445">
        <w:t>-</w:t>
      </w:r>
      <w:r w:rsidR="003D060E">
        <w:t>46</w:t>
      </w:r>
      <w:r w:rsidR="002E2794">
        <w:t>%</w:t>
      </w:r>
      <w:r w:rsidR="001D3445">
        <w:t xml:space="preserve"> </w:t>
      </w:r>
      <w:r w:rsidR="009D34A1">
        <w:t xml:space="preserve">and </w:t>
      </w:r>
      <w:r w:rsidR="006634A8">
        <w:t>-</w:t>
      </w:r>
      <w:r w:rsidR="009D34A1">
        <w:t>26</w:t>
      </w:r>
      <w:r w:rsidR="001D3445">
        <w:t>-</w:t>
      </w:r>
      <w:r w:rsidR="00F73779">
        <w:t>33</w:t>
      </w:r>
      <w:r w:rsidR="001D3445">
        <w:t xml:space="preserve">%, </w:t>
      </w:r>
      <w:r w:rsidR="006634A8">
        <w:t>-</w:t>
      </w:r>
      <w:r w:rsidR="00F73779">
        <w:t>22</w:t>
      </w:r>
      <w:r w:rsidR="001D3445">
        <w:t>-</w:t>
      </w:r>
      <w:r w:rsidR="00F73779">
        <w:t>29</w:t>
      </w:r>
      <w:r w:rsidR="001D3445">
        <w:t xml:space="preserve">%, and </w:t>
      </w:r>
      <w:r w:rsidR="006634A8">
        <w:t>-</w:t>
      </w:r>
      <w:r w:rsidR="000B5F4B">
        <w:t>38</w:t>
      </w:r>
      <w:r w:rsidR="001D3445">
        <w:t>-</w:t>
      </w:r>
      <w:r w:rsidR="00F73779">
        <w:t>42</w:t>
      </w:r>
      <w:r w:rsidR="001D3445">
        <w:t xml:space="preserve">% </w:t>
      </w:r>
      <w:r w:rsidR="00A51CB5">
        <w:t>respectively</w:t>
      </w:r>
      <w:r w:rsidR="009D34A1">
        <w:t xml:space="preserve"> for the same polarization ordering</w:t>
      </w:r>
      <w:r w:rsidR="001D3445">
        <w:t xml:space="preserve">. Furthermore, as wavelength increases an approximately 3-5% </w:t>
      </w:r>
      <w:r w:rsidR="004F3645">
        <w:t xml:space="preserve">decrease </w:t>
      </w:r>
      <w:r w:rsidR="001D3445">
        <w:t>in offset is observed for the retrieved aerosol profiles for each polarization</w:t>
      </w:r>
      <w:r w:rsidR="003F03E0">
        <w:t xml:space="preserve">. </w:t>
      </w:r>
      <w:r w:rsidR="002E2794">
        <w:t>Current</w:t>
      </w:r>
      <w:r w:rsidR="003F03E0">
        <w:t xml:space="preserve"> </w:t>
      </w:r>
      <w:r w:rsidR="002E2794">
        <w:t xml:space="preserve">satellite </w:t>
      </w:r>
      <w:r w:rsidR="003F03E0">
        <w:t>instruments only agree to each other within 20-30%</w:t>
      </w:r>
      <w:r w:rsidR="002E2794">
        <w:t xml:space="preserve"> and using the above trends, accurate aerosol retrievals could be obtained for atmospheric states where only a fine mode exists</w:t>
      </w:r>
      <w:r w:rsidR="003F03E0">
        <w:t xml:space="preserve">. However, when a coarse mode is present in the true state, the retrieval significantly underestimates the amount of aerosol in the atmosphere. </w:t>
      </w:r>
    </w:p>
    <w:p w14:paraId="6DE5EED6" w14:textId="4492B23B" w:rsidR="005712DD" w:rsidRPr="006B2B1D" w:rsidRDefault="006634A8" w:rsidP="00700478">
      <w:pPr>
        <w:jc w:val="both"/>
      </w:pPr>
      <w:r>
        <w:t xml:space="preserve">Overall, both horizontal and vertical linear polarizations </w:t>
      </w:r>
      <w:r w:rsidR="00092422">
        <w:t>retrieve similar</w:t>
      </w:r>
      <w:r w:rsidR="001B5BB3">
        <w:t>ly accurate</w:t>
      </w:r>
      <w:r w:rsidR="00092422">
        <w:t xml:space="preserve"> aerosol profiles when compared to the scalar case</w:t>
      </w:r>
      <w:r w:rsidR="002F6824">
        <w:t xml:space="preserve"> using an assumed particle size distribution</w:t>
      </w:r>
      <w:r w:rsidR="00092422">
        <w:t xml:space="preserve">. For fine mode cases the extinction retrievals are generally too large but only differ from the true state on average by 12-30% for the horizontal polarization and 12-17% for the vertical polarization.  For a volcanic particle size distributions (case 3 and 4) the aerosol extinction retrieved is </w:t>
      </w:r>
      <w:r w:rsidR="001B5BB3">
        <w:t>much</w:t>
      </w:r>
      <w:r w:rsidR="00092422">
        <w:t xml:space="preserve"> too small</w:t>
      </w:r>
      <w:r w:rsidR="002F6824">
        <w:t>, up to approximately 45%</w:t>
      </w:r>
      <w:r w:rsidR="00092422">
        <w:t xml:space="preserve"> for both polarization</w:t>
      </w:r>
      <w:r w:rsidR="002F6824">
        <w:t xml:space="preserve">s. However these result are </w:t>
      </w:r>
      <w:r w:rsidR="00092422">
        <w:t xml:space="preserve">similar to the scalar case. </w:t>
      </w:r>
    </w:p>
    <w:p w14:paraId="2908798F" w14:textId="0C12ED0A" w:rsidR="005D2709" w:rsidRDefault="00D501D7" w:rsidP="005D2709">
      <w:pPr>
        <w:pStyle w:val="Heading2"/>
      </w:pPr>
      <w:r>
        <w:t>4</w:t>
      </w:r>
      <w:r w:rsidR="005D2709">
        <w:t xml:space="preserve">.3 </w:t>
      </w:r>
      <w:r w:rsidR="00F0764D">
        <w:t>Precision</w:t>
      </w:r>
      <w:r w:rsidR="005D2709">
        <w:t xml:space="preserve"> analysis</w:t>
      </w:r>
    </w:p>
    <w:p w14:paraId="452C397E" w14:textId="17DFE6B7" w:rsidR="005F172E" w:rsidRDefault="00234F47" w:rsidP="00D04F19">
      <w:pPr>
        <w:jc w:val="both"/>
      </w:pPr>
      <w:r>
        <w:t>Using SASKTRAN-HR</w:t>
      </w:r>
      <w:r w:rsidR="00005AC8">
        <w:t>,</w:t>
      </w:r>
      <w:r>
        <w:t xml:space="preserve"> the Jac</w:t>
      </w:r>
      <w:r w:rsidR="00B4728A">
        <w:t>o</w:t>
      </w:r>
      <w:r>
        <w:t xml:space="preserve">bians for </w:t>
      </w:r>
      <w:r w:rsidR="005F172E">
        <w:t xml:space="preserve">all the retrieved </w:t>
      </w:r>
      <w:r w:rsidR="00D8687A">
        <w:t xml:space="preserve">aerosol profiles </w:t>
      </w:r>
      <w:r w:rsidR="005F172E">
        <w:t xml:space="preserve">were calculated </w:t>
      </w:r>
      <w:r w:rsidR="00653559">
        <w:t xml:space="preserve">and </w:t>
      </w:r>
      <w:r w:rsidR="005F172E">
        <w:t>inverted to determine the gain matri</w:t>
      </w:r>
      <w:r w:rsidR="00653559">
        <w:t>ces</w:t>
      </w:r>
      <w:r w:rsidR="001B5BB3">
        <w:t xml:space="preserve">. </w:t>
      </w:r>
      <w:r w:rsidR="005F172E">
        <w:t xml:space="preserve"> </w:t>
      </w:r>
      <w:r w:rsidR="001B5BB3">
        <w:t>These</w:t>
      </w:r>
      <w:r w:rsidR="00D71ED1">
        <w:t xml:space="preserve"> were</w:t>
      </w:r>
      <w:r w:rsidR="005F172E">
        <w:t xml:space="preserve"> used </w:t>
      </w:r>
      <w:r w:rsidR="00653559">
        <w:t xml:space="preserve">as shown in </w:t>
      </w:r>
      <w:r w:rsidR="005F172E">
        <w:t xml:space="preserve">in Eq. </w:t>
      </w:r>
      <w:del w:id="400" w:author="Elash, Brenden" w:date="2016-05-04T15:44:00Z">
        <w:r w:rsidR="009931FC" w:rsidDel="003E52B0">
          <w:delText xml:space="preserve">8 </w:delText>
        </w:r>
      </w:del>
      <w:ins w:id="401" w:author="Elash, Brenden" w:date="2016-05-04T15:44:00Z">
        <w:r w:rsidR="003E52B0">
          <w:t xml:space="preserve">7 </w:t>
        </w:r>
      </w:ins>
      <w:r w:rsidR="005F172E">
        <w:t xml:space="preserve">to determine the </w:t>
      </w:r>
      <w:r w:rsidR="00653559">
        <w:t xml:space="preserve">retrieval </w:t>
      </w:r>
      <w:r w:rsidR="005F172E">
        <w:t xml:space="preserve">precision. It should be noted </w:t>
      </w:r>
      <w:r w:rsidR="00005AC8">
        <w:t xml:space="preserve">that not all of the Jacobians </w:t>
      </w:r>
      <w:r w:rsidR="001B5BB3">
        <w:t>could</w:t>
      </w:r>
      <w:r w:rsidR="00005AC8">
        <w:t xml:space="preserve"> be</w:t>
      </w:r>
      <w:r w:rsidR="005F172E">
        <w:t xml:space="preserve"> inverted </w:t>
      </w:r>
      <w:r w:rsidR="000D4F97">
        <w:t xml:space="preserve">due to </w:t>
      </w:r>
      <w:r w:rsidR="00653559">
        <w:t xml:space="preserve">negative sensitivity of </w:t>
      </w:r>
      <w:r w:rsidR="000D4F97">
        <w:t xml:space="preserve">the lower </w:t>
      </w:r>
      <w:r w:rsidR="00653559">
        <w:t xml:space="preserve">tangent </w:t>
      </w:r>
      <w:r w:rsidR="000D4F97">
        <w:t>altitudes</w:t>
      </w:r>
      <w:r w:rsidR="001B5BB3">
        <w:t xml:space="preserve"> </w:t>
      </w:r>
      <w:r w:rsidR="00653559">
        <w:t>(Bourassa et al., 2007)</w:t>
      </w:r>
      <w:r w:rsidR="001B5BB3">
        <w:t xml:space="preserve"> and these were</w:t>
      </w:r>
      <w:r w:rsidR="00D8687A">
        <w:t xml:space="preserve"> </w:t>
      </w:r>
      <w:r w:rsidR="005F172E">
        <w:t>removed from the data set</w:t>
      </w:r>
      <w:r w:rsidR="001B5BB3">
        <w:t xml:space="preserve"> (approximately 9% of total cases)</w:t>
      </w:r>
      <w:r w:rsidR="00F65A66">
        <w:t>.</w:t>
      </w:r>
      <w:ins w:id="402" w:author="Elash, Brenden" w:date="2016-05-05T13:44:00Z">
        <w:r w:rsidR="00026035">
          <w:t xml:space="preserve"> </w:t>
        </w:r>
      </w:ins>
      <w:moveToRangeStart w:id="403" w:author="Elash, Brenden" w:date="2016-05-05T13:44:00Z" w:name="move450219170"/>
      <w:moveTo w:id="404" w:author="Elash, Brenden" w:date="2016-05-05T13:44:00Z">
        <w:del w:id="405" w:author="Elash, Brenden" w:date="2016-05-05T13:44:00Z">
          <w:r w:rsidR="00026035" w:rsidDel="00026035">
            <w:delText>However</w:delText>
          </w:r>
        </w:del>
      </w:moveTo>
      <w:ins w:id="406" w:author="Elash, Brenden" w:date="2016-05-05T13:44:00Z">
        <w:r w:rsidR="00026035">
          <w:t>Additionally</w:t>
        </w:r>
      </w:ins>
      <w:moveTo w:id="407" w:author="Elash, Brenden" w:date="2016-05-05T13:44:00Z">
        <w:r w:rsidR="00026035">
          <w:t>, the 500 nm wavelength was removed from the analysis since the addition of noise to the measurement resulted in reducing the aerosol sensitivity to a point where aerosol cannot be reliably determined.  This is not surprising as the sensitivity to aerosol at this short wavelength is very small (Bourassa et al., 2007).</w:t>
        </w:r>
      </w:moveTo>
      <w:moveToRangeEnd w:id="403"/>
      <w:ins w:id="408" w:author="Elash, Brenden" w:date="2016-05-06T14:26:00Z">
        <w:r w:rsidR="00A060BC">
          <w:t xml:space="preserve"> This study will be performed for two primary cases, a sensitivity adjusted system, and an </w:t>
        </w:r>
      </w:ins>
      <w:ins w:id="409" w:author="Elash, Brenden" w:date="2016-05-06T14:27:00Z">
        <w:r w:rsidR="00A060BC">
          <w:t>unadjusted</w:t>
        </w:r>
      </w:ins>
      <w:ins w:id="410" w:author="Elash, Brenden" w:date="2016-05-06T14:26:00Z">
        <w:r w:rsidR="00A060BC">
          <w:t xml:space="preserve"> </w:t>
        </w:r>
      </w:ins>
      <w:ins w:id="411" w:author="Elash, Brenden" w:date="2016-05-06T14:27:00Z">
        <w:r w:rsidR="00A060BC">
          <w:t>system.</w:t>
        </w:r>
      </w:ins>
    </w:p>
    <w:p w14:paraId="4CA668BF" w14:textId="5934401E" w:rsidR="00F73779" w:rsidRPr="00F73779" w:rsidDel="000540CE" w:rsidRDefault="004F0826" w:rsidP="00D04F19">
      <w:pPr>
        <w:jc w:val="both"/>
        <w:rPr>
          <w:del w:id="412" w:author="Elash, Brenden" w:date="2016-05-05T14:59:00Z"/>
        </w:rPr>
      </w:pPr>
      <w:commentRangeStart w:id="413"/>
      <w:del w:id="414" w:author="Elash, Brenden" w:date="2016-05-05T11:53:00Z">
        <w:r w:rsidDel="00C47695">
          <w:delText>A</w:delText>
        </w:r>
        <w:r w:rsidR="005F172E" w:rsidDel="00C47695">
          <w:delText xml:space="preserve"> value of </w:delText>
        </w:r>
        <w:r w:rsidR="00E9251F" w:rsidDel="00C47695">
          <w:delText>1</w:delText>
        </w:r>
        <w:r w:rsidR="005F172E" w:rsidDel="00C47695">
          <w:delText>% was chosen</w:delText>
        </w:r>
        <w:r w:rsidR="00F65A66" w:rsidDel="00C47695">
          <w:delText xml:space="preserve"> for </w:delText>
        </w:r>
        <w:r w:rsidR="00653559" w:rsidDel="00C47695">
          <w:delText xml:space="preserve">uncertainty </w:delText>
        </w:r>
        <w:r w:rsidR="00E9251F" w:rsidDel="00C47695">
          <w:delText>in the measurement vector</w:delText>
        </w:r>
        <w:commentRangeEnd w:id="413"/>
        <w:r w:rsidR="00B53224" w:rsidDel="00C47695">
          <w:rPr>
            <w:rStyle w:val="CommentReference"/>
          </w:rPr>
          <w:commentReference w:id="413"/>
        </w:r>
        <w:r w:rsidR="00C75E51" w:rsidDel="00C47695">
          <w:delText>.</w:delText>
        </w:r>
        <w:r w:rsidR="00E9251F" w:rsidDel="00C47695">
          <w:delText xml:space="preserve"> </w:delText>
        </w:r>
        <w:r w:rsidR="00C75E51" w:rsidDel="00C47695">
          <w:delText>This</w:delText>
        </w:r>
        <w:r w:rsidR="00E9251F" w:rsidDel="00C47695">
          <w:delText xml:space="preserve"> is similar to </w:delText>
        </w:r>
        <w:r w:rsidR="00653559" w:rsidDel="00C47695">
          <w:delText xml:space="preserve">the measurement </w:delText>
        </w:r>
        <w:r w:rsidR="004C742D" w:rsidDel="00C47695">
          <w:delText>uncertainty of</w:delText>
        </w:r>
        <w:r w:rsidR="00653559" w:rsidDel="00C47695">
          <w:delText xml:space="preserve"> </w:delText>
        </w:r>
        <w:r w:rsidR="00E9251F" w:rsidDel="00C47695">
          <w:delText>the OSIRIS instrument</w:delText>
        </w:r>
        <w:r w:rsidR="00653559" w:rsidDel="00C47695">
          <w:delText xml:space="preserve"> at the aerosol retrieval wavelengths and tangent altitudes</w:delText>
        </w:r>
        <w:r w:rsidR="00F65A66" w:rsidDel="00C47695">
          <w:delText xml:space="preserve">. </w:delText>
        </w:r>
        <w:r w:rsidR="000D4F97" w:rsidDel="00C47695">
          <w:delText xml:space="preserve">The same </w:delText>
        </w:r>
        <w:r w:rsidR="00653559" w:rsidDel="00C47695">
          <w:delText xml:space="preserve">uncertainty </w:delText>
        </w:r>
        <w:r w:rsidR="000D4F97" w:rsidDel="00C47695">
          <w:delText>was selected no matter the polarization or geometry</w:delText>
        </w:r>
        <w:r w:rsidR="00653559" w:rsidDel="00C47695">
          <w:delText>.</w:delText>
        </w:r>
        <w:r w:rsidR="000D4F97" w:rsidDel="00C47695">
          <w:delText xml:space="preserve"> </w:delText>
        </w:r>
      </w:del>
      <w:ins w:id="415" w:author="Elash, Brenden" w:date="2016-05-05T15:45:00Z">
        <w:r w:rsidR="00267C59">
          <w:t>For the first case</w:t>
        </w:r>
      </w:ins>
      <w:ins w:id="416" w:author="Elash, Brenden" w:date="2016-05-05T11:53:00Z">
        <w:r w:rsidR="00C47695">
          <w:t xml:space="preserve">, it will be assumed that the </w:t>
        </w:r>
      </w:ins>
      <w:ins w:id="417" w:author="Elash, Brenden" w:date="2016-05-05T11:54:00Z">
        <w:r w:rsidR="00C47695">
          <w:t>instrument</w:t>
        </w:r>
      </w:ins>
      <w:ins w:id="418" w:author="Elash, Brenden" w:date="2016-05-05T11:53:00Z">
        <w:r w:rsidR="00C47695">
          <w:t xml:space="preserve"> </w:t>
        </w:r>
      </w:ins>
      <w:ins w:id="419" w:author="Elash, Brenden" w:date="2016-05-05T11:54:00Z">
        <w:r w:rsidR="00C47695">
          <w:t xml:space="preserve">is compensated </w:t>
        </w:r>
      </w:ins>
      <w:ins w:id="420" w:author="Elash, Brenden" w:date="2016-05-05T12:13:00Z">
        <w:r w:rsidR="003E5F11">
          <w:t xml:space="preserve">so the same signal levels are measured for each polarization. </w:t>
        </w:r>
      </w:ins>
      <w:ins w:id="421" w:author="Elash, Brenden" w:date="2016-05-05T13:36:00Z">
        <w:r w:rsidR="00026035">
          <w:t xml:space="preserve">Remembering from section 3 that the measurement co-variance from Eq. </w:t>
        </w:r>
        <w:r w:rsidR="00026035">
          <w:lastRenderedPageBreak/>
          <w:t>7</w:t>
        </w:r>
      </w:ins>
      <w:ins w:id="422" w:author="Elash, Brenden" w:date="2016-05-05T13:37:00Z">
        <w:r w:rsidR="00026035">
          <w:t xml:space="preserve"> is replaced with the identity matrix and the relative size of the </w:t>
        </w:r>
      </w:ins>
      <w:ins w:id="423" w:author="Elash, Brenden" w:date="2016-05-05T13:48:00Z">
        <w:r w:rsidR="00F62E90">
          <w:t xml:space="preserve">square root of the diagonal of the </w:t>
        </w:r>
      </w:ins>
      <w:ins w:id="424" w:author="Elash, Brenden" w:date="2016-05-05T13:37:00Z">
        <w:r w:rsidR="00026035">
          <w:t xml:space="preserve">aerosol co-variance </w:t>
        </w:r>
      </w:ins>
      <w:ins w:id="425" w:author="Elash, Brenden" w:date="2016-05-05T13:43:00Z">
        <w:r w:rsidR="00026035">
          <w:t xml:space="preserve">represents the amplification of the measurement noise. </w:t>
        </w:r>
      </w:ins>
      <w:ins w:id="426" w:author="Elash, Brenden" w:date="2016-05-05T13:52:00Z">
        <w:r w:rsidR="00F62E90">
          <w:t>T</w:t>
        </w:r>
      </w:ins>
      <w:ins w:id="427" w:author="Elash, Brenden" w:date="2016-05-05T13:51:00Z">
        <w:r w:rsidR="00F62E90">
          <w:t>he horizontal and vertical polarization aerosol co-</w:t>
        </w:r>
      </w:ins>
      <w:ins w:id="428" w:author="Elash, Brenden" w:date="2016-05-05T13:52:00Z">
        <w:r w:rsidR="00F62E90">
          <w:t>variance</w:t>
        </w:r>
      </w:ins>
      <w:ins w:id="429" w:author="Elash, Brenden" w:date="2016-05-05T13:51:00Z">
        <w:r w:rsidR="00F62E90">
          <w:t xml:space="preserve"> are </w:t>
        </w:r>
      </w:ins>
      <w:ins w:id="430" w:author="Elash, Brenden" w:date="2016-05-05T13:52:00Z">
        <w:r w:rsidR="00F62E90">
          <w:t>normalized</w:t>
        </w:r>
      </w:ins>
      <w:ins w:id="431" w:author="Elash, Brenden" w:date="2016-05-05T13:51:00Z">
        <w:r w:rsidR="00F62E90">
          <w:t xml:space="preserve"> </w:t>
        </w:r>
      </w:ins>
      <w:ins w:id="432" w:author="Elash, Brenden" w:date="2016-05-05T13:52:00Z">
        <w:r w:rsidR="00F62E90">
          <w:t>by the scalar case</w:t>
        </w:r>
      </w:ins>
      <w:ins w:id="433" w:author="Elash, Brenden" w:date="2016-05-05T15:11:00Z">
        <w:r w:rsidR="00F56927">
          <w:t xml:space="preserve"> and</w:t>
        </w:r>
      </w:ins>
      <w:ins w:id="434" w:author="Elash, Brenden" w:date="2016-05-05T13:52:00Z">
        <w:r w:rsidR="00F62E90">
          <w:t xml:space="preserve"> </w:t>
        </w:r>
      </w:ins>
      <w:ins w:id="435" w:author="Elash, Brenden" w:date="2016-05-05T13:53:00Z">
        <w:r w:rsidR="005C1A4F">
          <w:t>are</w:t>
        </w:r>
        <w:r w:rsidR="00F62E90">
          <w:t xml:space="preserve"> </w:t>
        </w:r>
      </w:ins>
      <w:ins w:id="436" w:author="Elash, Brenden" w:date="2016-05-05T13:54:00Z">
        <w:r w:rsidR="005C1A4F">
          <w:t xml:space="preserve">separately by </w:t>
        </w:r>
      </w:ins>
      <w:ins w:id="437" w:author="Elash, Brenden" w:date="2016-05-05T13:57:00Z">
        <w:r w:rsidR="005C1A4F">
          <w:t>each of the parameters in section 2.</w:t>
        </w:r>
      </w:ins>
      <w:ins w:id="438" w:author="Elash, Brenden" w:date="2016-05-05T15:09:00Z">
        <w:r w:rsidR="00CB0513">
          <w:t>3</w:t>
        </w:r>
      </w:ins>
      <w:ins w:id="439" w:author="Elash, Brenden" w:date="2016-05-05T13:57:00Z">
        <w:r w:rsidR="005C1A4F">
          <w:t xml:space="preserve"> </w:t>
        </w:r>
      </w:ins>
      <w:ins w:id="440" w:author="Elash, Brenden" w:date="2016-05-05T13:54:00Z">
        <w:r w:rsidR="005C1A4F">
          <w:t>and average</w:t>
        </w:r>
      </w:ins>
      <w:ins w:id="441" w:author="Elash, Brenden" w:date="2016-05-05T13:58:00Z">
        <w:r w:rsidR="005C1A4F">
          <w:t>s</w:t>
        </w:r>
      </w:ins>
      <w:ins w:id="442" w:author="Elash, Brenden" w:date="2016-05-05T13:54:00Z">
        <w:r w:rsidR="005C1A4F">
          <w:t xml:space="preserve"> </w:t>
        </w:r>
      </w:ins>
      <w:ins w:id="443" w:author="Elash, Brenden" w:date="2016-05-05T13:57:00Z">
        <w:r w:rsidR="005C1A4F">
          <w:t xml:space="preserve">for each altitude </w:t>
        </w:r>
      </w:ins>
      <w:ins w:id="444" w:author="Elash, Brenden" w:date="2016-05-05T15:08:00Z">
        <w:r w:rsidR="00CB0513">
          <w:t xml:space="preserve">from 14 to 27 km </w:t>
        </w:r>
      </w:ins>
      <w:ins w:id="445" w:author="Elash, Brenden" w:date="2016-05-05T13:54:00Z">
        <w:r w:rsidR="005C1A4F">
          <w:t>are calculated.</w:t>
        </w:r>
      </w:ins>
      <w:ins w:id="446" w:author="Elash, Brenden" w:date="2016-05-05T13:51:00Z">
        <w:r w:rsidR="00F62E90">
          <w:t xml:space="preserve"> </w:t>
        </w:r>
      </w:ins>
      <w:del w:id="447" w:author="Elash, Brenden" w:date="2016-05-05T13:57:00Z">
        <w:r w:rsidR="00653559" w:rsidDel="005C1A4F">
          <w:delText xml:space="preserve">This </w:delText>
        </w:r>
        <w:r w:rsidR="000D4F97" w:rsidDel="005C1A4F">
          <w:delText>allow</w:delText>
        </w:r>
        <w:r w:rsidR="00653559" w:rsidDel="005C1A4F">
          <w:delText>s for</w:delText>
        </w:r>
        <w:r w:rsidR="000D4F97" w:rsidDel="005C1A4F">
          <w:delText xml:space="preserve"> the determination of the absolute </w:delText>
        </w:r>
        <w:r w:rsidR="00653559" w:rsidDel="005C1A4F">
          <w:delText>change in</w:delText>
        </w:r>
        <w:r w:rsidR="000D4F97" w:rsidDel="005C1A4F">
          <w:delText xml:space="preserve"> precision </w:delText>
        </w:r>
        <w:r w:rsidR="00653559" w:rsidDel="005C1A4F">
          <w:delText>for</w:delText>
        </w:r>
        <w:r w:rsidR="000D4F97" w:rsidDel="005C1A4F">
          <w:delText xml:space="preserve"> an instrument with the same </w:delText>
        </w:r>
        <w:r w:rsidR="00653559" w:rsidDel="005C1A4F">
          <w:delText xml:space="preserve">measurement uncertainty </w:delText>
        </w:r>
        <w:r w:rsidR="000D4F97" w:rsidDel="005C1A4F">
          <w:delText xml:space="preserve">no matter the polarization </w:delText>
        </w:r>
        <w:r w:rsidR="00653559" w:rsidDel="005C1A4F">
          <w:delText xml:space="preserve">state </w:delText>
        </w:r>
        <w:r w:rsidR="000D4F97" w:rsidDel="005C1A4F">
          <w:delText>measured</w:delText>
        </w:r>
        <w:r w:rsidR="00180ECF" w:rsidDel="005C1A4F">
          <w:delText xml:space="preserve"> or the instrument sensitivities have been compensated for each polarization to observe the same quantity of incoming radiance</w:delText>
        </w:r>
        <w:r w:rsidR="000D4F97" w:rsidDel="005C1A4F">
          <w:delText xml:space="preserve">. </w:delText>
        </w:r>
        <w:r w:rsidR="002F6824" w:rsidDel="005C1A4F">
          <w:delText xml:space="preserve">The measurement vector used in the aerosol extinction retrieval uses the logarithmic ratio of the </w:delText>
        </w:r>
        <w:r w:rsidR="00BC48BC" w:rsidDel="005C1A4F">
          <w:delText>retrieval altitude or tangent altitude over a high altitude reference radiance where there is little aerosol contribution. This leads to t</w:delText>
        </w:r>
        <w:r w:rsidR="00F65A66" w:rsidDel="005C1A4F">
          <w:delText>he diagonal</w:delText>
        </w:r>
        <w:r w:rsidR="00653559" w:rsidDel="005C1A4F">
          <w:delText xml:space="preserve"> values</w:delText>
        </w:r>
        <w:r w:rsidR="00F65A66" w:rsidDel="005C1A4F">
          <w:delText xml:space="preserve"> of the covariance matrix</w:delText>
        </w:r>
        <w:r w:rsidDel="005C1A4F">
          <w:delText xml:space="preserve">, </w:delText>
        </w:r>
        <m:oMath>
          <m:sSub>
            <m:sSubPr>
              <m:ctrlPr>
                <w:rPr>
                  <w:rFonts w:ascii="Cambria Math" w:hAnsi="Cambria Math"/>
                  <w:i/>
                </w:rPr>
              </m:ctrlPr>
            </m:sSubPr>
            <m:e>
              <m:r>
                <m:rPr>
                  <m:sty m:val="bi"/>
                </m:rPr>
                <w:rPr>
                  <w:rFonts w:ascii="Cambria Math" w:hAnsi="Cambria Math"/>
                </w:rPr>
                <m:t>S</m:t>
              </m:r>
            </m:e>
            <m:sub>
              <m:r>
                <w:rPr>
                  <w:rFonts w:ascii="Cambria Math" w:hAnsi="Cambria Math"/>
                </w:rPr>
                <m:t>ϵ</m:t>
              </m:r>
            </m:sub>
          </m:sSub>
        </m:oMath>
        <w:r w:rsidDel="005C1A4F">
          <w:rPr>
            <w:rFonts w:eastAsiaTheme="minorEastAsia"/>
          </w:rPr>
          <w:delText>,</w:delText>
        </w:r>
        <w:r w:rsidR="00F65A66" w:rsidDel="005C1A4F">
          <w:delText xml:space="preserve"> </w:delText>
        </w:r>
        <w:r w:rsidR="00C75E51" w:rsidDel="005C1A4F">
          <w:delText>of</w:delText>
        </w:r>
        <w:r w:rsidR="00BC48BC" w:rsidDel="005C1A4F">
          <w:delText xml:space="preserve"> </w:delText>
        </w:r>
        <w:r w:rsidR="00E9251F" w:rsidDel="005C1A4F">
          <w:delText>0.2</w:delText>
        </w:r>
        <w:r w:rsidR="00F65A66" w:rsidDel="005C1A4F">
          <w:delText xml:space="preserve">% since </w:delText>
        </w:r>
        <w:r w:rsidR="00653559" w:rsidDel="005C1A4F">
          <w:delText>they</w:delText>
        </w:r>
        <w:r w:rsidR="00F65A66" w:rsidDel="005C1A4F">
          <w:delText xml:space="preserve"> consist of the </w:delText>
        </w:r>
        <w:r w:rsidR="00BC48BC" w:rsidDel="005C1A4F">
          <w:delText xml:space="preserve">uncertainty in the </w:delText>
        </w:r>
        <w:r w:rsidR="00653559" w:rsidDel="005C1A4F">
          <w:delText xml:space="preserve">tangent </w:delText>
        </w:r>
        <w:r w:rsidR="00F65A66" w:rsidDel="005C1A4F">
          <w:delText xml:space="preserve">altitude </w:delText>
        </w:r>
        <w:r w:rsidR="00BC48BC" w:rsidDel="005C1A4F">
          <w:delText xml:space="preserve">radiance </w:delText>
        </w:r>
        <w:r w:rsidR="00653559" w:rsidDel="005C1A4F">
          <w:delText xml:space="preserve">of the measurement </w:delText>
        </w:r>
        <w:r w:rsidR="00F65A66" w:rsidDel="005C1A4F">
          <w:delText xml:space="preserve">and the  </w:delText>
        </w:r>
        <w:r w:rsidR="00BC48BC" w:rsidDel="005C1A4F">
          <w:delText xml:space="preserve">uncertainty  of the high altitude </w:delText>
        </w:r>
        <w:r w:rsidR="00F65A66" w:rsidDel="005C1A4F">
          <w:delText xml:space="preserve">reference </w:delText>
        </w:r>
        <w:r w:rsidR="00BC48BC" w:rsidDel="005C1A4F">
          <w:delText>radiance</w:delText>
        </w:r>
        <w:r w:rsidR="00F65A66" w:rsidDel="005C1A4F">
          <w:delText xml:space="preserve">. The cross terms of the covariance matrix </w:delText>
        </w:r>
        <w:r w:rsidR="00C75E51" w:rsidDel="005C1A4F">
          <w:delText>are</w:delText>
        </w:r>
        <w:r w:rsidR="00653559" w:rsidDel="005C1A4F">
          <w:delText xml:space="preserve"> </w:delText>
        </w:r>
        <w:r w:rsidR="00F65A66" w:rsidDel="005C1A4F">
          <w:delText>0.</w:delText>
        </w:r>
        <w:r w:rsidR="00E9251F" w:rsidDel="005C1A4F">
          <w:delText>1</w:delText>
        </w:r>
        <w:r w:rsidR="00F65A66" w:rsidDel="005C1A4F">
          <w:delText>%</w:delText>
        </w:r>
        <w:r w:rsidR="00C75E51" w:rsidDel="005C1A4F">
          <w:delText>, which</w:delText>
        </w:r>
        <w:r w:rsidR="00F65A66" w:rsidDel="005C1A4F">
          <w:delText xml:space="preserve"> </w:delText>
        </w:r>
        <w:r w:rsidR="00C75E51" w:rsidDel="005C1A4F">
          <w:delText>r</w:delText>
        </w:r>
        <w:r w:rsidR="00F65A66" w:rsidDel="005C1A4F">
          <w:delText>epresent</w:delText>
        </w:r>
        <w:r w:rsidR="00C75E51" w:rsidDel="005C1A4F">
          <w:delText>s</w:delText>
        </w:r>
        <w:r w:rsidR="00F65A66" w:rsidDel="005C1A4F">
          <w:delText xml:space="preserve"> the </w:delText>
        </w:r>
        <w:r w:rsidR="00BC48BC" w:rsidDel="005C1A4F">
          <w:delText xml:space="preserve">uncertainty </w:delText>
        </w:r>
        <w:r w:rsidR="00F65A66" w:rsidDel="005C1A4F">
          <w:delText xml:space="preserve">in the normalization altitude. </w:delText>
        </w:r>
        <w:r w:rsidR="00E9251F" w:rsidDel="005C1A4F">
          <w:delText>For each parameter listed in section 2.2</w:delText>
        </w:r>
        <w:r w:rsidR="00C75E51" w:rsidDel="005C1A4F">
          <w:delText>,</w:delText>
        </w:r>
        <w:r w:rsidR="00E9251F" w:rsidDel="005C1A4F">
          <w:delText xml:space="preserve"> </w:delText>
        </w:r>
        <w:r w:rsidR="00C75E51" w:rsidDel="005C1A4F">
          <w:delText>the</w:delText>
        </w:r>
        <w:r w:rsidR="00653559" w:rsidDel="005C1A4F">
          <w:delText xml:space="preserve"> uncertainty </w:delText>
        </w:r>
        <w:r w:rsidR="00C75E51" w:rsidDel="005C1A4F">
          <w:delText>in</w:delText>
        </w:r>
        <w:r w:rsidR="00F31471" w:rsidDel="005C1A4F">
          <w:delText xml:space="preserve"> the retrieved radiance was determined. </w:delText>
        </w:r>
        <w:r w:rsidR="00F263C7" w:rsidDel="005C1A4F">
          <w:delText>Th</w:delText>
        </w:r>
        <w:r w:rsidR="00653559" w:rsidDel="005C1A4F">
          <w:delText xml:space="preserve">is uncertainty, stated as a </w:delText>
        </w:r>
        <w:r w:rsidR="00F263C7" w:rsidDel="005C1A4F">
          <w:delText>percent error</w:delText>
        </w:r>
        <w:r w:rsidR="00653559" w:rsidDel="005C1A4F">
          <w:delText>,</w:delText>
        </w:r>
        <w:r w:rsidR="00F263C7" w:rsidDel="005C1A4F">
          <w:delText xml:space="preserve"> was used to determine the</w:delText>
        </w:r>
        <w:r w:rsidR="00F31471" w:rsidDel="005C1A4F">
          <w:delText xml:space="preserve"> standard deviation and mean </w:delText>
        </w:r>
        <w:r w:rsidR="00F263C7" w:rsidDel="005C1A4F">
          <w:delText xml:space="preserve">for each polarization and </w:delText>
        </w:r>
        <w:r w:rsidR="00653559" w:rsidDel="005C1A4F">
          <w:delText xml:space="preserve">input </w:delText>
        </w:r>
        <w:r w:rsidR="00F263C7" w:rsidDel="005C1A4F">
          <w:delText>parameter</w:delText>
        </w:r>
        <w:r w:rsidR="00F31471" w:rsidDel="005C1A4F">
          <w:delText xml:space="preserve">. </w:delText>
        </w:r>
      </w:del>
      <w:moveFromRangeStart w:id="448" w:author="Elash, Brenden" w:date="2016-05-05T13:44:00Z" w:name="move450219170"/>
      <w:moveFrom w:id="449" w:author="Elash, Brenden" w:date="2016-05-05T13:44:00Z">
        <w:r w:rsidR="00F31471" w:rsidDel="00026035">
          <w:t>However</w:t>
        </w:r>
        <w:r w:rsidR="00F263C7" w:rsidDel="00026035">
          <w:t xml:space="preserve">, </w:t>
        </w:r>
        <w:r w:rsidR="00F31471" w:rsidDel="00026035">
          <w:t>t</w:t>
        </w:r>
        <w:r w:rsidR="00700478" w:rsidDel="00026035">
          <w:t xml:space="preserve">he 500 nm wavelength </w:t>
        </w:r>
        <w:r w:rsidR="00180ECF" w:rsidDel="00026035">
          <w:t>was removed from the analysis since the addition of noise to the measurement resulted in reducing the aerosol sensitivity to a point where aerosol cannot be reliably determined</w:t>
        </w:r>
        <w:r w:rsidR="00C75E51" w:rsidDel="00026035">
          <w:t>.  This is not surprising as the sensitivity to aerosol at this short wavelength is very small</w:t>
        </w:r>
        <w:r w:rsidR="00180ECF" w:rsidDel="00026035">
          <w:t xml:space="preserve"> (Bourassa et al., 2007)</w:t>
        </w:r>
        <w:r w:rsidR="00F65A66" w:rsidDel="00026035">
          <w:t xml:space="preserve">. </w:t>
        </w:r>
      </w:moveFrom>
      <w:moveFromRangeEnd w:id="448"/>
      <w:del w:id="450" w:author="Elash, Brenden" w:date="2016-05-05T13:58:00Z">
        <w:r w:rsidR="00F65A66" w:rsidDel="005C1A4F">
          <w:delText xml:space="preserve">The remaining profiles were used </w:delText>
        </w:r>
        <w:r w:rsidR="00AD38F4" w:rsidDel="005C1A4F">
          <w:delText xml:space="preserve">to determine the percent error </w:delText>
        </w:r>
        <w:r w:rsidR="00700478" w:rsidDel="005C1A4F">
          <w:delText>at</w:delText>
        </w:r>
        <w:r w:rsidR="00B91A77" w:rsidDel="005C1A4F">
          <w:delText xml:space="preserve"> each altitude and </w:delText>
        </w:r>
        <w:r w:rsidR="00AD1033" w:rsidDel="005C1A4F">
          <w:delText xml:space="preserve">each linear polarization was compared to the scalar case. </w:delText>
        </w:r>
        <w:r w:rsidR="00AD38F4" w:rsidDel="005C1A4F">
          <w:delText>The analysis was performed for the</w:delText>
        </w:r>
      </w:del>
      <w:del w:id="451" w:author="Elash, Brenden" w:date="2016-05-05T13:54:00Z">
        <w:r w:rsidR="00AD38F4" w:rsidDel="00F62E90">
          <w:delText xml:space="preserve"> SSA, SZA, albedo, extinction type, fine mode type, percentage of coarse mode, and wavelength</w:delText>
        </w:r>
      </w:del>
      <w:del w:id="452" w:author="Elash, Brenden" w:date="2016-05-05T14:59:00Z">
        <w:r w:rsidR="00AD38F4" w:rsidDel="000540CE">
          <w:delText xml:space="preserve">. </w:delText>
        </w:r>
      </w:del>
    </w:p>
    <w:p w14:paraId="12BC6B84" w14:textId="1771B6B9" w:rsidR="00BC079E" w:rsidRDefault="000540CE" w:rsidP="0009152D">
      <w:pPr>
        <w:jc w:val="both"/>
        <w:rPr>
          <w:ins w:id="453" w:author="Elash, Brenden" w:date="2016-05-05T15:51:00Z"/>
        </w:rPr>
      </w:pPr>
      <w:ins w:id="454" w:author="Elash, Brenden" w:date="2016-05-05T14:59:00Z">
        <w:r>
          <w:t>W</w:t>
        </w:r>
      </w:ins>
      <w:ins w:id="455" w:author="Elash, Brenden" w:date="2016-05-05T13:58:00Z">
        <w:r w:rsidR="005C1A4F">
          <w:t>hen observing the normalized co-variances</w:t>
        </w:r>
      </w:ins>
      <w:ins w:id="456" w:author="Elash, Brenden" w:date="2016-05-05T13:59:00Z">
        <w:r w:rsidR="005C1A4F">
          <w:t xml:space="preserve"> for </w:t>
        </w:r>
      </w:ins>
      <w:ins w:id="457" w:author="Elash, Brenden" w:date="2016-05-06T14:36:00Z">
        <w:r w:rsidR="001B4033">
          <w:t xml:space="preserve">across the range of the tested parameters </w:t>
        </w:r>
      </w:ins>
      <w:ins w:id="458" w:author="Elash, Brenden" w:date="2016-05-06T14:37:00Z">
        <w:r w:rsidR="001B4033">
          <w:t>significant</w:t>
        </w:r>
      </w:ins>
      <w:ins w:id="459" w:author="Elash, Brenden" w:date="2016-05-06T14:36:00Z">
        <w:r w:rsidR="001B4033">
          <w:t xml:space="preserve"> variance was noted for the SSA and </w:t>
        </w:r>
      </w:ins>
      <w:ins w:id="460" w:author="Elash, Brenden" w:date="2016-05-06T14:37:00Z">
        <w:r w:rsidR="001B4033">
          <w:t>wavelength</w:t>
        </w:r>
      </w:ins>
      <w:ins w:id="461" w:author="Elash, Brenden" w:date="2016-05-06T14:36:00Z">
        <w:r w:rsidR="001B4033">
          <w:t xml:space="preserve"> parameters.</w:t>
        </w:r>
      </w:ins>
      <w:ins w:id="462" w:author="Elash, Brenden" w:date="2016-05-05T14:04:00Z">
        <w:r w:rsidR="005C1A4F">
          <w:t xml:space="preserve"> </w:t>
        </w:r>
      </w:ins>
      <w:ins w:id="463" w:author="Elash, Brenden" w:date="2016-05-05T14:05:00Z">
        <w:r w:rsidR="005C1A4F">
          <w:t xml:space="preserve">When wavelength is </w:t>
        </w:r>
      </w:ins>
      <w:ins w:id="464" w:author="Elash, Brenden" w:date="2016-05-06T14:37:00Z">
        <w:r w:rsidR="001B4033">
          <w:t>observed</w:t>
        </w:r>
      </w:ins>
      <w:ins w:id="465" w:author="Elash, Brenden" w:date="2016-05-05T14:05:00Z">
        <w:r w:rsidR="005C1A4F">
          <w:t>, as seen in the top panel of Figure 8,</w:t>
        </w:r>
      </w:ins>
      <w:ins w:id="466" w:author="Elash, Brenden" w:date="2016-05-05T14:04:00Z">
        <w:r w:rsidR="005C1A4F">
          <w:t xml:space="preserve"> </w:t>
        </w:r>
      </w:ins>
      <w:ins w:id="467" w:author="Elash, Brenden" w:date="2016-05-05T14:12:00Z">
        <w:r w:rsidR="000A0B5E">
          <w:t xml:space="preserve">the vertical polarization </w:t>
        </w:r>
      </w:ins>
      <w:ins w:id="468" w:author="Elash, Brenden" w:date="2016-05-05T14:13:00Z">
        <w:r w:rsidR="000A0B5E">
          <w:t xml:space="preserve">provides more </w:t>
        </w:r>
      </w:ins>
      <w:ins w:id="469" w:author="Elash, Brenden" w:date="2016-05-05T14:18:00Z">
        <w:r w:rsidR="000A0B5E">
          <w:t>precise</w:t>
        </w:r>
      </w:ins>
      <w:ins w:id="470" w:author="Elash, Brenden" w:date="2016-05-05T14:13:00Z">
        <w:r w:rsidR="000A0B5E">
          <w:t xml:space="preserve"> aerosol profiles than the </w:t>
        </w:r>
      </w:ins>
      <w:ins w:id="471" w:author="Elash, Brenden" w:date="2016-05-06T14:37:00Z">
        <w:r w:rsidR="001B4033">
          <w:t>either case</w:t>
        </w:r>
      </w:ins>
      <w:ins w:id="472" w:author="Elash, Brenden" w:date="2016-05-05T14:13:00Z">
        <w:r w:rsidR="000A0B5E">
          <w:t xml:space="preserve">, on average </w:t>
        </w:r>
      </w:ins>
      <w:ins w:id="473" w:author="Elash, Brenden" w:date="2016-05-05T14:49:00Z">
        <w:r>
          <w:t xml:space="preserve">25% better than the scalar case </w:t>
        </w:r>
      </w:ins>
      <w:ins w:id="474" w:author="Elash, Brenden" w:date="2016-05-06T14:37:00Z">
        <w:r w:rsidR="001B4033">
          <w:t xml:space="preserve">at 750 nm </w:t>
        </w:r>
      </w:ins>
      <w:ins w:id="475" w:author="Elash, Brenden" w:date="2016-05-05T14:49:00Z">
        <w:r>
          <w:t xml:space="preserve">with </w:t>
        </w:r>
      </w:ins>
      <w:ins w:id="476" w:author="Elash, Brenden" w:date="2016-05-05T14:50:00Z">
        <w:r>
          <w:t xml:space="preserve">the worst case variance at 7% </w:t>
        </w:r>
      </w:ins>
      <w:ins w:id="477" w:author="Elash, Brenden" w:date="2016-05-06T14:39:00Z">
        <w:r w:rsidR="00E3757F">
          <w:t>worse than the scalar case</w:t>
        </w:r>
      </w:ins>
      <w:ins w:id="478" w:author="Elash, Brenden" w:date="2016-05-05T14:50:00Z">
        <w:r>
          <w:t xml:space="preserve">, </w:t>
        </w:r>
      </w:ins>
      <w:ins w:id="479" w:author="Elash, Brenden" w:date="2016-05-05T14:51:00Z">
        <w:r w:rsidR="001B4033">
          <w:t xml:space="preserve">and </w:t>
        </w:r>
        <w:r>
          <w:t xml:space="preserve">as the wavelength increases </w:t>
        </w:r>
      </w:ins>
      <w:ins w:id="480" w:author="Elash, Brenden" w:date="2016-05-05T14:58:00Z">
        <w:r>
          <w:t xml:space="preserve">to 1500 nm the precision of the scalar and vertical polarization are approximately equal. </w:t>
        </w:r>
      </w:ins>
      <w:ins w:id="481" w:author="Elash, Brenden" w:date="2016-05-05T15:00:00Z">
        <w:r w:rsidR="00CB0513">
          <w:t xml:space="preserve">The horizontal polarization is less </w:t>
        </w:r>
      </w:ins>
      <w:ins w:id="482" w:author="Elash, Brenden" w:date="2016-05-05T15:01:00Z">
        <w:r w:rsidR="00CB0513">
          <w:t>precise</w:t>
        </w:r>
      </w:ins>
      <w:ins w:id="483" w:author="Elash, Brenden" w:date="2016-05-05T15:00:00Z">
        <w:r w:rsidR="00CB0513">
          <w:t xml:space="preserve"> than the scalar case</w:t>
        </w:r>
      </w:ins>
      <w:ins w:id="484" w:author="Elash, Brenden" w:date="2016-05-06T14:38:00Z">
        <w:r w:rsidR="001B4033">
          <w:t xml:space="preserve"> for 750 nm</w:t>
        </w:r>
      </w:ins>
      <w:ins w:id="485" w:author="Elash, Brenden" w:date="2016-05-05T15:00:00Z">
        <w:r w:rsidR="00CB0513">
          <w:t xml:space="preserve">, typically seeing 33% </w:t>
        </w:r>
      </w:ins>
      <w:ins w:id="486" w:author="Elash, Brenden" w:date="2016-05-05T15:03:00Z">
        <w:r w:rsidR="00CB0513">
          <w:t>larger</w:t>
        </w:r>
      </w:ins>
      <w:ins w:id="487" w:author="Elash, Brenden" w:date="2016-05-05T15:00:00Z">
        <w:r w:rsidR="00CB0513">
          <w:t xml:space="preserve"> uncertainties</w:t>
        </w:r>
      </w:ins>
      <w:ins w:id="488" w:author="Elash, Brenden" w:date="2016-05-05T15:03:00Z">
        <w:r w:rsidR="00CB0513">
          <w:t>, and at</w:t>
        </w:r>
      </w:ins>
      <w:ins w:id="489" w:author="Elash, Brenden" w:date="2016-05-05T15:02:00Z">
        <w:r w:rsidR="00CB0513">
          <w:t xml:space="preserve"> worst </w:t>
        </w:r>
      </w:ins>
      <w:ins w:id="490" w:author="Elash, Brenden" w:date="2016-05-05T15:03:00Z">
        <w:r w:rsidR="00CB0513">
          <w:t>92%</w:t>
        </w:r>
      </w:ins>
      <w:ins w:id="491" w:author="Elash, Brenden" w:date="2016-05-06T14:38:00Z">
        <w:r w:rsidR="001B4033">
          <w:t xml:space="preserve"> degrade over the scalar case</w:t>
        </w:r>
      </w:ins>
      <w:ins w:id="492" w:author="Elash, Brenden" w:date="2016-05-05T15:04:00Z">
        <w:r w:rsidR="00CB0513">
          <w:t xml:space="preserve">. </w:t>
        </w:r>
      </w:ins>
      <w:ins w:id="493" w:author="Elash, Brenden" w:date="2016-05-05T15:05:00Z">
        <w:r w:rsidR="00CB0513">
          <w:t>Further</w:t>
        </w:r>
      </w:ins>
      <w:ins w:id="494" w:author="Elash, Brenden" w:date="2016-05-05T15:04:00Z">
        <w:r w:rsidR="00CB0513">
          <w:t xml:space="preserve">, as the horizontal polarization reaches longer wavelengths the size of the uncertainty decreases </w:t>
        </w:r>
      </w:ins>
      <w:ins w:id="495" w:author="Elash, Brenden" w:date="2016-05-05T15:05:00Z">
        <w:r w:rsidR="00CB0513">
          <w:t xml:space="preserve">until the scalar and horizontal polarization have approximately the same overall precision. </w:t>
        </w:r>
      </w:ins>
      <w:ins w:id="496" w:author="Elash, Brenden" w:date="2016-05-05T15:12:00Z">
        <w:r w:rsidR="00F56927">
          <w:t xml:space="preserve">For </w:t>
        </w:r>
      </w:ins>
      <w:ins w:id="497" w:author="Elash, Brenden" w:date="2016-05-05T15:14:00Z">
        <w:r w:rsidR="00F56927">
          <w:t>SSA</w:t>
        </w:r>
      </w:ins>
      <w:ins w:id="498" w:author="Elash, Brenden" w:date="2016-05-05T15:15:00Z">
        <w:r w:rsidR="00F56927">
          <w:t xml:space="preserve"> the vertical polarization typically </w:t>
        </w:r>
      </w:ins>
      <w:ins w:id="499" w:author="Elash, Brenden" w:date="2016-05-05T15:16:00Z">
        <w:r w:rsidR="00F56927">
          <w:t xml:space="preserve">7-10% better than the scalar case for all angles </w:t>
        </w:r>
      </w:ins>
      <w:ins w:id="500" w:author="Elash, Brenden" w:date="2016-05-06T14:40:00Z">
        <w:r w:rsidR="00E3757F">
          <w:t xml:space="preserve">tested </w:t>
        </w:r>
      </w:ins>
      <w:ins w:id="501" w:author="Elash, Brenden" w:date="2016-05-05T15:16:00Z">
        <w:r w:rsidR="00F56927">
          <w:t xml:space="preserve">except 90 degrees which is </w:t>
        </w:r>
      </w:ins>
      <w:ins w:id="502" w:author="Elash, Brenden" w:date="2016-05-05T15:17:00Z">
        <w:r w:rsidR="00F56927">
          <w:t>d</w:t>
        </w:r>
      </w:ins>
      <w:ins w:id="503" w:author="Elash, Brenden" w:date="2016-05-05T15:16:00Z">
        <w:r w:rsidR="00F56927">
          <w:t xml:space="preserve">ue to the lack of sensitivity in this region noted previously. </w:t>
        </w:r>
      </w:ins>
      <w:ins w:id="504" w:author="Elash, Brenden" w:date="2016-05-05T15:18:00Z">
        <w:r w:rsidR="00F56927">
          <w:t>Furthermore, the variance of the uncertainty increases as the scattering angle approaches 90 degrees. For the horizontal polarization</w:t>
        </w:r>
      </w:ins>
      <w:ins w:id="505" w:author="Elash, Brenden" w:date="2016-05-05T15:19:00Z">
        <w:r w:rsidR="003D6023">
          <w:t xml:space="preserve"> the uncertainty is 3-8% worse than the scalar case</w:t>
        </w:r>
      </w:ins>
      <w:ins w:id="506" w:author="Elash, Brenden" w:date="2016-05-06T14:42:00Z">
        <w:r w:rsidR="00E3757F">
          <w:t xml:space="preserve"> for backscatter and 8-16% worse for forward scatter</w:t>
        </w:r>
      </w:ins>
      <w:ins w:id="507" w:author="Elash, Brenden" w:date="2016-05-05T15:19:00Z">
        <w:r w:rsidR="003D6023">
          <w:t xml:space="preserve">, </w:t>
        </w:r>
      </w:ins>
      <w:ins w:id="508" w:author="Elash, Brenden" w:date="2016-05-05T15:20:00Z">
        <w:r w:rsidR="003D6023">
          <w:t>with</w:t>
        </w:r>
      </w:ins>
      <w:ins w:id="509" w:author="Elash, Brenden" w:date="2016-05-05T15:19:00Z">
        <w:r w:rsidR="003D6023">
          <w:t xml:space="preserve"> </w:t>
        </w:r>
      </w:ins>
      <w:ins w:id="510" w:author="Elash, Brenden" w:date="2016-05-05T15:20:00Z">
        <w:r w:rsidR="003D6023">
          <w:t xml:space="preserve">a standard deviation of </w:t>
        </w:r>
      </w:ins>
      <w:ins w:id="511" w:author="Elash, Brenden" w:date="2016-05-06T14:42:00Z">
        <w:r w:rsidR="00E3757F">
          <w:t xml:space="preserve">approximately </w:t>
        </w:r>
      </w:ins>
      <w:ins w:id="512" w:author="Elash, Brenden" w:date="2016-05-05T15:24:00Z">
        <w:r w:rsidR="00A7284C">
          <w:t xml:space="preserve">26.5% across all scattering angles. For </w:t>
        </w:r>
      </w:ins>
      <w:ins w:id="513" w:author="Elash, Brenden" w:date="2016-05-05T15:25:00Z">
        <w:r w:rsidR="00A7284C">
          <w:t>the SZA,</w:t>
        </w:r>
      </w:ins>
      <w:ins w:id="514" w:author="Elash, Brenden" w:date="2016-05-05T15:39:00Z">
        <w:r w:rsidR="00267C59">
          <w:t xml:space="preserve"> albedo,</w:t>
        </w:r>
      </w:ins>
      <w:ins w:id="515" w:author="Elash, Brenden" w:date="2016-05-05T15:25:00Z">
        <w:r w:rsidR="00A7284C">
          <w:t xml:space="preserve"> </w:t>
        </w:r>
      </w:ins>
      <w:ins w:id="516" w:author="Elash, Brenden" w:date="2016-05-05T15:39:00Z">
        <w:r w:rsidR="00267C59">
          <w:t>f</w:t>
        </w:r>
      </w:ins>
      <w:ins w:id="517" w:author="Elash, Brenden" w:date="2016-05-05T15:35:00Z">
        <w:r w:rsidR="00267C59">
          <w:t>ine mode and coarse mode particle size</w:t>
        </w:r>
      </w:ins>
      <w:ins w:id="518" w:author="Elash, Brenden" w:date="2016-05-05T15:36:00Z">
        <w:r w:rsidR="00267C59">
          <w:t>, and fraction coarse mode</w:t>
        </w:r>
      </w:ins>
      <w:ins w:id="519" w:author="Elash, Brenden" w:date="2016-05-05T15:37:00Z">
        <w:r w:rsidR="00267C59">
          <w:t xml:space="preserve"> </w:t>
        </w:r>
      </w:ins>
      <w:ins w:id="520" w:author="Elash, Brenden" w:date="2016-05-05T15:40:00Z">
        <w:r w:rsidR="00267C59">
          <w:t xml:space="preserve">has little effect on the overall precision </w:t>
        </w:r>
      </w:ins>
      <w:ins w:id="521" w:author="Elash, Brenden" w:date="2016-05-05T15:42:00Z">
        <w:r w:rsidR="00267C59">
          <w:t>for the polarizations as they are changed compared to the scalar case.</w:t>
        </w:r>
      </w:ins>
      <w:ins w:id="522" w:author="Elash, Brenden" w:date="2016-05-05T15:40:00Z">
        <w:r w:rsidR="00267C59">
          <w:t xml:space="preserve"> </w:t>
        </w:r>
      </w:ins>
      <w:ins w:id="523" w:author="Elash, Brenden" w:date="2016-05-05T15:41:00Z">
        <w:r w:rsidR="00267C59">
          <w:t xml:space="preserve">The vertical polarization </w:t>
        </w:r>
      </w:ins>
      <w:ins w:id="524" w:author="Elash, Brenden" w:date="2016-05-05T15:42:00Z">
        <w:r w:rsidR="00267C59">
          <w:t xml:space="preserve">has uncertainty values </w:t>
        </w:r>
      </w:ins>
      <w:ins w:id="525" w:author="Elash, Brenden" w:date="2016-05-05T15:43:00Z">
        <w:r w:rsidR="00267C59">
          <w:t xml:space="preserve">are typically </w:t>
        </w:r>
      </w:ins>
      <w:ins w:id="526" w:author="Elash, Brenden" w:date="2016-05-05T15:44:00Z">
        <w:r w:rsidR="00267C59">
          <w:t xml:space="preserve">16% smaller than the horizontal case and </w:t>
        </w:r>
      </w:ins>
      <w:ins w:id="527" w:author="Elash, Brenden" w:date="2016-05-05T15:49:00Z">
        <w:r w:rsidR="00BC079E">
          <w:t xml:space="preserve">at the extreme the vertical </w:t>
        </w:r>
      </w:ins>
      <w:ins w:id="528" w:author="Elash, Brenden" w:date="2016-05-05T15:51:00Z">
        <w:r w:rsidR="00BC079E">
          <w:t>polarization</w:t>
        </w:r>
      </w:ins>
      <w:ins w:id="529" w:author="Elash, Brenden" w:date="2016-05-05T15:49:00Z">
        <w:r w:rsidR="00BC079E">
          <w:t xml:space="preserve"> is </w:t>
        </w:r>
      </w:ins>
      <w:ins w:id="530" w:author="Elash, Brenden" w:date="2016-05-05T15:51:00Z">
        <w:r w:rsidR="00BC079E">
          <w:t>72</w:t>
        </w:r>
      </w:ins>
      <w:ins w:id="531" w:author="Elash, Brenden" w:date="2016-05-05T15:49:00Z">
        <w:r w:rsidR="00BC079E">
          <w:t xml:space="preserve">% </w:t>
        </w:r>
      </w:ins>
      <w:ins w:id="532" w:author="Elash, Brenden" w:date="2016-05-05T15:51:00Z">
        <w:r w:rsidR="00BC079E">
          <w:t>better than the horizontal.</w:t>
        </w:r>
      </w:ins>
    </w:p>
    <w:p w14:paraId="4D28DE2B" w14:textId="1552EC6C" w:rsidR="009931FC" w:rsidRDefault="00BC079E" w:rsidP="0009152D">
      <w:pPr>
        <w:jc w:val="both"/>
      </w:pPr>
      <w:ins w:id="533" w:author="Elash, Brenden" w:date="2016-05-05T15:51:00Z">
        <w:r>
          <w:t xml:space="preserve">Secondly, for an uncompensated </w:t>
        </w:r>
      </w:ins>
      <w:ins w:id="534" w:author="Elash, Brenden" w:date="2016-05-05T15:52:00Z">
        <w:r>
          <w:t>instrument</w:t>
        </w:r>
      </w:ins>
      <w:ins w:id="535" w:author="Elash, Brenden" w:date="2016-05-05T15:51:00Z">
        <w:r>
          <w:t xml:space="preserve">, (i.e. a </w:t>
        </w:r>
      </w:ins>
      <w:ins w:id="536" w:author="Elash, Brenden" w:date="2016-05-05T15:52:00Z">
        <w:r>
          <w:t>linear polarizer</w:t>
        </w:r>
      </w:ins>
      <w:ins w:id="537" w:author="Elash, Brenden" w:date="2016-05-05T15:51:00Z">
        <w:r>
          <w:t xml:space="preserve"> has been added to the optical chain with no other changes) the relative </w:t>
        </w:r>
      </w:ins>
      <w:ins w:id="538" w:author="Elash, Brenden" w:date="2016-05-05T15:52:00Z">
        <w:r>
          <w:t xml:space="preserve">scaled method is used as outlined in </w:t>
        </w:r>
      </w:ins>
      <w:ins w:id="539" w:author="Elash, Brenden" w:date="2016-05-05T15:53:00Z">
        <w:r>
          <w:t>section</w:t>
        </w:r>
      </w:ins>
      <w:ins w:id="540" w:author="Elash, Brenden" w:date="2016-05-05T15:52:00Z">
        <w:r>
          <w:t xml:space="preserve"> </w:t>
        </w:r>
      </w:ins>
      <w:ins w:id="541" w:author="Elash, Brenden" w:date="2016-05-05T15:53:00Z">
        <w:r>
          <w:t xml:space="preserve">3. </w:t>
        </w:r>
        <w:r w:rsidR="002A439E">
          <w:t xml:space="preserve"> Due to the </w:t>
        </w:r>
      </w:ins>
      <w:ins w:id="542" w:author="Elash, Brenden" w:date="2016-05-05T15:54:00Z">
        <w:r w:rsidR="002A439E">
          <w:t>larger</w:t>
        </w:r>
      </w:ins>
      <w:ins w:id="543" w:author="Elash, Brenden" w:date="2016-05-05T15:53:00Z">
        <w:r w:rsidR="002A439E">
          <w:t xml:space="preserve"> signal in the horizontal polarization </w:t>
        </w:r>
      </w:ins>
      <w:ins w:id="544" w:author="Elash, Brenden" w:date="2016-05-05T15:54:00Z">
        <w:r w:rsidR="002A439E">
          <w:t xml:space="preserve">compared to the vertical </w:t>
        </w:r>
      </w:ins>
      <w:ins w:id="545" w:author="Elash, Brenden" w:date="2016-05-05T15:57:00Z">
        <w:r w:rsidR="00924F3B">
          <w:t xml:space="preserve">polarization the </w:t>
        </w:r>
      </w:ins>
      <w:ins w:id="546" w:author="Elash, Brenden" w:date="2016-05-05T15:58:00Z">
        <w:r w:rsidR="00924F3B">
          <w:t>horizontal</w:t>
        </w:r>
      </w:ins>
      <w:ins w:id="547" w:author="Elash, Brenden" w:date="2016-05-05T15:57:00Z">
        <w:r w:rsidR="00924F3B">
          <w:t xml:space="preserve"> polarization </w:t>
        </w:r>
      </w:ins>
      <w:ins w:id="548" w:author="Elash, Brenden" w:date="2016-05-05T15:58:00Z">
        <w:r w:rsidR="00924F3B">
          <w:t xml:space="preserve">generally </w:t>
        </w:r>
      </w:ins>
      <w:ins w:id="549" w:author="Elash, Brenden" w:date="2016-05-05T15:57:00Z">
        <w:r w:rsidR="00924F3B">
          <w:t xml:space="preserve">has </w:t>
        </w:r>
      </w:ins>
      <w:ins w:id="550" w:author="Elash, Brenden" w:date="2016-05-05T15:58:00Z">
        <w:r w:rsidR="00924F3B">
          <w:t>a small</w:t>
        </w:r>
      </w:ins>
      <w:ins w:id="551" w:author="Elash, Brenden" w:date="2016-05-06T15:16:00Z">
        <w:r w:rsidR="00D55CDB">
          <w:t>er</w:t>
        </w:r>
      </w:ins>
      <w:ins w:id="552" w:author="Elash, Brenden" w:date="2016-05-05T15:58:00Z">
        <w:r w:rsidR="00924F3B">
          <w:t xml:space="preserve"> amplification of noise, except when the wavelength is 750 nm where the vertical polarization</w:t>
        </w:r>
      </w:ins>
      <w:ins w:id="553" w:author="Elash, Brenden" w:date="2016-05-05T15:59:00Z">
        <w:r w:rsidR="00924F3B">
          <w:t xml:space="preserve"> preforms better. </w:t>
        </w:r>
      </w:ins>
      <w:ins w:id="554" w:author="Elash, Brenden" w:date="2016-05-05T15:58:00Z">
        <w:r w:rsidR="00924F3B">
          <w:t xml:space="preserve"> </w:t>
        </w:r>
      </w:ins>
      <w:ins w:id="555" w:author="Elash, Brenden" w:date="2016-05-05T15:59:00Z">
        <w:r w:rsidR="00924F3B">
          <w:t xml:space="preserve">This can be seen in the lower panel of figure 8, </w:t>
        </w:r>
      </w:ins>
      <w:ins w:id="556" w:author="Elash, Brenden" w:date="2016-05-05T16:01:00Z">
        <w:r w:rsidR="00924F3B">
          <w:t>remembering</w:t>
        </w:r>
      </w:ins>
      <w:ins w:id="557" w:author="Elash, Brenden" w:date="2016-05-05T15:59:00Z">
        <w:r w:rsidR="00924F3B">
          <w:t xml:space="preserve"> </w:t>
        </w:r>
      </w:ins>
      <w:ins w:id="558" w:author="Elash, Brenden" w:date="2016-05-05T16:01:00Z">
        <w:r w:rsidR="00924F3B">
          <w:t xml:space="preserve">that larger values corresponds to larger amplification of noise. It should be noted that since the linear polarization are always just a fraction of the total radiance the </w:t>
        </w:r>
      </w:ins>
      <w:ins w:id="559" w:author="Elash, Brenden" w:date="2016-05-05T16:02:00Z">
        <w:r w:rsidR="00924F3B">
          <w:t>uncertainty</w:t>
        </w:r>
      </w:ins>
      <w:ins w:id="560" w:author="Elash, Brenden" w:date="2016-05-05T16:01:00Z">
        <w:r w:rsidR="00924F3B">
          <w:t xml:space="preserve"> </w:t>
        </w:r>
      </w:ins>
      <w:ins w:id="561" w:author="Elash, Brenden" w:date="2016-05-05T16:03:00Z">
        <w:r w:rsidR="00924F3B">
          <w:t xml:space="preserve">is always larger than the scalar case (Note a </w:t>
        </w:r>
      </w:ins>
      <w:ins w:id="562" w:author="Elash, Brenden" w:date="2016-05-05T16:04:00Z">
        <w:r w:rsidR="00924F3B">
          <w:t>normalized co-variance as seen in figure 8 has the same uncertainty as the scalar case when the value is 1).</w:t>
        </w:r>
      </w:ins>
      <w:ins w:id="563" w:author="Elash, Brenden" w:date="2016-05-05T16:18:00Z">
        <w:r w:rsidR="00DE5000">
          <w:t xml:space="preserve"> It should be noted that once again </w:t>
        </w:r>
      </w:ins>
      <w:ins w:id="564" w:author="Elash, Brenden" w:date="2016-05-06T15:17:00Z">
        <w:r w:rsidR="00D55CDB">
          <w:t>varying</w:t>
        </w:r>
      </w:ins>
      <w:ins w:id="565" w:author="Elash, Brenden" w:date="2016-05-05T16:19:00Z">
        <w:r w:rsidR="00DE5000">
          <w:t xml:space="preserve"> the SZA, albedo, fine mode, coarse mode, and fraction of coarse mode does not have a large effect on </w:t>
        </w:r>
      </w:ins>
      <w:ins w:id="566" w:author="Elash, Brenden" w:date="2016-05-05T16:20:00Z">
        <w:r w:rsidR="00DE5000">
          <w:t>changing the size of the</w:t>
        </w:r>
      </w:ins>
      <w:ins w:id="567" w:author="Elash, Brenden" w:date="2016-05-05T16:19:00Z">
        <w:r w:rsidR="00DE5000">
          <w:t xml:space="preserve"> uncertainty</w:t>
        </w:r>
      </w:ins>
      <w:ins w:id="568" w:author="Elash, Brenden" w:date="2016-05-06T15:18:00Z">
        <w:r w:rsidR="00D55CDB">
          <w:t xml:space="preserve"> where the </w:t>
        </w:r>
      </w:ins>
      <w:ins w:id="569" w:author="Elash, Brenden" w:date="2016-05-06T15:19:00Z">
        <w:r w:rsidR="00D55CDB">
          <w:t>vertical</w:t>
        </w:r>
      </w:ins>
      <w:ins w:id="570" w:author="Elash, Brenden" w:date="2016-05-06T15:18:00Z">
        <w:r w:rsidR="00D55CDB">
          <w:t xml:space="preserve"> </w:t>
        </w:r>
      </w:ins>
      <w:ins w:id="571" w:author="Elash, Brenden" w:date="2016-05-06T15:19:00Z">
        <w:r w:rsidR="00D55CDB">
          <w:t xml:space="preserve">and horizontal </w:t>
        </w:r>
      </w:ins>
      <w:ins w:id="572" w:author="Elash, Brenden" w:date="2016-05-06T15:18:00Z">
        <w:r w:rsidR="00D55CDB">
          <w:t>polarization</w:t>
        </w:r>
      </w:ins>
      <w:ins w:id="573" w:author="Elash, Brenden" w:date="2016-05-06T15:19:00Z">
        <w:r w:rsidR="00D55CDB">
          <w:t>s</w:t>
        </w:r>
      </w:ins>
      <w:ins w:id="574" w:author="Elash, Brenden" w:date="2016-05-06T15:18:00Z">
        <w:r w:rsidR="00D55CDB">
          <w:t xml:space="preserve"> have </w:t>
        </w:r>
      </w:ins>
      <w:ins w:id="575" w:author="Elash, Brenden" w:date="2016-05-06T15:19:00Z">
        <w:r w:rsidR="00D55CDB">
          <w:t>approximately</w:t>
        </w:r>
      </w:ins>
      <w:ins w:id="576" w:author="Elash, Brenden" w:date="2016-05-06T15:18:00Z">
        <w:r w:rsidR="00D55CDB">
          <w:t xml:space="preserve"> a 58%</w:t>
        </w:r>
      </w:ins>
      <w:ins w:id="577" w:author="Elash, Brenden" w:date="2016-05-06T15:19:00Z">
        <w:r w:rsidR="00D55CDB">
          <w:t xml:space="preserve"> and 32%</w:t>
        </w:r>
      </w:ins>
      <w:ins w:id="578" w:author="Elash, Brenden" w:date="2016-05-06T15:18:00Z">
        <w:r w:rsidR="00D55CDB">
          <w:t xml:space="preserve"> larger </w:t>
        </w:r>
      </w:ins>
      <w:ins w:id="579" w:author="Elash, Brenden" w:date="2016-05-06T15:19:00Z">
        <w:r w:rsidR="00D55CDB">
          <w:t>uncertainty</w:t>
        </w:r>
      </w:ins>
      <w:ins w:id="580" w:author="Elash, Brenden" w:date="2016-05-06T15:18:00Z">
        <w:r w:rsidR="00D55CDB">
          <w:t xml:space="preserve"> than the scalar case</w:t>
        </w:r>
      </w:ins>
      <w:ins w:id="581" w:author="Elash, Brenden" w:date="2016-05-05T16:20:00Z">
        <w:r w:rsidR="00DE5000">
          <w:t>.</w:t>
        </w:r>
      </w:ins>
      <w:ins w:id="582" w:author="Elash, Brenden" w:date="2016-05-05T16:19:00Z">
        <w:r w:rsidR="00E3757F">
          <w:t xml:space="preserve"> Further</w:t>
        </w:r>
        <w:r w:rsidR="00DE5000">
          <w:t xml:space="preserve">more, the SSA only matters in this </w:t>
        </w:r>
      </w:ins>
      <w:ins w:id="583" w:author="Elash, Brenden" w:date="2016-05-05T16:21:00Z">
        <w:r w:rsidR="00DE5000">
          <w:t>case</w:t>
        </w:r>
      </w:ins>
      <w:ins w:id="584" w:author="Elash, Brenden" w:date="2016-05-05T16:19:00Z">
        <w:r w:rsidR="00DE5000">
          <w:t xml:space="preserve"> as the vertical </w:t>
        </w:r>
      </w:ins>
      <w:ins w:id="585" w:author="Elash, Brenden" w:date="2016-05-05T16:21:00Z">
        <w:r w:rsidR="00DE5000">
          <w:t>polarization</w:t>
        </w:r>
      </w:ins>
      <w:ins w:id="586" w:author="Elash, Brenden" w:date="2016-05-05T16:19:00Z">
        <w:r w:rsidR="00DE5000">
          <w:t xml:space="preserve"> </w:t>
        </w:r>
      </w:ins>
      <w:ins w:id="587" w:author="Elash, Brenden" w:date="2016-05-05T16:21:00Z">
        <w:r w:rsidR="00DE5000">
          <w:t xml:space="preserve">approaches a SSA of 90 degrees due to the lack of sensitivity and the SSA has </w:t>
        </w:r>
      </w:ins>
      <w:ins w:id="588" w:author="Elash, Brenden" w:date="2016-05-05T16:22:00Z">
        <w:r w:rsidR="00DE5000">
          <w:t>negligible</w:t>
        </w:r>
      </w:ins>
      <w:ins w:id="589" w:author="Elash, Brenden" w:date="2016-05-05T16:21:00Z">
        <w:r w:rsidR="00DE5000">
          <w:t xml:space="preserve"> </w:t>
        </w:r>
      </w:ins>
      <w:ins w:id="590" w:author="Elash, Brenden" w:date="2016-05-05T16:22:00Z">
        <w:r w:rsidR="00DE5000">
          <w:t>effect</w:t>
        </w:r>
      </w:ins>
      <w:ins w:id="591" w:author="Elash, Brenden" w:date="2016-05-05T16:21:00Z">
        <w:r w:rsidR="00DE5000">
          <w:t xml:space="preserve"> on the uncertainty of the horizontal polarization.</w:t>
        </w:r>
      </w:ins>
      <w:del w:id="592" w:author="Elash, Brenden" w:date="2016-05-05T15:07:00Z">
        <w:r w:rsidR="0011532B" w:rsidDel="00CB0513">
          <w:delText>T</w:delText>
        </w:r>
        <w:r w:rsidR="00AD1033" w:rsidDel="00CB0513">
          <w:delText>wo</w:delText>
        </w:r>
        <w:r w:rsidR="009931FC" w:rsidDel="00CB0513">
          <w:delText xml:space="preserve"> primary results were noted</w:delText>
        </w:r>
        <w:r w:rsidR="00D70032" w:rsidDel="00CB0513">
          <w:delText xml:space="preserve">. </w:delText>
        </w:r>
        <w:r w:rsidR="009931FC" w:rsidDel="00CB0513">
          <w:delText xml:space="preserve">First, the vertical polarization shows a </w:delText>
        </w:r>
        <w:r w:rsidR="0011532B" w:rsidDel="00CB0513">
          <w:delText>an</w:delText>
        </w:r>
        <w:r w:rsidR="009931FC" w:rsidDel="00CB0513">
          <w:delText xml:space="preserve"> improvement </w:delText>
        </w:r>
        <w:r w:rsidR="0011532B" w:rsidDel="00CB0513">
          <w:delText xml:space="preserve">in uncertainty </w:delText>
        </w:r>
        <w:r w:rsidR="009931FC" w:rsidDel="00CB0513">
          <w:delText xml:space="preserve">of on average 5-10% for </w:delText>
        </w:r>
        <w:r w:rsidR="004C742D" w:rsidDel="00CB0513">
          <w:delText>forward</w:delText>
        </w:r>
        <w:r w:rsidR="009931FC" w:rsidDel="00CB0513">
          <w:delText xml:space="preserve"> scattering cases across altitudes from 15 to 29 km</w:delText>
        </w:r>
        <w:r w:rsidR="00AD1033" w:rsidDel="00CB0513">
          <w:delText xml:space="preserve"> that decreases as altitude increases</w:delText>
        </w:r>
        <w:r w:rsidR="009931FC" w:rsidDel="00CB0513">
          <w:delText xml:space="preserve">. For backscatter cases </w:delText>
        </w:r>
        <w:r w:rsidR="00AD1033" w:rsidDel="00CB0513">
          <w:delText>the linear</w:delText>
        </w:r>
        <w:r w:rsidR="009931FC" w:rsidDel="00CB0513">
          <w:delText xml:space="preserve"> polarizations yield</w:delText>
        </w:r>
        <w:r w:rsidR="004F3645" w:rsidDel="00CB0513">
          <w:delText>s</w:delText>
        </w:r>
        <w:r w:rsidR="009931FC" w:rsidDel="00CB0513">
          <w:delText xml:space="preserve"> the same percent error</w:delText>
        </w:r>
        <w:r w:rsidR="00AD1033" w:rsidDel="00CB0513">
          <w:delText xml:space="preserve"> as the scalar case with a maximum relative percent difference of 2%</w:delText>
        </w:r>
        <w:r w:rsidR="009931FC" w:rsidDel="00CB0513">
          <w:delText>. The other major</w:delText>
        </w:r>
        <w:r w:rsidR="00AD1033" w:rsidDel="00CB0513">
          <w:delText xml:space="preserve"> note is the change of relative error with wavelength. At 750 nm the vertical polarization sees a </w:delText>
        </w:r>
        <w:r w:rsidR="00564CC6" w:rsidDel="00CB0513">
          <w:delText>30</w:delText>
        </w:r>
        <w:r w:rsidR="00913262" w:rsidDel="00CB0513">
          <w:delText xml:space="preserve">% relative improvement over the base case at 16 km and gradually </w:delText>
        </w:r>
        <w:r w:rsidR="00564CC6" w:rsidDel="00CB0513">
          <w:delText>de</w:delText>
        </w:r>
        <w:r w:rsidR="00913262" w:rsidDel="00CB0513">
          <w:delText>crease</w:delText>
        </w:r>
        <w:r w:rsidR="00564CC6" w:rsidDel="00CB0513">
          <w:delText>s</w:delText>
        </w:r>
        <w:r w:rsidR="00913262" w:rsidDel="00CB0513">
          <w:delText xml:space="preserve"> to a 20% improvement at 28 km. For 1000 and 1250 nm the vertical polarizations and scalar once again have very similar </w:delText>
        </w:r>
        <w:r w:rsidR="004F3645" w:rsidDel="00CB0513">
          <w:delText xml:space="preserve">percent </w:delText>
        </w:r>
        <w:r w:rsidR="00913262" w:rsidDel="00CB0513">
          <w:delText xml:space="preserve">errors and at 1500 nm about a 5% worse relative </w:delText>
        </w:r>
        <w:r w:rsidR="00180ECF" w:rsidDel="00CB0513">
          <w:delText xml:space="preserve">uncertainty </w:delText>
        </w:r>
        <w:r w:rsidR="00913262" w:rsidDel="00CB0513">
          <w:delText xml:space="preserve">is seen at the lower altitudes but reaches par </w:delText>
        </w:r>
        <w:r w:rsidR="00D20F40" w:rsidDel="00CB0513">
          <w:delText>with</w:delText>
        </w:r>
        <w:r w:rsidR="00913262" w:rsidDel="00CB0513">
          <w:delText xml:space="preserve"> the scalar case at </w:delText>
        </w:r>
        <w:r w:rsidR="00D20F40" w:rsidDel="00CB0513">
          <w:delText>approximately</w:delText>
        </w:r>
        <w:r w:rsidR="00913262" w:rsidDel="00CB0513">
          <w:delText xml:space="preserve"> 20</w:delText>
        </w:r>
        <w:r w:rsidR="00D20F40" w:rsidDel="00CB0513">
          <w:delText xml:space="preserve"> km. </w:delText>
        </w:r>
        <w:r w:rsidR="00913262" w:rsidDel="00CB0513">
          <w:delText xml:space="preserve"> </w:delText>
        </w:r>
        <w:r w:rsidR="00D20F40" w:rsidDel="00CB0513">
          <w:delText xml:space="preserve">For the horizontal case the same magnitude but opposite effects occurs for the precision. The other parameters tested (i.e. albedo, SZA, etc.) do not show a significance difference </w:delText>
        </w:r>
        <w:r w:rsidR="00FF3D43" w:rsidDel="00CB0513">
          <w:delText>between the</w:delText>
        </w:r>
        <w:r w:rsidR="00D20F40" w:rsidDel="00CB0513">
          <w:delText xml:space="preserve"> different polarizations and do not appear to have a large effect on the precision of the profiles.</w:delText>
        </w:r>
      </w:del>
    </w:p>
    <w:p w14:paraId="676EABBD" w14:textId="7BBB07D5" w:rsidR="000D4F97" w:rsidRPr="002F653C" w:rsidRDefault="004E2CF1" w:rsidP="00D70032">
      <w:pPr>
        <w:jc w:val="both"/>
      </w:pPr>
      <w:ins w:id="593" w:author="Elash, Brenden" w:date="2016-05-05T16:11:00Z">
        <w:r>
          <w:t xml:space="preserve">To select a polarization for an instrument to yield high precision measurements of aerosol </w:t>
        </w:r>
      </w:ins>
      <w:ins w:id="594" w:author="Elash, Brenden" w:date="2016-05-05T16:05:00Z">
        <w:r>
          <w:t>depend</w:t>
        </w:r>
      </w:ins>
      <w:ins w:id="595" w:author="Elash, Brenden" w:date="2016-05-06T15:20:00Z">
        <w:r w:rsidR="00D55CDB">
          <w:t>s</w:t>
        </w:r>
      </w:ins>
      <w:ins w:id="596" w:author="Elash, Brenden" w:date="2016-05-05T16:05:00Z">
        <w:r>
          <w:t xml:space="preserve"> on w</w:t>
        </w:r>
      </w:ins>
      <w:ins w:id="597" w:author="Elash, Brenden" w:date="2016-05-05T16:12:00Z">
        <w:r>
          <w:t>h</w:t>
        </w:r>
      </w:ins>
      <w:ins w:id="598" w:author="Elash, Brenden" w:date="2016-05-05T16:05:00Z">
        <w:r>
          <w:t xml:space="preserve">ether </w:t>
        </w:r>
      </w:ins>
      <w:ins w:id="599" w:author="Elash, Brenden" w:date="2016-05-05T16:12:00Z">
        <w:r>
          <w:t xml:space="preserve">the device has normalized the signal for the selected polarization or if the instrument is uncompensated from the scalar case with just the addition of a polarizer. If a compensated </w:t>
        </w:r>
      </w:ins>
      <w:ins w:id="600" w:author="Elash, Brenden" w:date="2016-05-05T16:13:00Z">
        <w:r w:rsidR="00D55CDB">
          <w:t>instrument</w:t>
        </w:r>
      </w:ins>
      <w:ins w:id="601" w:author="Elash, Brenden" w:date="2016-05-06T15:24:00Z">
        <w:r w:rsidR="00D55CDB">
          <w:t xml:space="preserve"> is</w:t>
        </w:r>
      </w:ins>
      <w:ins w:id="602" w:author="Elash, Brenden" w:date="2016-05-05T16:12:00Z">
        <w:r>
          <w:t xml:space="preserve"> assumed </w:t>
        </w:r>
      </w:ins>
      <w:ins w:id="603" w:author="Elash, Brenden" w:date="2016-05-05T16:13:00Z">
        <w:r>
          <w:t xml:space="preserve">the vertical polarization achieves higher precision. </w:t>
        </w:r>
      </w:ins>
      <w:ins w:id="604" w:author="Elash, Brenden" w:date="2016-05-05T16:15:00Z">
        <w:r>
          <w:t xml:space="preserve">For an uncompensated instrument the horizontal polarization achieves higher precision unless all </w:t>
        </w:r>
      </w:ins>
      <w:ins w:id="605" w:author="Elash, Brenden" w:date="2016-05-06T15:24:00Z">
        <w:r w:rsidR="00D55CDB">
          <w:t xml:space="preserve">or most </w:t>
        </w:r>
      </w:ins>
      <w:ins w:id="606" w:author="Elash, Brenden" w:date="2016-05-05T16:15:00Z">
        <w:r>
          <w:t xml:space="preserve">the measurement will be taken at wavelengths </w:t>
        </w:r>
      </w:ins>
      <w:ins w:id="607" w:author="Elash, Brenden" w:date="2016-05-05T16:16:00Z">
        <w:r>
          <w:t>around</w:t>
        </w:r>
      </w:ins>
      <w:ins w:id="608" w:author="Elash, Brenden" w:date="2016-05-05T16:15:00Z">
        <w:r>
          <w:t xml:space="preserve"> 750 nm then the vertical polarization is superior. </w:t>
        </w:r>
      </w:ins>
      <w:ins w:id="609" w:author="Elash, Brenden" w:date="2016-05-05T16:16:00Z">
        <w:r>
          <w:t xml:space="preserve">As a final note the vertical </w:t>
        </w:r>
        <w:r>
          <w:lastRenderedPageBreak/>
          <w:t>polarization should not be used if a majority of the measurement</w:t>
        </w:r>
      </w:ins>
      <w:ins w:id="610" w:author="Elash, Brenden" w:date="2016-05-05T16:17:00Z">
        <w:r>
          <w:t>s</w:t>
        </w:r>
      </w:ins>
      <w:ins w:id="611" w:author="Elash, Brenden" w:date="2016-05-05T16:16:00Z">
        <w:r>
          <w:t xml:space="preserve"> </w:t>
        </w:r>
      </w:ins>
      <w:ins w:id="612" w:author="Elash, Brenden" w:date="2016-05-05T16:17:00Z">
        <w:r>
          <w:t>have a</w:t>
        </w:r>
      </w:ins>
      <w:ins w:id="613" w:author="Elash, Brenden" w:date="2016-05-05T16:16:00Z">
        <w:r>
          <w:t xml:space="preserve"> SSA of 90 degrees</w:t>
        </w:r>
      </w:ins>
      <w:ins w:id="614" w:author="Elash, Brenden" w:date="2016-05-05T16:17:00Z">
        <w:r>
          <w:t xml:space="preserve"> due to the poor sensitivity in this region.</w:t>
        </w:r>
      </w:ins>
      <w:ins w:id="615" w:author="Elash, Brenden" w:date="2016-05-05T16:16:00Z">
        <w:r w:rsidDel="00924F3B">
          <w:t xml:space="preserve"> </w:t>
        </w:r>
      </w:ins>
      <w:del w:id="616" w:author="Elash, Brenden" w:date="2016-05-05T16:05:00Z">
        <w:r w:rsidR="000D4F97" w:rsidDel="00924F3B">
          <w:delText xml:space="preserve">As a final </w:delText>
        </w:r>
        <w:r w:rsidR="00465146" w:rsidDel="00924F3B">
          <w:delText>not</w:delText>
        </w:r>
        <w:r w:rsidR="00AA1616" w:rsidDel="00924F3B">
          <w:delText>e</w:delText>
        </w:r>
        <w:r w:rsidR="00465146" w:rsidDel="00924F3B">
          <w:delText xml:space="preserve"> </w:delText>
        </w:r>
        <w:r w:rsidR="0009152D" w:rsidDel="00924F3B">
          <w:delText xml:space="preserve">if it is assumed that a constant </w:delText>
        </w:r>
        <w:r w:rsidR="00BB1FFC" w:rsidDel="00924F3B">
          <w:delText>instrument sensitivity</w:delText>
        </w:r>
        <w:r w:rsidR="0009152D" w:rsidDel="00924F3B">
          <w:delText xml:space="preserve"> is selected no matter the polarization, the increase in overall radiance from the horizontal polarization would result in a higher precision measurement compared to the vertical case. However, in this scenario the horizontal polarization would have a percent error on the aerosol profile of approximately half compared to the vertical polarization which would vary depending on the aerosol extinction profile and the viewing geometry.</w:delText>
        </w:r>
      </w:del>
    </w:p>
    <w:p w14:paraId="4DF50096" w14:textId="3816151C" w:rsidR="00A91E3D" w:rsidRDefault="00D501D7" w:rsidP="00A91E3D">
      <w:pPr>
        <w:pStyle w:val="Heading1"/>
        <w:rPr>
          <w:b/>
        </w:rPr>
      </w:pPr>
      <w:r>
        <w:rPr>
          <w:b/>
        </w:rPr>
        <w:t>5</w:t>
      </w:r>
      <w:r w:rsidR="00A91E3D" w:rsidRPr="00A91E3D">
        <w:rPr>
          <w:b/>
        </w:rPr>
        <w:t>. Conclusions</w:t>
      </w:r>
    </w:p>
    <w:p w14:paraId="4B2456BB" w14:textId="13032596" w:rsidR="000F38EB" w:rsidRDefault="00041655" w:rsidP="009F3D84">
      <w:pPr>
        <w:jc w:val="both"/>
      </w:pPr>
      <w:r>
        <w:t>Overall choice for a polarized instrument</w:t>
      </w:r>
      <w:r w:rsidR="001F2671">
        <w:t xml:space="preserve"> that can only measure one polarization</w:t>
      </w:r>
      <w:r>
        <w:t xml:space="preserve"> </w:t>
      </w:r>
      <w:r w:rsidR="001F2671">
        <w:t>focused at retrieving high quality</w:t>
      </w:r>
      <w:r>
        <w:t xml:space="preserve"> aerosol</w:t>
      </w:r>
      <w:r w:rsidR="001F2671">
        <w:t xml:space="preserve"> products </w:t>
      </w:r>
      <w:r w:rsidR="003B47EB">
        <w:t>is not a simple answer and depends</w:t>
      </w:r>
      <w:r w:rsidR="00E85E57">
        <w:t xml:space="preserve"> on</w:t>
      </w:r>
      <w:r w:rsidR="003B47EB">
        <w:t xml:space="preserve"> </w:t>
      </w:r>
      <w:r w:rsidR="006659EA">
        <w:t>several parameters</w:t>
      </w:r>
      <w:r w:rsidR="003B47EB">
        <w:t>. The overall best situation would be an instrument that</w:t>
      </w:r>
      <w:r w:rsidR="001F2671">
        <w:t xml:space="preserve"> measure</w:t>
      </w:r>
      <w:r w:rsidR="003B47EB">
        <w:t>s</w:t>
      </w:r>
      <w:r w:rsidR="001F2671">
        <w:t xml:space="preserve"> </w:t>
      </w:r>
      <w:r w:rsidR="00E85E57">
        <w:t>forward scattered light</w:t>
      </w:r>
      <w:r w:rsidR="003B47EB">
        <w:t xml:space="preserve"> </w:t>
      </w:r>
      <w:r w:rsidR="006659EA">
        <w:t xml:space="preserve">with </w:t>
      </w:r>
      <w:r w:rsidR="001F2671">
        <w:t>vertical polarization</w:t>
      </w:r>
      <w:r w:rsidR="0009152D">
        <w:t xml:space="preserve"> with compensated </w:t>
      </w:r>
      <w:r w:rsidR="00BB1FFC">
        <w:t>instrument sensitivities</w:t>
      </w:r>
      <w:r w:rsidR="00CD115F">
        <w:t>. Recall that the vertical polarization is defined as</w:t>
      </w:r>
      <w:r w:rsidR="001F2671">
        <w:t xml:space="preserve"> the polarization normal to the horizon. In this orientation</w:t>
      </w:r>
      <w:r w:rsidR="00CD115F">
        <w:t>,</w:t>
      </w:r>
      <w:r w:rsidR="001F2671">
        <w:t xml:space="preserve"> the radiance measurement has good sensitivity to aerosol across all altitude</w:t>
      </w:r>
      <w:r w:rsidR="00B50D76">
        <w:t>s</w:t>
      </w:r>
      <w:r w:rsidR="001F2671">
        <w:t xml:space="preserve"> greater than 13 km. However, the increased sensitivity</w:t>
      </w:r>
      <w:r w:rsidR="00CD115F">
        <w:t>,</w:t>
      </w:r>
      <w:r w:rsidR="001F2671">
        <w:t xml:space="preserve"> </w:t>
      </w:r>
      <w:r w:rsidR="00BB628B">
        <w:t>especially</w:t>
      </w:r>
      <w:r w:rsidR="009F3D84">
        <w:t xml:space="preserve"> at the shorter wavelengths</w:t>
      </w:r>
      <w:r w:rsidR="00CD115F">
        <w:t>,</w:t>
      </w:r>
      <w:r w:rsidR="009F3D84">
        <w:t xml:space="preserve"> </w:t>
      </w:r>
      <w:r w:rsidR="003B47EB">
        <w:t>fall</w:t>
      </w:r>
      <w:r w:rsidR="00CD115F">
        <w:t>s</w:t>
      </w:r>
      <w:r w:rsidR="003B47EB">
        <w:t xml:space="preserve"> off quite rapidly </w:t>
      </w:r>
      <w:r w:rsidR="00BB1FFC">
        <w:t xml:space="preserve">as </w:t>
      </w:r>
      <w:r w:rsidR="003B47EB">
        <w:t>a SSA of 90</w:t>
      </w:r>
      <w:r w:rsidR="003B47EB">
        <w:rPr>
          <w:vertAlign w:val="superscript"/>
        </w:rPr>
        <w:t>o</w:t>
      </w:r>
      <w:r w:rsidR="003B47EB">
        <w:t xml:space="preserve"> is </w:t>
      </w:r>
      <w:r w:rsidR="00BB1FFC">
        <w:t>reached and then increases again for SSA to 180</w:t>
      </w:r>
      <w:r w:rsidR="00BB1FFC">
        <w:rPr>
          <w:vertAlign w:val="superscript"/>
        </w:rPr>
        <w:t>o</w:t>
      </w:r>
      <w:r w:rsidR="003B47EB">
        <w:t>. This instrument would also yield the best precision possible but it ha</w:t>
      </w:r>
      <w:r w:rsidR="00CD115F">
        <w:t xml:space="preserve">s two disadvantages. First, assuming a particle size distribution </w:t>
      </w:r>
      <w:r w:rsidR="003B47EB">
        <w:t xml:space="preserve">scattering angles </w:t>
      </w:r>
      <w:r w:rsidR="00CD115F">
        <w:t>close to</w:t>
      </w:r>
      <w:r w:rsidR="003B47EB">
        <w:t xml:space="preserve"> 90</w:t>
      </w:r>
      <w:r w:rsidR="003B47EB">
        <w:rPr>
          <w:vertAlign w:val="superscript"/>
        </w:rPr>
        <w:t>o</w:t>
      </w:r>
      <w:r w:rsidR="00CD115F">
        <w:t xml:space="preserve"> contain a </w:t>
      </w:r>
      <w:r w:rsidR="00BB1FFC">
        <w:t xml:space="preserve">large </w:t>
      </w:r>
      <w:r w:rsidR="00CD115F">
        <w:t>bias in the</w:t>
      </w:r>
      <w:r w:rsidR="003B47EB">
        <w:t xml:space="preserve"> retrieved aerosol extinction</w:t>
      </w:r>
      <w:r w:rsidR="00BB1FFC">
        <w:t xml:space="preserve"> compared to the scalar case and true state</w:t>
      </w:r>
      <w:r w:rsidR="003B47EB">
        <w:t xml:space="preserve">. Second, </w:t>
      </w:r>
      <w:r w:rsidR="009F3D84">
        <w:t xml:space="preserve">a large loss of the overall signal </w:t>
      </w:r>
      <w:r w:rsidR="00CD115F">
        <w:t>occurs</w:t>
      </w:r>
      <w:r w:rsidR="009F3D84">
        <w:t xml:space="preserve"> from measuring the vertical polarization, up to </w:t>
      </w:r>
      <w:r w:rsidR="00DC5DCD" w:rsidRPr="007F5452">
        <w:t>70</w:t>
      </w:r>
      <w:r w:rsidR="009F3D84" w:rsidRPr="007F5452">
        <w:t>%</w:t>
      </w:r>
      <w:r w:rsidR="009F3D84">
        <w:t xml:space="preserve"> which would </w:t>
      </w:r>
      <w:r w:rsidR="00D8324D">
        <w:t xml:space="preserve">require a large </w:t>
      </w:r>
      <w:r w:rsidR="009F3D84">
        <w:t xml:space="preserve">increase </w:t>
      </w:r>
      <w:r w:rsidR="004F3645">
        <w:t xml:space="preserve">in </w:t>
      </w:r>
      <w:r w:rsidR="00D8324D">
        <w:t>instrument sensitivity compared to the scalar case</w:t>
      </w:r>
      <w:r w:rsidR="009F3D84">
        <w:t xml:space="preserve">. Depending on instrument specifications, the required increase in </w:t>
      </w:r>
      <w:r w:rsidR="00D8324D">
        <w:t>sensitivity may</w:t>
      </w:r>
      <w:r w:rsidR="00CD115F">
        <w:t xml:space="preserve"> result in unacceptably</w:t>
      </w:r>
      <w:r w:rsidR="009F3D84">
        <w:t xml:space="preserve"> </w:t>
      </w:r>
      <w:r w:rsidR="00D8324D">
        <w:t>instrument parameters</w:t>
      </w:r>
      <w:r w:rsidR="009F3D84">
        <w:t xml:space="preserve">. </w:t>
      </w:r>
    </w:p>
    <w:p w14:paraId="4C200E69" w14:textId="5599901A" w:rsidR="009F3D84" w:rsidRDefault="009F3D84" w:rsidP="009F3D84">
      <w:pPr>
        <w:jc w:val="both"/>
      </w:pPr>
      <w:r>
        <w:t>If more signal is required</w:t>
      </w:r>
      <w:r w:rsidR="00BA176A">
        <w:t xml:space="preserve"> or the orbit will result in a high percent of measure</w:t>
      </w:r>
      <w:r w:rsidR="00D8324D">
        <w:t>ments</w:t>
      </w:r>
      <w:r w:rsidR="00BA176A">
        <w:t xml:space="preserve"> </w:t>
      </w:r>
      <w:del w:id="617" w:author="Elash, Brenden" w:date="2016-04-26T15:47:00Z">
        <w:r w:rsidR="00BA176A" w:rsidDel="001C4C2F">
          <w:delText>around  SSA</w:delText>
        </w:r>
        <w:r w:rsidR="004F3645" w:rsidDel="001C4C2F">
          <w:delText>s</w:delText>
        </w:r>
      </w:del>
      <w:ins w:id="618" w:author="Elash, Brenden" w:date="2016-04-26T15:47:00Z">
        <w:r w:rsidR="001C4C2F">
          <w:t>around SSAs</w:t>
        </w:r>
      </w:ins>
      <w:r w:rsidR="00BA176A">
        <w:t xml:space="preserve"> of 90</w:t>
      </w:r>
      <w:r w:rsidR="00BA176A">
        <w:rPr>
          <w:vertAlign w:val="superscript"/>
        </w:rPr>
        <w:t>o</w:t>
      </w:r>
      <w:r w:rsidR="00CD115F">
        <w:t>,</w:t>
      </w:r>
      <w:r>
        <w:t xml:space="preserve"> the horizontal polarization should be used. However, the preference would be for forward scatter at the longer wavelengths</w:t>
      </w:r>
      <w:r w:rsidR="00CD1F59">
        <w:t xml:space="preserve"> since a loss of aerosol signal occurs at shorter wavelengths</w:t>
      </w:r>
      <w:r>
        <w:t xml:space="preserve">. This would result in the highest possible aerosol signal </w:t>
      </w:r>
      <w:r w:rsidR="00BB628B">
        <w:t xml:space="preserve">in the radiance. Furthermore, </w:t>
      </w:r>
      <w:r w:rsidR="00CD1F59">
        <w:t xml:space="preserve">a maximum of loss of signal would only be </w:t>
      </w:r>
      <w:r w:rsidR="00CD1F59" w:rsidRPr="007F5452">
        <w:t>42%</w:t>
      </w:r>
      <w:r w:rsidR="00CD1F59">
        <w:t xml:space="preserve"> </w:t>
      </w:r>
      <w:r w:rsidR="00BA176A">
        <w:t>which</w:t>
      </w:r>
      <w:r w:rsidR="00CD1F59">
        <w:t xml:space="preserve"> is considerabl</w:t>
      </w:r>
      <w:r w:rsidR="00CD115F">
        <w:t>y</w:t>
      </w:r>
      <w:r w:rsidR="00CD1F59">
        <w:t xml:space="preserve"> better than the vertical polarized case. </w:t>
      </w:r>
    </w:p>
    <w:p w14:paraId="175E4FC0" w14:textId="77777777" w:rsidR="00F00FB8" w:rsidRPr="003B47EB" w:rsidRDefault="00F00FB8" w:rsidP="009F3D84">
      <w:pPr>
        <w:jc w:val="both"/>
      </w:pPr>
      <w:r>
        <w:t>As a final note</w:t>
      </w:r>
      <w:r w:rsidR="00CD115F">
        <w:t>,</w:t>
      </w:r>
      <w:r>
        <w:t xml:space="preserve"> the agreement between the scalar and vector SASKTRAN-HR model </w:t>
      </w:r>
      <w:r w:rsidR="001578F3">
        <w:t xml:space="preserve">are generally within 2% of each other </w:t>
      </w:r>
      <w:r w:rsidR="00CD115F">
        <w:t>for</w:t>
      </w:r>
      <w:r>
        <w:t xml:space="preserve"> the aerosol retrievals</w:t>
      </w:r>
      <w:r w:rsidR="00CD115F">
        <w:t>. It is promising</w:t>
      </w:r>
      <w:r w:rsidR="001578F3">
        <w:t xml:space="preserve"> that the inclusion of polarization in the model does not </w:t>
      </w:r>
      <w:proofErr w:type="gramStart"/>
      <w:r w:rsidR="001578F3">
        <w:t>cause</w:t>
      </w:r>
      <w:proofErr w:type="gramEnd"/>
      <w:r w:rsidR="001578F3">
        <w:t xml:space="preserve"> a large </w:t>
      </w:r>
      <w:r w:rsidR="00CD115F">
        <w:t>change to the retrieved profiles</w:t>
      </w:r>
      <w:r w:rsidR="001578F3">
        <w:t xml:space="preserve"> </w:t>
      </w:r>
      <w:r w:rsidR="00D823B4">
        <w:t>since</w:t>
      </w:r>
      <w:r w:rsidR="001578F3">
        <w:t xml:space="preserve"> the use of the vector model </w:t>
      </w:r>
      <w:r w:rsidR="00CD115F">
        <w:t>w</w:t>
      </w:r>
      <w:r w:rsidR="001578F3">
        <w:t>ould result in a</w:t>
      </w:r>
      <w:r w:rsidR="00CD115F">
        <w:t>n approximate</w:t>
      </w:r>
      <w:r w:rsidR="001578F3">
        <w:t xml:space="preserve"> doubling in processing time.</w:t>
      </w:r>
    </w:p>
    <w:p w14:paraId="182646E7" w14:textId="77777777" w:rsidR="000F38EB" w:rsidRDefault="000F38EB" w:rsidP="000F38EB">
      <w:pPr>
        <w:pStyle w:val="Heading1"/>
      </w:pPr>
      <w:r>
        <w:t xml:space="preserve">Acknowledgements </w:t>
      </w:r>
    </w:p>
    <w:p w14:paraId="0F7AD0B5" w14:textId="77777777" w:rsidR="002672ED" w:rsidRDefault="001578F3" w:rsidP="002672ED">
      <w:r>
        <w:t>NSERC?</w:t>
      </w:r>
    </w:p>
    <w:p w14:paraId="75A5597C" w14:textId="77777777" w:rsidR="00497DA9" w:rsidRDefault="00497DA9">
      <w:r>
        <w:br w:type="page"/>
      </w:r>
    </w:p>
    <w:p w14:paraId="6366F0EA" w14:textId="77777777" w:rsidR="002672ED" w:rsidRDefault="002672ED" w:rsidP="002672ED">
      <w:pPr>
        <w:pStyle w:val="Heading1"/>
      </w:pPr>
      <w:r>
        <w:lastRenderedPageBreak/>
        <w:t>References</w:t>
      </w:r>
    </w:p>
    <w:p w14:paraId="004AB5FA" w14:textId="5780253D" w:rsidR="00D17EF9" w:rsidRDefault="00D17EF9" w:rsidP="00D82154">
      <w:r w:rsidRPr="00D17EF9">
        <w:t xml:space="preserve">Bourassa, A. E., D. A. </w:t>
      </w:r>
      <w:proofErr w:type="spellStart"/>
      <w:r w:rsidRPr="00D17EF9">
        <w:t>Degenstein</w:t>
      </w:r>
      <w:proofErr w:type="spellEnd"/>
      <w:r w:rsidRPr="00D17EF9">
        <w:t xml:space="preserve">, R. L. </w:t>
      </w:r>
      <w:proofErr w:type="spellStart"/>
      <w:r w:rsidRPr="00D17EF9">
        <w:t>Gattinger</w:t>
      </w:r>
      <w:proofErr w:type="spellEnd"/>
      <w:r w:rsidRPr="00D17EF9">
        <w:t>, and E. J. Llewellyn (2007), Stratospheric aerosol retrieval with optical spectrograph and infrared imaging system limb scatter measurements, Journal of Geophysical Research, 112, D10217, doi:10.1029/2006JD008079</w:t>
      </w:r>
      <w:r>
        <w:t>.</w:t>
      </w:r>
    </w:p>
    <w:p w14:paraId="38CE8965" w14:textId="77777777" w:rsidR="00365179" w:rsidRDefault="00365179" w:rsidP="00D82154">
      <w:r w:rsidRPr="00365179">
        <w:t xml:space="preserve">Bourassa, A. E., C. A. </w:t>
      </w:r>
      <w:proofErr w:type="spellStart"/>
      <w:r w:rsidRPr="00365179">
        <w:t>McLinden</w:t>
      </w:r>
      <w:proofErr w:type="spellEnd"/>
      <w:r w:rsidRPr="00365179">
        <w:t>, A. F. Bathgate, B. J. El</w:t>
      </w:r>
      <w:r>
        <w:t xml:space="preserve">ash, and D. A. </w:t>
      </w:r>
      <w:proofErr w:type="spellStart"/>
      <w:r>
        <w:t>Degenstein</w:t>
      </w:r>
      <w:proofErr w:type="spellEnd"/>
      <w:r>
        <w:t xml:space="preserve"> (2012</w:t>
      </w:r>
      <w:r w:rsidR="007E2CFD">
        <w:t>a</w:t>
      </w:r>
      <w:r w:rsidRPr="00365179">
        <w:t>), Precision estimate for Odin-OSIRIS limb scatter retrievals, Journal of Geophysical Research: Atmospheres, 117, D04303, doi:10.1029/2011JD016976.</w:t>
      </w:r>
    </w:p>
    <w:p w14:paraId="6679B10B" w14:textId="77777777" w:rsidR="007E2CFD" w:rsidRDefault="007E2CFD" w:rsidP="002672ED">
      <w:r w:rsidRPr="001B1DF2">
        <w:t xml:space="preserve">Bourassa, A. E., L. A. </w:t>
      </w:r>
      <w:proofErr w:type="spellStart"/>
      <w:r w:rsidRPr="001B1DF2">
        <w:t>Rieger</w:t>
      </w:r>
      <w:proofErr w:type="spellEnd"/>
      <w:r w:rsidRPr="001B1DF2">
        <w:t xml:space="preserve">, N. D. Lloyd, and D. A. </w:t>
      </w:r>
      <w:proofErr w:type="spellStart"/>
      <w:r w:rsidRPr="001B1DF2">
        <w:t>Degenstein</w:t>
      </w:r>
      <w:proofErr w:type="spellEnd"/>
      <w:r w:rsidRPr="001B1DF2">
        <w:t xml:space="preserve"> (2012b), Odin-OSIRIS stratospheric aerosol data product and SAGE III </w:t>
      </w:r>
      <w:proofErr w:type="spellStart"/>
      <w:r w:rsidRPr="001B1DF2">
        <w:t>intercomparison</w:t>
      </w:r>
      <w:proofErr w:type="spellEnd"/>
      <w:r w:rsidRPr="001B1DF2">
        <w:t>, Atmospheric Chemistry &amp; Physics, 12, 605</w:t>
      </w:r>
      <w:r>
        <w:t>-</w:t>
      </w:r>
      <w:r w:rsidRPr="001B1DF2">
        <w:t>614, doi:10.5194/acp-12-605-2012.</w:t>
      </w:r>
    </w:p>
    <w:p w14:paraId="6589EC87" w14:textId="77777777" w:rsidR="002672ED" w:rsidRDefault="002672ED" w:rsidP="002672ED">
      <w:proofErr w:type="spellStart"/>
      <w:r w:rsidRPr="002672ED">
        <w:t>Bovensmann</w:t>
      </w:r>
      <w:proofErr w:type="spellEnd"/>
      <w:r w:rsidRPr="002672ED">
        <w:t xml:space="preserve">, H., J. Burrows, M. </w:t>
      </w:r>
      <w:proofErr w:type="spellStart"/>
      <w:r w:rsidRPr="002672ED">
        <w:t>Buchwitz</w:t>
      </w:r>
      <w:proofErr w:type="spellEnd"/>
      <w:r w:rsidRPr="002672ED">
        <w:t xml:space="preserve">, J. </w:t>
      </w:r>
      <w:proofErr w:type="spellStart"/>
      <w:r w:rsidRPr="002672ED">
        <w:t>Frerick</w:t>
      </w:r>
      <w:proofErr w:type="spellEnd"/>
      <w:r w:rsidRPr="002672ED">
        <w:t xml:space="preserve">, S. Noël, V. </w:t>
      </w:r>
      <w:proofErr w:type="spellStart"/>
      <w:r w:rsidRPr="002672ED">
        <w:t>Rozanov</w:t>
      </w:r>
      <w:proofErr w:type="spellEnd"/>
      <w:r w:rsidRPr="002672ED">
        <w:t xml:space="preserve">, K. Chance, and A. </w:t>
      </w:r>
      <w:proofErr w:type="spellStart"/>
      <w:r w:rsidRPr="002672ED">
        <w:t>Goede</w:t>
      </w:r>
      <w:proofErr w:type="spellEnd"/>
      <w:r w:rsidRPr="002672ED">
        <w:t xml:space="preserve"> (1999), SCIAMACHY: Mission objectives and measurement modes, Journal of the Atmospheric Sciences, 56, 127-150.</w:t>
      </w:r>
    </w:p>
    <w:p w14:paraId="7743E8B5" w14:textId="77777777" w:rsidR="002672ED" w:rsidRDefault="002672ED" w:rsidP="002672ED">
      <w:proofErr w:type="spellStart"/>
      <w:r w:rsidRPr="002672ED">
        <w:t>Dekemper</w:t>
      </w:r>
      <w:proofErr w:type="spellEnd"/>
      <w:r w:rsidRPr="002672ED">
        <w:t xml:space="preserve">, E., N. </w:t>
      </w:r>
      <w:proofErr w:type="spellStart"/>
      <w:r w:rsidRPr="002672ED">
        <w:t>Loodts</w:t>
      </w:r>
      <w:proofErr w:type="spellEnd"/>
      <w:r w:rsidRPr="002672ED">
        <w:t xml:space="preserve">, B. V. </w:t>
      </w:r>
      <w:proofErr w:type="spellStart"/>
      <w:r w:rsidRPr="002672ED">
        <w:t>Opstal</w:t>
      </w:r>
      <w:proofErr w:type="spellEnd"/>
      <w:r w:rsidRPr="002672ED">
        <w:t xml:space="preserve">, J. </w:t>
      </w:r>
      <w:proofErr w:type="spellStart"/>
      <w:r w:rsidRPr="002672ED">
        <w:t>Maes</w:t>
      </w:r>
      <w:proofErr w:type="spellEnd"/>
      <w:r w:rsidRPr="002672ED">
        <w:t xml:space="preserve">, F. </w:t>
      </w:r>
      <w:proofErr w:type="spellStart"/>
      <w:r w:rsidRPr="002672ED">
        <w:t>Vanhellemont</w:t>
      </w:r>
      <w:proofErr w:type="spellEnd"/>
      <w:r w:rsidRPr="002672ED">
        <w:t xml:space="preserve">, N. </w:t>
      </w:r>
      <w:proofErr w:type="spellStart"/>
      <w:r w:rsidRPr="002672ED">
        <w:t>Mateshvili</w:t>
      </w:r>
      <w:proofErr w:type="spellEnd"/>
      <w:r w:rsidRPr="002672ED">
        <w:t xml:space="preserve">, G. </w:t>
      </w:r>
      <w:proofErr w:type="spellStart"/>
      <w:r w:rsidRPr="002672ED">
        <w:t>Franssens</w:t>
      </w:r>
      <w:proofErr w:type="spellEnd"/>
      <w:r w:rsidRPr="002672ED">
        <w:t xml:space="preserve">, D. </w:t>
      </w:r>
      <w:proofErr w:type="spellStart"/>
      <w:r w:rsidRPr="002672ED">
        <w:t>Pieroux</w:t>
      </w:r>
      <w:proofErr w:type="spellEnd"/>
      <w:r w:rsidRPr="002672ED">
        <w:t xml:space="preserve">, C. </w:t>
      </w:r>
      <w:proofErr w:type="spellStart"/>
      <w:r w:rsidRPr="002672ED">
        <w:t>Bingen</w:t>
      </w:r>
      <w:proofErr w:type="spellEnd"/>
      <w:r w:rsidRPr="002672ED">
        <w:t xml:space="preserve">, C. Robert, L. D. </w:t>
      </w:r>
      <w:proofErr w:type="spellStart"/>
      <w:r w:rsidRPr="002672ED">
        <w:t>Vos</w:t>
      </w:r>
      <w:proofErr w:type="spellEnd"/>
      <w:r w:rsidRPr="002672ED">
        <w:t xml:space="preserve">, L. </w:t>
      </w:r>
      <w:proofErr w:type="spellStart"/>
      <w:r w:rsidRPr="002672ED">
        <w:t>Aballea</w:t>
      </w:r>
      <w:proofErr w:type="spellEnd"/>
      <w:r w:rsidRPr="002672ED">
        <w:t xml:space="preserve">, and D. </w:t>
      </w:r>
      <w:proofErr w:type="spellStart"/>
      <w:r w:rsidRPr="002672ED">
        <w:t>Fussen</w:t>
      </w:r>
      <w:proofErr w:type="spellEnd"/>
      <w:r w:rsidRPr="002672ED">
        <w:t xml:space="preserve"> (2012), Tunable acousto-optic spectral imager for atmospheric composition measurements in the visible spectral domain, Applied Optics, 51, 6259-6267, doi:10.1364/AO.51.006259.</w:t>
      </w:r>
    </w:p>
    <w:p w14:paraId="52E13AF3" w14:textId="3EAE7AFA" w:rsidR="00D17EF9" w:rsidRDefault="00D17EF9" w:rsidP="002672ED">
      <w:proofErr w:type="spellStart"/>
      <w:r w:rsidRPr="00D17EF9">
        <w:t>Dueck</w:t>
      </w:r>
      <w:proofErr w:type="spellEnd"/>
      <w:r w:rsidRPr="00D17EF9">
        <w:t xml:space="preserve">, S., A. E., Bourassa, and D. A. </w:t>
      </w:r>
      <w:proofErr w:type="spellStart"/>
      <w:r w:rsidRPr="00D17EF9">
        <w:t>Degenstein</w:t>
      </w:r>
      <w:proofErr w:type="spellEnd"/>
      <w:r w:rsidRPr="00D17EF9">
        <w:t xml:space="preserve"> (2015), SASKTRAN-HR Polarization Module, In Preparations.</w:t>
      </w:r>
    </w:p>
    <w:p w14:paraId="034356A7" w14:textId="77777777" w:rsidR="00365179" w:rsidRDefault="00365179" w:rsidP="002672ED">
      <w:r w:rsidRPr="00365179">
        <w:t xml:space="preserve">Deshler, T., M. </w:t>
      </w:r>
      <w:proofErr w:type="spellStart"/>
      <w:r w:rsidRPr="00365179">
        <w:t>Hervig</w:t>
      </w:r>
      <w:proofErr w:type="spellEnd"/>
      <w:r w:rsidRPr="00365179">
        <w:t xml:space="preserve">, D. Hofmann, J. Rosen, and J. </w:t>
      </w:r>
      <w:proofErr w:type="spellStart"/>
      <w:r w:rsidRPr="00365179">
        <w:t>Liley</w:t>
      </w:r>
      <w:proofErr w:type="spellEnd"/>
      <w:r w:rsidRPr="00365179">
        <w:t xml:space="preserve"> (2003), Thirty years of in situ stratospheric aerosol size distribution measurements from Laramie, Wyoming (41 N), using balloon-borne instruments, Journal of Geophysical Research: Atmospheres (1984-2012), 108.</w:t>
      </w:r>
    </w:p>
    <w:p w14:paraId="495FF18D" w14:textId="77777777" w:rsidR="002D1C0C" w:rsidRDefault="002D1C0C" w:rsidP="002672ED">
      <w:r>
        <w:t xml:space="preserve">Elash, B. J., A. E. Bourassa, </w:t>
      </w:r>
      <w:r w:rsidR="003C7858">
        <w:t xml:space="preserve">P. R. </w:t>
      </w:r>
      <w:proofErr w:type="spellStart"/>
      <w:r w:rsidR="003C7858">
        <w:t>Loewen</w:t>
      </w:r>
      <w:proofErr w:type="spellEnd"/>
      <w:r w:rsidR="003C7858">
        <w:t xml:space="preserve">, N. D. Lloyd, and D. A. </w:t>
      </w:r>
      <w:proofErr w:type="spellStart"/>
      <w:r w:rsidR="003C7858">
        <w:t>Degenstein</w:t>
      </w:r>
      <w:proofErr w:type="spellEnd"/>
      <w:r w:rsidR="003C7858">
        <w:t xml:space="preserve"> (2015), </w:t>
      </w:r>
      <w:r w:rsidR="003C7858" w:rsidRPr="003C7858">
        <w:t>The Aerosol Limb Imager: Acousto-Optic Imaging of Limb Scattered Sunlight for Stratospheric Aerosol Profiling</w:t>
      </w:r>
      <w:r w:rsidR="003C7858">
        <w:t xml:space="preserve">, Atmospheric Measurements and Techniques, In </w:t>
      </w:r>
      <w:proofErr w:type="spellStart"/>
      <w:r w:rsidR="003C7858">
        <w:t>Procedings</w:t>
      </w:r>
      <w:proofErr w:type="spellEnd"/>
    </w:p>
    <w:p w14:paraId="00C28080" w14:textId="77777777" w:rsidR="00725194" w:rsidRDefault="00725194" w:rsidP="002672ED">
      <w:r w:rsidRPr="001B1DF2">
        <w:t xml:space="preserve">Ernst, F., C. von </w:t>
      </w:r>
      <w:proofErr w:type="spellStart"/>
      <w:r w:rsidRPr="001B1DF2">
        <w:t>Savigny</w:t>
      </w:r>
      <w:proofErr w:type="spellEnd"/>
      <w:r w:rsidRPr="001B1DF2">
        <w:t xml:space="preserve">, A. </w:t>
      </w:r>
      <w:proofErr w:type="spellStart"/>
      <w:r w:rsidRPr="001B1DF2">
        <w:t>Rozanov</w:t>
      </w:r>
      <w:proofErr w:type="spellEnd"/>
      <w:r w:rsidRPr="001B1DF2">
        <w:t xml:space="preserve">, V. </w:t>
      </w:r>
      <w:proofErr w:type="spellStart"/>
      <w:r w:rsidRPr="001B1DF2">
        <w:t>Rozanov</w:t>
      </w:r>
      <w:proofErr w:type="spellEnd"/>
      <w:r w:rsidRPr="001B1DF2">
        <w:t xml:space="preserve">, K.-U. Eichmann, L. A. </w:t>
      </w:r>
      <w:proofErr w:type="spellStart"/>
      <w:r w:rsidRPr="001B1DF2">
        <w:t>Brinkho</w:t>
      </w:r>
      <w:proofErr w:type="spellEnd"/>
      <w:r w:rsidRPr="001B1DF2">
        <w:t xml:space="preserve">, H. </w:t>
      </w:r>
      <w:proofErr w:type="spellStart"/>
      <w:r w:rsidRPr="001B1DF2">
        <w:t>Bovensmann</w:t>
      </w:r>
      <w:proofErr w:type="spellEnd"/>
      <w:r w:rsidRPr="001B1DF2">
        <w:t>, and J. P. Burrows (2012), Global stratospheric aerosol extinction profile retrievals from SCIAMACHY limb-scatter observations, Atmos. Meas. Tech., 5, 5993-6035, doi</w:t>
      </w:r>
      <w:proofErr w:type="gramStart"/>
      <w:r w:rsidRPr="001B1DF2">
        <w:t>:10.5194</w:t>
      </w:r>
      <w:proofErr w:type="gramEnd"/>
      <w:r w:rsidRPr="001B1DF2">
        <w:t>/amtd-5-5993-2012.</w:t>
      </w:r>
    </w:p>
    <w:p w14:paraId="40C8638D" w14:textId="77777777" w:rsidR="002672ED" w:rsidRPr="002672ED" w:rsidRDefault="002672ED" w:rsidP="002672ED">
      <w:r w:rsidRPr="002672ED">
        <w:t xml:space="preserve">Fyfe, J. C., N. P. Gillett, and F. W. </w:t>
      </w:r>
      <w:proofErr w:type="spellStart"/>
      <w:r w:rsidRPr="002672ED">
        <w:t>Zwiers</w:t>
      </w:r>
      <w:proofErr w:type="spellEnd"/>
      <w:r w:rsidRPr="002672ED">
        <w:t xml:space="preserve"> (2013), </w:t>
      </w:r>
      <w:proofErr w:type="gramStart"/>
      <w:r w:rsidRPr="002672ED">
        <w:t>Overestimated</w:t>
      </w:r>
      <w:proofErr w:type="gramEnd"/>
      <w:r w:rsidRPr="002672ED">
        <w:t xml:space="preserve"> global warming over the past 20 years, Nature Climate Change, 3, 767-769.</w:t>
      </w:r>
    </w:p>
    <w:p w14:paraId="629FE2C7" w14:textId="77777777" w:rsidR="002672ED" w:rsidRDefault="002672ED" w:rsidP="002672ED">
      <w:r w:rsidRPr="002672ED">
        <w:t>Haywood, J. M., A. Jones, and G. S. Jones (2014), The impact of volcanic eruptions in the period 2000-2013 on global mean temperature trends evaluated in the HadGEM2-ES climate model, Atmospheric Science Letters, 15, 92-96, doi:10.1002/asl2.471.</w:t>
      </w:r>
    </w:p>
    <w:p w14:paraId="66AAD5F4" w14:textId="77777777" w:rsidR="002672ED" w:rsidRDefault="002672ED" w:rsidP="002672ED">
      <w:proofErr w:type="spellStart"/>
      <w:r w:rsidRPr="002672ED">
        <w:t>Kiehl</w:t>
      </w:r>
      <w:proofErr w:type="spellEnd"/>
      <w:r w:rsidRPr="002672ED">
        <w:t xml:space="preserve">, J. T., and B. P. </w:t>
      </w:r>
      <w:proofErr w:type="spellStart"/>
      <w:r w:rsidRPr="002672ED">
        <w:t>Briegleb</w:t>
      </w:r>
      <w:proofErr w:type="spellEnd"/>
      <w:r w:rsidRPr="002672ED">
        <w:t xml:space="preserve"> (1993), </w:t>
      </w:r>
      <w:proofErr w:type="gramStart"/>
      <w:r w:rsidRPr="002672ED">
        <w:t>The</w:t>
      </w:r>
      <w:proofErr w:type="gramEnd"/>
      <w:r w:rsidRPr="002672ED">
        <w:t xml:space="preserve"> relative roles of sulfate aerosols and greenhouse gases in climate forcing, Science, 260, 311-314, doi:10.1126/science.260.5106.311.</w:t>
      </w:r>
    </w:p>
    <w:p w14:paraId="42DED5D2" w14:textId="77777777" w:rsidR="002672ED" w:rsidRDefault="002672ED" w:rsidP="002672ED">
      <w:r w:rsidRPr="002672ED">
        <w:t xml:space="preserve">Llewellyn, E., N. D. Lloyd, D. A. </w:t>
      </w:r>
      <w:proofErr w:type="spellStart"/>
      <w:r w:rsidRPr="002672ED">
        <w:t>Degenstein</w:t>
      </w:r>
      <w:proofErr w:type="spellEnd"/>
      <w:r w:rsidRPr="002672ED">
        <w:t xml:space="preserve">, R. L. </w:t>
      </w:r>
      <w:proofErr w:type="spellStart"/>
      <w:r w:rsidRPr="002672ED">
        <w:t>Gattinger</w:t>
      </w:r>
      <w:proofErr w:type="spellEnd"/>
      <w:r w:rsidRPr="002672ED">
        <w:t xml:space="preserve">, S. V. </w:t>
      </w:r>
      <w:proofErr w:type="spellStart"/>
      <w:r w:rsidRPr="002672ED">
        <w:t>Petelina</w:t>
      </w:r>
      <w:proofErr w:type="spellEnd"/>
      <w:r w:rsidRPr="002672ED">
        <w:t xml:space="preserve">, A. E. </w:t>
      </w:r>
      <w:proofErr w:type="spellStart"/>
      <w:r w:rsidRPr="002672ED">
        <w:t>Bourassa,J</w:t>
      </w:r>
      <w:proofErr w:type="spellEnd"/>
      <w:r w:rsidRPr="002672ED">
        <w:t xml:space="preserve">. T. </w:t>
      </w:r>
      <w:proofErr w:type="spellStart"/>
      <w:r w:rsidRPr="002672ED">
        <w:t>Wiensz</w:t>
      </w:r>
      <w:proofErr w:type="spellEnd"/>
      <w:r w:rsidRPr="002672ED">
        <w:t xml:space="preserve">, E. V. Ivanov, I. C. McDade, B. H. </w:t>
      </w:r>
      <w:proofErr w:type="spellStart"/>
      <w:r w:rsidRPr="002672ED">
        <w:t>Solheim</w:t>
      </w:r>
      <w:proofErr w:type="spellEnd"/>
      <w:r w:rsidRPr="002672ED">
        <w:t xml:space="preserve">, J. C. McConnell, C. S. </w:t>
      </w:r>
      <w:proofErr w:type="spellStart"/>
      <w:r w:rsidRPr="002672ED">
        <w:t>Haley,C</w:t>
      </w:r>
      <w:proofErr w:type="spellEnd"/>
      <w:r w:rsidRPr="002672ED">
        <w:t xml:space="preserve">. von </w:t>
      </w:r>
      <w:proofErr w:type="spellStart"/>
      <w:r w:rsidRPr="002672ED">
        <w:t>Savigny</w:t>
      </w:r>
      <w:proofErr w:type="spellEnd"/>
      <w:r w:rsidRPr="002672ED">
        <w:t xml:space="preserve">, C. E. </w:t>
      </w:r>
      <w:proofErr w:type="spellStart"/>
      <w:r w:rsidRPr="002672ED">
        <w:t>Sioris</w:t>
      </w:r>
      <w:proofErr w:type="spellEnd"/>
      <w:r w:rsidRPr="002672ED">
        <w:t xml:space="preserve">, C. A. </w:t>
      </w:r>
      <w:proofErr w:type="spellStart"/>
      <w:r w:rsidRPr="002672ED">
        <w:lastRenderedPageBreak/>
        <w:t>McLinden</w:t>
      </w:r>
      <w:proofErr w:type="spellEnd"/>
      <w:r w:rsidRPr="002672ED">
        <w:t xml:space="preserve">, E. </w:t>
      </w:r>
      <w:proofErr w:type="spellStart"/>
      <w:r w:rsidRPr="002672ED">
        <w:t>Grifoen</w:t>
      </w:r>
      <w:proofErr w:type="spellEnd"/>
      <w:r w:rsidRPr="002672ED">
        <w:t xml:space="preserve">, J. Kaminski, W. F. J. Evans, E. </w:t>
      </w:r>
      <w:proofErr w:type="spellStart"/>
      <w:r w:rsidRPr="002672ED">
        <w:t>Puckrin</w:t>
      </w:r>
      <w:proofErr w:type="spellEnd"/>
      <w:r w:rsidRPr="002672ED">
        <w:t xml:space="preserve">, K. Strong, V. </w:t>
      </w:r>
      <w:proofErr w:type="spellStart"/>
      <w:r w:rsidRPr="002672ED">
        <w:t>Wehrle</w:t>
      </w:r>
      <w:proofErr w:type="spellEnd"/>
      <w:r w:rsidRPr="002672ED">
        <w:t xml:space="preserve">, R. H. Hum, D. J. W. Kendall, J. Matsushita, D. P. </w:t>
      </w:r>
      <w:proofErr w:type="spellStart"/>
      <w:r w:rsidRPr="002672ED">
        <w:t>Murtagh</w:t>
      </w:r>
      <w:proofErr w:type="spellEnd"/>
      <w:r w:rsidRPr="002672ED">
        <w:t xml:space="preserve">, S. </w:t>
      </w:r>
      <w:proofErr w:type="spellStart"/>
      <w:r w:rsidRPr="002672ED">
        <w:t>Brohede</w:t>
      </w:r>
      <w:proofErr w:type="spellEnd"/>
      <w:r w:rsidRPr="002672ED">
        <w:t xml:space="preserve">, J. </w:t>
      </w:r>
      <w:proofErr w:type="spellStart"/>
      <w:r w:rsidRPr="002672ED">
        <w:t>Stegman</w:t>
      </w:r>
      <w:proofErr w:type="spellEnd"/>
      <w:r w:rsidRPr="002672ED">
        <w:t xml:space="preserve">, G. Witt, G. Barnes, W. F. Payne, L. </w:t>
      </w:r>
      <w:proofErr w:type="spellStart"/>
      <w:r w:rsidRPr="002672ED">
        <w:t>Piche</w:t>
      </w:r>
      <w:proofErr w:type="spellEnd"/>
      <w:r w:rsidRPr="002672ED">
        <w:t xml:space="preserve">, K. Smith, G. </w:t>
      </w:r>
      <w:proofErr w:type="spellStart"/>
      <w:r w:rsidRPr="002672ED">
        <w:t>Warshaw</w:t>
      </w:r>
      <w:proofErr w:type="spellEnd"/>
      <w:r w:rsidRPr="002672ED">
        <w:t xml:space="preserve">, D. L. </w:t>
      </w:r>
      <w:proofErr w:type="spellStart"/>
      <w:r w:rsidRPr="002672ED">
        <w:t>Deslauniers</w:t>
      </w:r>
      <w:proofErr w:type="spellEnd"/>
      <w:r w:rsidRPr="002672ED">
        <w:t xml:space="preserve">, P. </w:t>
      </w:r>
      <w:proofErr w:type="spellStart"/>
      <w:r w:rsidRPr="002672ED">
        <w:t>Marchand</w:t>
      </w:r>
      <w:proofErr w:type="spellEnd"/>
      <w:r w:rsidRPr="002672ED">
        <w:t xml:space="preserve">, E. H. Richardson, R. A. King, I. </w:t>
      </w:r>
      <w:proofErr w:type="spellStart"/>
      <w:r w:rsidRPr="002672ED">
        <w:t>Wevers</w:t>
      </w:r>
      <w:proofErr w:type="spellEnd"/>
      <w:r w:rsidRPr="002672ED">
        <w:t xml:space="preserve">, W. </w:t>
      </w:r>
      <w:proofErr w:type="spellStart"/>
      <w:r w:rsidRPr="002672ED">
        <w:t>McCreath</w:t>
      </w:r>
      <w:proofErr w:type="spellEnd"/>
      <w:r w:rsidRPr="002672ED">
        <w:t xml:space="preserve">, E. </w:t>
      </w:r>
      <w:proofErr w:type="spellStart"/>
      <w:r w:rsidRPr="002672ED">
        <w:t>Kyrola</w:t>
      </w:r>
      <w:proofErr w:type="spellEnd"/>
      <w:r w:rsidRPr="002672ED">
        <w:t xml:space="preserve">, L. </w:t>
      </w:r>
      <w:proofErr w:type="spellStart"/>
      <w:r w:rsidRPr="002672ED">
        <w:t>Oikarinen</w:t>
      </w:r>
      <w:proofErr w:type="spellEnd"/>
      <w:r w:rsidRPr="002672ED">
        <w:t xml:space="preserve">, G. W. </w:t>
      </w:r>
      <w:proofErr w:type="spellStart"/>
      <w:r w:rsidRPr="002672ED">
        <w:t>Leppelmeier</w:t>
      </w:r>
      <w:proofErr w:type="spellEnd"/>
      <w:r w:rsidRPr="002672ED">
        <w:t xml:space="preserve">, H. </w:t>
      </w:r>
      <w:proofErr w:type="spellStart"/>
      <w:r w:rsidRPr="002672ED">
        <w:t>Auvinen</w:t>
      </w:r>
      <w:proofErr w:type="spellEnd"/>
      <w:r w:rsidRPr="002672ED">
        <w:t xml:space="preserve">, G. </w:t>
      </w:r>
      <w:proofErr w:type="spellStart"/>
      <w:r w:rsidRPr="002672ED">
        <w:t>Megie</w:t>
      </w:r>
      <w:proofErr w:type="spellEnd"/>
      <w:r w:rsidRPr="002672ED">
        <w:t xml:space="preserve">, A. Hauchecorne, F. </w:t>
      </w:r>
      <w:proofErr w:type="spellStart"/>
      <w:r w:rsidRPr="002672ED">
        <w:t>Lefevre</w:t>
      </w:r>
      <w:proofErr w:type="spellEnd"/>
      <w:r w:rsidRPr="002672ED">
        <w:t xml:space="preserve">, J. de La Noe, P. </w:t>
      </w:r>
      <w:proofErr w:type="spellStart"/>
      <w:r w:rsidRPr="002672ED">
        <w:t>Ricaud</w:t>
      </w:r>
      <w:proofErr w:type="spellEnd"/>
      <w:r w:rsidRPr="002672ED">
        <w:t xml:space="preserve">, U. Frisk, F. </w:t>
      </w:r>
      <w:proofErr w:type="spellStart"/>
      <w:r w:rsidRPr="002672ED">
        <w:t>Sjoberg</w:t>
      </w:r>
      <w:proofErr w:type="spellEnd"/>
      <w:r w:rsidRPr="002672ED">
        <w:t xml:space="preserve">, F. von Scheele, and L. </w:t>
      </w:r>
      <w:proofErr w:type="spellStart"/>
      <w:r w:rsidRPr="002672ED">
        <w:t>Nordh</w:t>
      </w:r>
      <w:proofErr w:type="spellEnd"/>
      <w:r w:rsidRPr="002672ED">
        <w:t xml:space="preserve"> (2004), The OSIRIS instrument on the Odin spacecraft, Canadian Journal of Physics, 82, 411-422, doi:10.1139/p04-005.</w:t>
      </w:r>
    </w:p>
    <w:p w14:paraId="06AD56F2" w14:textId="77EC3869" w:rsidR="001F1E36" w:rsidRDefault="001F1E36" w:rsidP="001F1E36">
      <w:proofErr w:type="spellStart"/>
      <w:r>
        <w:t>McLinden</w:t>
      </w:r>
      <w:proofErr w:type="spellEnd"/>
      <w:r w:rsidR="00C167E2">
        <w:t>, C. A.</w:t>
      </w:r>
      <w:r>
        <w:t xml:space="preserve">, J. C. McConnell, </w:t>
      </w:r>
      <w:r w:rsidR="00C167E2">
        <w:t xml:space="preserve">C. T. McElroy, and E. </w:t>
      </w:r>
      <w:proofErr w:type="spellStart"/>
      <w:r w:rsidR="00C167E2">
        <w:t>Griffioen</w:t>
      </w:r>
      <w:proofErr w:type="spellEnd"/>
      <w:r w:rsidR="00C167E2">
        <w:t xml:space="preserve"> (1999), </w:t>
      </w:r>
      <w:r w:rsidR="00C167E2" w:rsidRPr="00C167E2">
        <w:t>Observations of Stratospheric Aerosol Using CPFM Polarized Limb Radiances</w:t>
      </w:r>
      <w:r w:rsidR="00C167E2">
        <w:t xml:space="preserve">, </w:t>
      </w:r>
      <w:r>
        <w:t>Journal of the Atmospheric Sciences 1999 56:2, 233-240</w:t>
      </w:r>
      <w:r w:rsidR="00C167E2">
        <w:t>, doi</w:t>
      </w:r>
      <w:r w:rsidR="00C167E2" w:rsidRPr="00C167E2">
        <w:t>:10.1175/1520-0469(1999)056&lt;0233:OOSAUC&gt;2.0.CO;2</w:t>
      </w:r>
      <w:r w:rsidR="00C167E2">
        <w:t>.</w:t>
      </w:r>
    </w:p>
    <w:p w14:paraId="721FE0F9" w14:textId="37776CE7" w:rsidR="00D17EF9" w:rsidRDefault="00D17EF9" w:rsidP="002672ED">
      <w:r w:rsidRPr="00D17EF9">
        <w:t>Mie, G. (1908), Considerations on the optics of turbid media, especially colloidal metal solutions, Ann. Phys. (Leipzig)</w:t>
      </w:r>
      <w:proofErr w:type="gramStart"/>
      <w:r w:rsidRPr="00D17EF9">
        <w:t>.,</w:t>
      </w:r>
      <w:proofErr w:type="gramEnd"/>
      <w:r w:rsidRPr="00D17EF9">
        <w:t xml:space="preserve"> 42, 377.</w:t>
      </w:r>
    </w:p>
    <w:p w14:paraId="0262F805" w14:textId="407E4090" w:rsidR="0021758C" w:rsidRDefault="0021758C" w:rsidP="002672ED">
      <w:proofErr w:type="spellStart"/>
      <w:r w:rsidRPr="0021758C">
        <w:t>Mishchenko</w:t>
      </w:r>
      <w:proofErr w:type="spellEnd"/>
      <w:r w:rsidRPr="0021758C">
        <w:t xml:space="preserve">, M. I., L. D. Travis, and A. A. </w:t>
      </w:r>
      <w:proofErr w:type="spellStart"/>
      <w:r w:rsidRPr="0021758C">
        <w:t>Lacis</w:t>
      </w:r>
      <w:proofErr w:type="spellEnd"/>
      <w:r w:rsidRPr="0021758C">
        <w:t xml:space="preserve"> (2002), Scattering, Absorption, and Emission of Light by Small Particles, 3rd edition, Cambridge, UK: Cambridge University Press.</w:t>
      </w:r>
    </w:p>
    <w:p w14:paraId="174ED7C5" w14:textId="46B85252" w:rsidR="00D154A5" w:rsidRDefault="00D154A5" w:rsidP="002672ED">
      <w:proofErr w:type="spellStart"/>
      <w:r w:rsidRPr="001B1DF2">
        <w:t>Rault</w:t>
      </w:r>
      <w:proofErr w:type="spellEnd"/>
      <w:r w:rsidRPr="001B1DF2">
        <w:t xml:space="preserve">, D. F., and R. P. </w:t>
      </w:r>
      <w:proofErr w:type="spellStart"/>
      <w:r w:rsidRPr="001B1DF2">
        <w:t>Loughman</w:t>
      </w:r>
      <w:proofErr w:type="spellEnd"/>
      <w:r w:rsidRPr="001B1DF2">
        <w:t xml:space="preserve"> (2013), The OMPS limb profiler environmental data record algorithm theoretical basis document and expected performance, Geoscience and Remote Sensing, IEEE Transactions on, 51, 2505-2527.</w:t>
      </w:r>
    </w:p>
    <w:p w14:paraId="79BDAD81" w14:textId="7C7513A8" w:rsidR="002672ED" w:rsidRDefault="002672ED" w:rsidP="002672ED"/>
    <w:p w14:paraId="7CB6345B"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(2014), Stratospheric aerosol particle size information in Odin-OSIRIS limb scatter spectra, Atmospheric Measurement Techniques, 7, 507-522, doi:10.5194/amt-7-507-2014.</w:t>
      </w:r>
    </w:p>
    <w:p w14:paraId="7503890E" w14:textId="77777777" w:rsidR="002672ED" w:rsidRDefault="002672ED" w:rsidP="002672ED">
      <w:proofErr w:type="spellStart"/>
      <w:r>
        <w:t>Rieger</w:t>
      </w:r>
      <w:proofErr w:type="spellEnd"/>
      <w:r>
        <w:t xml:space="preserve">, L. A., A. E. Bourassa, and D. A. </w:t>
      </w:r>
      <w:proofErr w:type="spellStart"/>
      <w:r>
        <w:t>Degenstein</w:t>
      </w:r>
      <w:proofErr w:type="spellEnd"/>
      <w:r>
        <w:t xml:space="preserve"> (2015), Merging the OSIRIS and SAGE II stratospheric aerosol records, Journal of Geophysical Research: Atmospheres, doi:10.1002/2015JD023133, 2015JD023133.</w:t>
      </w:r>
    </w:p>
    <w:p w14:paraId="23ADE3FC" w14:textId="77777777" w:rsidR="002672ED" w:rsidRPr="002672ED" w:rsidRDefault="002672ED" w:rsidP="002672ED">
      <w:r w:rsidRPr="002672ED">
        <w:t>Russell, P., and M. McCormick (1989), SAGE II aerosol data validation and initial data use: An introduction and overview, Journal of Geophysical Research: Atmospheres (1984-2012), 94, 8335-8338.</w:t>
      </w:r>
    </w:p>
    <w:p w14:paraId="611004CD" w14:textId="77777777" w:rsidR="002672ED" w:rsidRDefault="002672ED" w:rsidP="002672ED">
      <w:r w:rsidRPr="002672ED">
        <w:t>Solomon, S., J. S. Daniel, R. R. Neely, J.-P. Vernier, E. G. Dutton, and L. W. Thomas</w:t>
      </w:r>
      <w:r>
        <w:t xml:space="preserve">on (2011), </w:t>
      </w:r>
      <w:proofErr w:type="gramStart"/>
      <w:r>
        <w:t>The</w:t>
      </w:r>
      <w:proofErr w:type="gramEnd"/>
      <w:r>
        <w:t xml:space="preserve"> </w:t>
      </w:r>
      <w:r w:rsidRPr="002672ED">
        <w:t>persistently variable background stratospheric aerosol layer and global climate change, Science, 333, 866-870, doi:10.1126/science.1206027.</w:t>
      </w:r>
    </w:p>
    <w:p w14:paraId="3E950689" w14:textId="77777777" w:rsidR="002672ED" w:rsidRDefault="002672ED" w:rsidP="002672ED">
      <w:r w:rsidRPr="002672ED">
        <w:t xml:space="preserve">Stocker, T. F., D. Qin, G.-K. </w:t>
      </w:r>
      <w:proofErr w:type="spellStart"/>
      <w:r w:rsidRPr="002672ED">
        <w:t>Plattner</w:t>
      </w:r>
      <w:proofErr w:type="spellEnd"/>
      <w:r w:rsidRPr="002672ED">
        <w:t xml:space="preserve">, M. M. </w:t>
      </w:r>
      <w:proofErr w:type="spellStart"/>
      <w:r w:rsidRPr="002672ED">
        <w:t>Tignor</w:t>
      </w:r>
      <w:proofErr w:type="spellEnd"/>
      <w:r w:rsidRPr="002672ED">
        <w:t xml:space="preserve">, S. K. Allen, J. </w:t>
      </w:r>
      <w:proofErr w:type="spellStart"/>
      <w:r w:rsidRPr="002672ED">
        <w:t>Boschung</w:t>
      </w:r>
      <w:proofErr w:type="spellEnd"/>
      <w:r w:rsidRPr="002672ED">
        <w:t xml:space="preserve">, A. </w:t>
      </w:r>
      <w:proofErr w:type="spellStart"/>
      <w:r w:rsidRPr="002672ED">
        <w:t>Nauels</w:t>
      </w:r>
      <w:proofErr w:type="spellEnd"/>
      <w:r w:rsidRPr="002672ED">
        <w:t xml:space="preserve">, Y. Xia, V. </w:t>
      </w:r>
      <w:proofErr w:type="spellStart"/>
      <w:r w:rsidRPr="002672ED">
        <w:t>Bex</w:t>
      </w:r>
      <w:proofErr w:type="spellEnd"/>
      <w:r w:rsidRPr="002672ED">
        <w:t xml:space="preserve">, and P. M. </w:t>
      </w:r>
      <w:proofErr w:type="spellStart"/>
      <w:r w:rsidRPr="002672ED">
        <w:t>Midgley</w:t>
      </w:r>
      <w:proofErr w:type="spellEnd"/>
      <w:r w:rsidRPr="002672ED">
        <w:t xml:space="preserve"> (2013), Climate Change 2013 </w:t>
      </w:r>
      <w:proofErr w:type="gramStart"/>
      <w:r w:rsidRPr="002672ED">
        <w:t>The</w:t>
      </w:r>
      <w:proofErr w:type="gramEnd"/>
      <w:r w:rsidRPr="002672ED">
        <w:t xml:space="preserve"> Physical Science Basis.</w:t>
      </w:r>
    </w:p>
    <w:p w14:paraId="76289C58" w14:textId="77777777" w:rsidR="002672ED" w:rsidRDefault="002672ED" w:rsidP="002672ED">
      <w:r w:rsidRPr="002672ED">
        <w:t xml:space="preserve">Thomason, L. W., and G. </w:t>
      </w:r>
      <w:proofErr w:type="spellStart"/>
      <w:r w:rsidRPr="002672ED">
        <w:t>Taha</w:t>
      </w:r>
      <w:proofErr w:type="spellEnd"/>
      <w:r w:rsidRPr="002672ED">
        <w:t xml:space="preserve"> (2003), SAGE III aerosol extinction measurements: Initial results, Geophysical research letters, 30.</w:t>
      </w:r>
    </w:p>
    <w:p w14:paraId="760F732C" w14:textId="70608B54" w:rsidR="00183825" w:rsidRDefault="00183825" w:rsidP="00183825">
      <w:r>
        <w:t xml:space="preserve">Vernier, J.-P., Thomason, L. W., </w:t>
      </w:r>
      <w:proofErr w:type="spellStart"/>
      <w:r>
        <w:t>Pommereau</w:t>
      </w:r>
      <w:proofErr w:type="spellEnd"/>
      <w:r>
        <w:t xml:space="preserve">, J.-P., Bourassa, A., </w:t>
      </w:r>
      <w:proofErr w:type="spellStart"/>
      <w:r>
        <w:t>Pelon</w:t>
      </w:r>
      <w:proofErr w:type="spellEnd"/>
      <w:r>
        <w:t xml:space="preserve">, J., </w:t>
      </w:r>
      <w:proofErr w:type="spellStart"/>
      <w:r>
        <w:t>Garnier</w:t>
      </w:r>
      <w:proofErr w:type="spellEnd"/>
      <w:r>
        <w:t xml:space="preserve">, A., Hauchecorne, A., </w:t>
      </w:r>
      <w:proofErr w:type="spellStart"/>
      <w:r>
        <w:t>Blanot</w:t>
      </w:r>
      <w:proofErr w:type="spellEnd"/>
      <w:r>
        <w:t xml:space="preserve">, L., </w:t>
      </w:r>
      <w:proofErr w:type="spellStart"/>
      <w:r>
        <w:t>Trepte</w:t>
      </w:r>
      <w:proofErr w:type="spellEnd"/>
      <w:r>
        <w:t xml:space="preserve">, C., </w:t>
      </w:r>
      <w:proofErr w:type="spellStart"/>
      <w:r>
        <w:t>Degenstein</w:t>
      </w:r>
      <w:proofErr w:type="spellEnd"/>
      <w:r>
        <w:t xml:space="preserve">, D., and Vargas, F.: Major influence of tropical volcanic eruptions on the stratospheric aerosol layer during the last decade, </w:t>
      </w:r>
      <w:proofErr w:type="spellStart"/>
      <w:r>
        <w:t>Geophys</w:t>
      </w:r>
      <w:proofErr w:type="spellEnd"/>
      <w:r>
        <w:t>. Res. Lett., 38, L12807, doi</w:t>
      </w:r>
      <w:proofErr w:type="gramStart"/>
      <w:r>
        <w:t>:10.1029</w:t>
      </w:r>
      <w:proofErr w:type="gramEnd"/>
      <w:r>
        <w:t>/2011GL047563, 2011.</w:t>
      </w:r>
    </w:p>
    <w:p w14:paraId="0F02CF5D" w14:textId="77777777" w:rsidR="003B47EB" w:rsidRDefault="002672ED" w:rsidP="002672ED">
      <w:r w:rsidRPr="002672ED">
        <w:lastRenderedPageBreak/>
        <w:t>Winker, D. M., W. H. Hunt, and M. J. McGill (2007), Initial performance assessment of CALIOP, Geophysical Research Letters, 34.</w:t>
      </w:r>
    </w:p>
    <w:p w14:paraId="2C2ED415" w14:textId="0D34928C" w:rsidR="007F6843" w:rsidRDefault="007F6843" w:rsidP="007F6843">
      <w:proofErr w:type="spellStart"/>
      <w:r>
        <w:t>Wiscombe</w:t>
      </w:r>
      <w:proofErr w:type="spellEnd"/>
      <w:r>
        <w:t xml:space="preserve">, W. J.: Improved </w:t>
      </w:r>
      <w:proofErr w:type="spellStart"/>
      <w:r>
        <w:t>mie</w:t>
      </w:r>
      <w:proofErr w:type="spellEnd"/>
      <w:r>
        <w:t xml:space="preserve"> scattering algorithms, Appl. Optics, 19, 1505–1509, 1980.</w:t>
      </w:r>
    </w:p>
    <w:p w14:paraId="6A21675B" w14:textId="7F5AA10C" w:rsidR="00D17EF9" w:rsidRDefault="00D17EF9" w:rsidP="002672ED">
      <w:proofErr w:type="spellStart"/>
      <w:r w:rsidRPr="00D17EF9">
        <w:t>Zawada</w:t>
      </w:r>
      <w:proofErr w:type="spellEnd"/>
      <w:r w:rsidRPr="00D17EF9">
        <w:t xml:space="preserve">, D. J., S. R. </w:t>
      </w:r>
      <w:proofErr w:type="spellStart"/>
      <w:r w:rsidRPr="00D17EF9">
        <w:t>Dueck</w:t>
      </w:r>
      <w:proofErr w:type="spellEnd"/>
      <w:r w:rsidRPr="00D17EF9">
        <w:t xml:space="preserve">, L. A. </w:t>
      </w:r>
      <w:proofErr w:type="spellStart"/>
      <w:r w:rsidRPr="00D17EF9">
        <w:t>Rieger</w:t>
      </w:r>
      <w:proofErr w:type="spellEnd"/>
      <w:r w:rsidRPr="00D17EF9">
        <w:t xml:space="preserve">, A. E. Bourassa, N. D. Lloyd, and D. A. </w:t>
      </w:r>
      <w:proofErr w:type="spellStart"/>
      <w:r w:rsidRPr="00D17EF9">
        <w:t>Degenstein</w:t>
      </w:r>
      <w:proofErr w:type="spellEnd"/>
      <w:r w:rsidRPr="00D17EF9">
        <w:t xml:space="preserve"> (2015), High resolution and Monte Carlo additions to the SASKTRAN radiative transfer model, Atmospheric Measurement Techniques, 8, 3357-3397, doi:10.5194/amtd-8-3357-2015.</w:t>
      </w:r>
    </w:p>
    <w:p w14:paraId="79D9CBC5" w14:textId="77777777" w:rsidR="003B47EB" w:rsidRDefault="003B47EB" w:rsidP="003B47EB">
      <w:r>
        <w:br w:type="page"/>
      </w:r>
    </w:p>
    <w:p w14:paraId="336B2C1E" w14:textId="77777777" w:rsidR="003B47EB" w:rsidRDefault="003B47EB" w:rsidP="003B47EB"/>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8"/>
        <w:gridCol w:w="1272"/>
        <w:gridCol w:w="1276"/>
        <w:gridCol w:w="1418"/>
        <w:gridCol w:w="1417"/>
        <w:gridCol w:w="2409"/>
      </w:tblGrid>
      <w:tr w:rsidR="003B47EB" w14:paraId="1A79E12E" w14:textId="77777777" w:rsidTr="004247A4">
        <w:tc>
          <w:tcPr>
            <w:tcW w:w="1558" w:type="dxa"/>
            <w:tcBorders>
              <w:top w:val="single" w:sz="4" w:space="0" w:color="auto"/>
              <w:bottom w:val="single" w:sz="4" w:space="0" w:color="auto"/>
            </w:tcBorders>
          </w:tcPr>
          <w:p w14:paraId="318855F0" w14:textId="77777777" w:rsidR="003B47EB" w:rsidRDefault="003B47EB" w:rsidP="004247A4">
            <w:r>
              <w:t>Particle size distributions</w:t>
            </w:r>
          </w:p>
        </w:tc>
        <w:tc>
          <w:tcPr>
            <w:tcW w:w="1272" w:type="dxa"/>
            <w:tcBorders>
              <w:top w:val="single" w:sz="4" w:space="0" w:color="auto"/>
              <w:bottom w:val="single" w:sz="4" w:space="0" w:color="auto"/>
            </w:tcBorders>
          </w:tcPr>
          <w:p w14:paraId="5655A643" w14:textId="77777777" w:rsidR="003B47EB" w:rsidRDefault="003B47EB" w:rsidP="004247A4">
            <w:r>
              <w:t>Fine mode radius (µm)</w:t>
            </w:r>
          </w:p>
        </w:tc>
        <w:tc>
          <w:tcPr>
            <w:tcW w:w="1276" w:type="dxa"/>
            <w:tcBorders>
              <w:top w:val="single" w:sz="4" w:space="0" w:color="auto"/>
              <w:bottom w:val="single" w:sz="4" w:space="0" w:color="auto"/>
            </w:tcBorders>
          </w:tcPr>
          <w:p w14:paraId="2ED83C85" w14:textId="77777777" w:rsidR="003B47EB" w:rsidRDefault="003B47EB" w:rsidP="004247A4">
            <w:r>
              <w:t>Fine mode width</w:t>
            </w:r>
          </w:p>
        </w:tc>
        <w:tc>
          <w:tcPr>
            <w:tcW w:w="1418" w:type="dxa"/>
            <w:tcBorders>
              <w:top w:val="single" w:sz="4" w:space="0" w:color="auto"/>
              <w:bottom w:val="single" w:sz="4" w:space="0" w:color="auto"/>
            </w:tcBorders>
          </w:tcPr>
          <w:p w14:paraId="38968E89" w14:textId="77777777" w:rsidR="003B47EB" w:rsidRDefault="003B47EB" w:rsidP="004247A4">
            <w:r>
              <w:t>Coarse mode radius (µm)</w:t>
            </w:r>
          </w:p>
        </w:tc>
        <w:tc>
          <w:tcPr>
            <w:tcW w:w="1417" w:type="dxa"/>
            <w:tcBorders>
              <w:top w:val="single" w:sz="4" w:space="0" w:color="auto"/>
              <w:bottom w:val="single" w:sz="4" w:space="0" w:color="auto"/>
            </w:tcBorders>
          </w:tcPr>
          <w:p w14:paraId="02E6FDE8" w14:textId="77777777" w:rsidR="003B47EB" w:rsidRDefault="003B47EB" w:rsidP="004247A4">
            <w:r>
              <w:t>Coarse mode width</w:t>
            </w:r>
          </w:p>
        </w:tc>
        <w:tc>
          <w:tcPr>
            <w:tcW w:w="2409" w:type="dxa"/>
            <w:tcBorders>
              <w:top w:val="single" w:sz="4" w:space="0" w:color="auto"/>
              <w:bottom w:val="single" w:sz="4" w:space="0" w:color="auto"/>
            </w:tcBorders>
          </w:tcPr>
          <w:p w14:paraId="72A7627A" w14:textId="77777777" w:rsidR="003B47EB" w:rsidRDefault="003B47EB" w:rsidP="004247A4">
            <w:r>
              <w:t>Percent extinction coarse mode (%)</w:t>
            </w:r>
          </w:p>
        </w:tc>
      </w:tr>
      <w:tr w:rsidR="003B47EB" w14:paraId="31EBB368" w14:textId="77777777" w:rsidTr="004247A4">
        <w:tc>
          <w:tcPr>
            <w:tcW w:w="1558" w:type="dxa"/>
            <w:tcBorders>
              <w:top w:val="single" w:sz="4" w:space="0" w:color="auto"/>
            </w:tcBorders>
          </w:tcPr>
          <w:p w14:paraId="50C059AF" w14:textId="77777777" w:rsidR="003B47EB" w:rsidRDefault="003B47EB" w:rsidP="004247A4">
            <w:r>
              <w:t>1</w:t>
            </w:r>
          </w:p>
        </w:tc>
        <w:tc>
          <w:tcPr>
            <w:tcW w:w="1272" w:type="dxa"/>
            <w:tcBorders>
              <w:top w:val="single" w:sz="4" w:space="0" w:color="auto"/>
            </w:tcBorders>
          </w:tcPr>
          <w:p w14:paraId="7E3D5C59" w14:textId="77777777" w:rsidR="003B47EB" w:rsidRDefault="003B47EB" w:rsidP="004247A4">
            <w:r>
              <w:t>0.04</w:t>
            </w:r>
          </w:p>
        </w:tc>
        <w:tc>
          <w:tcPr>
            <w:tcW w:w="1276" w:type="dxa"/>
            <w:tcBorders>
              <w:top w:val="single" w:sz="4" w:space="0" w:color="auto"/>
            </w:tcBorders>
          </w:tcPr>
          <w:p w14:paraId="130CB101" w14:textId="77777777" w:rsidR="003B47EB" w:rsidRDefault="003B47EB" w:rsidP="004247A4">
            <w:r>
              <w:t>1.8</w:t>
            </w:r>
          </w:p>
        </w:tc>
        <w:tc>
          <w:tcPr>
            <w:tcW w:w="1418" w:type="dxa"/>
            <w:tcBorders>
              <w:top w:val="single" w:sz="4" w:space="0" w:color="auto"/>
            </w:tcBorders>
          </w:tcPr>
          <w:p w14:paraId="68EF31C7" w14:textId="77777777" w:rsidR="003B47EB" w:rsidRDefault="003B47EB" w:rsidP="004247A4">
            <w:r>
              <w:t>--</w:t>
            </w:r>
          </w:p>
        </w:tc>
        <w:tc>
          <w:tcPr>
            <w:tcW w:w="1417" w:type="dxa"/>
            <w:tcBorders>
              <w:top w:val="single" w:sz="4" w:space="0" w:color="auto"/>
            </w:tcBorders>
          </w:tcPr>
          <w:p w14:paraId="3B5584E5" w14:textId="77777777" w:rsidR="003B47EB" w:rsidRDefault="003B47EB" w:rsidP="004247A4">
            <w:r>
              <w:t>--</w:t>
            </w:r>
          </w:p>
        </w:tc>
        <w:tc>
          <w:tcPr>
            <w:tcW w:w="2409" w:type="dxa"/>
            <w:tcBorders>
              <w:top w:val="single" w:sz="4" w:space="0" w:color="auto"/>
            </w:tcBorders>
          </w:tcPr>
          <w:p w14:paraId="5AD82AB8" w14:textId="77777777" w:rsidR="003B47EB" w:rsidRDefault="003B47EB" w:rsidP="004247A4">
            <w:r>
              <w:t>0</w:t>
            </w:r>
          </w:p>
        </w:tc>
      </w:tr>
      <w:tr w:rsidR="003B47EB" w14:paraId="6118C491" w14:textId="77777777" w:rsidTr="004247A4">
        <w:tc>
          <w:tcPr>
            <w:tcW w:w="1558" w:type="dxa"/>
          </w:tcPr>
          <w:p w14:paraId="3A4E5919" w14:textId="77777777" w:rsidR="003B47EB" w:rsidRDefault="003B47EB" w:rsidP="004247A4">
            <w:r>
              <w:t>2</w:t>
            </w:r>
          </w:p>
        </w:tc>
        <w:tc>
          <w:tcPr>
            <w:tcW w:w="1272" w:type="dxa"/>
          </w:tcPr>
          <w:p w14:paraId="6ABCF663" w14:textId="77777777" w:rsidR="003B47EB" w:rsidRDefault="003B47EB" w:rsidP="004247A4">
            <w:r>
              <w:t>0.12</w:t>
            </w:r>
          </w:p>
        </w:tc>
        <w:tc>
          <w:tcPr>
            <w:tcW w:w="1276" w:type="dxa"/>
          </w:tcPr>
          <w:p w14:paraId="6E4519CA" w14:textId="77777777" w:rsidR="003B47EB" w:rsidRDefault="003B47EB" w:rsidP="004247A4">
            <w:r>
              <w:t>1.25</w:t>
            </w:r>
          </w:p>
        </w:tc>
        <w:tc>
          <w:tcPr>
            <w:tcW w:w="1418" w:type="dxa"/>
          </w:tcPr>
          <w:p w14:paraId="6BFB54D0" w14:textId="77777777" w:rsidR="003B47EB" w:rsidRDefault="003B47EB" w:rsidP="004247A4">
            <w:r>
              <w:t>--</w:t>
            </w:r>
          </w:p>
        </w:tc>
        <w:tc>
          <w:tcPr>
            <w:tcW w:w="1417" w:type="dxa"/>
          </w:tcPr>
          <w:p w14:paraId="23F1A846" w14:textId="77777777" w:rsidR="003B47EB" w:rsidRDefault="003B47EB" w:rsidP="004247A4">
            <w:r>
              <w:t>--</w:t>
            </w:r>
          </w:p>
        </w:tc>
        <w:tc>
          <w:tcPr>
            <w:tcW w:w="2409" w:type="dxa"/>
          </w:tcPr>
          <w:p w14:paraId="08D150E3" w14:textId="77777777" w:rsidR="003B47EB" w:rsidRDefault="003B47EB" w:rsidP="004247A4">
            <w:r>
              <w:t>0</w:t>
            </w:r>
          </w:p>
        </w:tc>
      </w:tr>
      <w:tr w:rsidR="003B47EB" w14:paraId="566A8DA2" w14:textId="77777777" w:rsidTr="004247A4">
        <w:tc>
          <w:tcPr>
            <w:tcW w:w="1558" w:type="dxa"/>
          </w:tcPr>
          <w:p w14:paraId="0E39E00C" w14:textId="77777777" w:rsidR="003B47EB" w:rsidRDefault="003B47EB" w:rsidP="004247A4">
            <w:r>
              <w:t>3</w:t>
            </w:r>
          </w:p>
        </w:tc>
        <w:tc>
          <w:tcPr>
            <w:tcW w:w="1272" w:type="dxa"/>
          </w:tcPr>
          <w:p w14:paraId="5D54D904" w14:textId="77777777" w:rsidR="003B47EB" w:rsidRDefault="003B47EB" w:rsidP="004247A4">
            <w:r>
              <w:t>0.04</w:t>
            </w:r>
          </w:p>
        </w:tc>
        <w:tc>
          <w:tcPr>
            <w:tcW w:w="1276" w:type="dxa"/>
          </w:tcPr>
          <w:p w14:paraId="1B16522F" w14:textId="77777777" w:rsidR="003B47EB" w:rsidRDefault="003B47EB" w:rsidP="004247A4">
            <w:r>
              <w:t>1.8</w:t>
            </w:r>
          </w:p>
        </w:tc>
        <w:tc>
          <w:tcPr>
            <w:tcW w:w="1418" w:type="dxa"/>
          </w:tcPr>
          <w:p w14:paraId="425BA5D9" w14:textId="77777777" w:rsidR="003B47EB" w:rsidRDefault="003B47EB" w:rsidP="004247A4">
            <w:r>
              <w:t>0.30</w:t>
            </w:r>
          </w:p>
        </w:tc>
        <w:tc>
          <w:tcPr>
            <w:tcW w:w="1417" w:type="dxa"/>
          </w:tcPr>
          <w:p w14:paraId="50F64854" w14:textId="77777777" w:rsidR="003B47EB" w:rsidRDefault="003B47EB" w:rsidP="004247A4">
            <w:r>
              <w:t>1.15</w:t>
            </w:r>
          </w:p>
        </w:tc>
        <w:tc>
          <w:tcPr>
            <w:tcW w:w="2409" w:type="dxa"/>
          </w:tcPr>
          <w:p w14:paraId="134197D5" w14:textId="77777777" w:rsidR="003B47EB" w:rsidRDefault="003B47EB" w:rsidP="004247A4">
            <w:r>
              <w:t>50</w:t>
            </w:r>
          </w:p>
        </w:tc>
      </w:tr>
      <w:tr w:rsidR="003B47EB" w14:paraId="34F11512" w14:textId="77777777" w:rsidTr="004247A4">
        <w:tc>
          <w:tcPr>
            <w:tcW w:w="1558" w:type="dxa"/>
          </w:tcPr>
          <w:p w14:paraId="50C87616" w14:textId="77777777" w:rsidR="003B47EB" w:rsidRDefault="003B47EB" w:rsidP="004247A4">
            <w:r>
              <w:t>4</w:t>
            </w:r>
          </w:p>
        </w:tc>
        <w:tc>
          <w:tcPr>
            <w:tcW w:w="1272" w:type="dxa"/>
          </w:tcPr>
          <w:p w14:paraId="35671BF6" w14:textId="77777777" w:rsidR="003B47EB" w:rsidRDefault="003B47EB" w:rsidP="004247A4">
            <w:r>
              <w:t>0.12</w:t>
            </w:r>
          </w:p>
        </w:tc>
        <w:tc>
          <w:tcPr>
            <w:tcW w:w="1276" w:type="dxa"/>
          </w:tcPr>
          <w:p w14:paraId="4FA86A68" w14:textId="77777777" w:rsidR="003B47EB" w:rsidRDefault="003B47EB" w:rsidP="004247A4">
            <w:r>
              <w:t>1.25</w:t>
            </w:r>
          </w:p>
        </w:tc>
        <w:tc>
          <w:tcPr>
            <w:tcW w:w="1418" w:type="dxa"/>
          </w:tcPr>
          <w:p w14:paraId="0B0700E9" w14:textId="77777777" w:rsidR="003B47EB" w:rsidRDefault="003B47EB" w:rsidP="004247A4">
            <w:r>
              <w:t>0.30</w:t>
            </w:r>
          </w:p>
        </w:tc>
        <w:tc>
          <w:tcPr>
            <w:tcW w:w="1417" w:type="dxa"/>
          </w:tcPr>
          <w:p w14:paraId="26BA980E" w14:textId="77777777" w:rsidR="003B47EB" w:rsidRDefault="003B47EB" w:rsidP="004247A4">
            <w:r>
              <w:t>1.15</w:t>
            </w:r>
          </w:p>
        </w:tc>
        <w:tc>
          <w:tcPr>
            <w:tcW w:w="2409" w:type="dxa"/>
          </w:tcPr>
          <w:p w14:paraId="5F680768" w14:textId="77777777" w:rsidR="003B47EB" w:rsidRDefault="003B47EB" w:rsidP="004247A4">
            <w:r>
              <w:t>50</w:t>
            </w:r>
          </w:p>
        </w:tc>
      </w:tr>
    </w:tbl>
    <w:p w14:paraId="1FC229C9" w14:textId="77777777" w:rsidR="003B47EB" w:rsidRDefault="003B47EB" w:rsidP="003B47EB">
      <w:pPr>
        <w:jc w:val="center"/>
      </w:pPr>
      <w:r>
        <w:t>Table 1: Different particle size distributions used to test the sensitivity of the aerosol retrieval.</w:t>
      </w:r>
    </w:p>
    <w:p w14:paraId="76C9BA1D" w14:textId="77777777" w:rsidR="003B47EB" w:rsidRDefault="003B47EB">
      <w:r>
        <w:br w:type="page"/>
      </w:r>
    </w:p>
    <w:p w14:paraId="2A30189F" w14:textId="402742D5" w:rsidR="003B47EB" w:rsidRDefault="00342A42" w:rsidP="003B47EB">
      <w:pPr>
        <w:rPr>
          <w:ins w:id="619" w:author="Elash, Brenden" w:date="2016-04-28T14:20:00Z"/>
        </w:rPr>
      </w:pPr>
      <w:ins w:id="620" w:author="Elash, Brenden" w:date="2016-04-28T14:20:00Z">
        <w:r>
          <w:rPr>
            <w:noProof/>
            <w:lang w:eastAsia="en-CA"/>
          </w:rPr>
          <w:lastRenderedPageBreak/>
          <w:drawing>
            <wp:inline distT="0" distB="0" distL="0" distR="0" wp14:anchorId="18BDD9F7" wp14:editId="0634516E">
              <wp:extent cx="2783829" cy="2305050"/>
              <wp:effectExtent l="0" t="0" r="0" b="0"/>
              <wp:docPr id="4" name="Picture 4" descr="C:\Users\bje035\Documents\MATLAB\SimulationStudy\New Figure\4-1-ChangeInLinearPolar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SimulationStudy\New Figure\4-1-ChangeInLinearPolarization.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91545" cy="2311439"/>
                      </a:xfrm>
                      <a:prstGeom prst="rect">
                        <a:avLst/>
                      </a:prstGeom>
                      <a:noFill/>
                      <a:ln>
                        <a:noFill/>
                      </a:ln>
                    </pic:spPr>
                  </pic:pic>
                </a:graphicData>
              </a:graphic>
            </wp:inline>
          </w:drawing>
        </w:r>
      </w:ins>
    </w:p>
    <w:p w14:paraId="2024A73B" w14:textId="15021527" w:rsidR="00342A42" w:rsidRDefault="00342A42" w:rsidP="003B47EB">
      <w:pPr>
        <w:rPr>
          <w:ins w:id="621" w:author="Elash, Brenden" w:date="2016-04-28T14:22:00Z"/>
        </w:rPr>
      </w:pPr>
      <w:ins w:id="622" w:author="Elash, Brenden" w:date="2016-04-28T14:20:00Z">
        <w:r>
          <w:t>Figure 0:</w:t>
        </w:r>
      </w:ins>
      <w:ins w:id="623" w:author="Elash, Brenden" w:date="2016-04-28T14:21:00Z">
        <w:r>
          <w:t xml:space="preserve"> Absolute percent c</w:t>
        </w:r>
      </w:ins>
      <w:ins w:id="624" w:author="Elash, Brenden" w:date="2016-04-28T14:20:00Z">
        <w:r>
          <w:t xml:space="preserve">hange in linear polarization between a </w:t>
        </w:r>
      </w:ins>
      <w:ins w:id="625" w:author="Elash, Brenden" w:date="2016-04-28T14:21:00Z">
        <w:r>
          <w:t>s</w:t>
        </w:r>
      </w:ins>
      <w:ins w:id="626" w:author="Elash, Brenden" w:date="2016-04-28T14:20:00Z">
        <w:r>
          <w:t xml:space="preserve">ample </w:t>
        </w:r>
      </w:ins>
      <w:ins w:id="627" w:author="Elash, Brenden" w:date="2016-04-28T14:21:00Z">
        <w:r>
          <w:t>atmosphere</w:t>
        </w:r>
      </w:ins>
      <w:ins w:id="628" w:author="Elash, Brenden" w:date="2016-04-28T14:20:00Z">
        <w:r>
          <w:t xml:space="preserve"> </w:t>
        </w:r>
      </w:ins>
      <w:ins w:id="629" w:author="Elash, Brenden" w:date="2016-04-28T14:21:00Z">
        <w:r>
          <w:t>that contains aerosol and one that does not</w:t>
        </w:r>
      </w:ins>
      <w:ins w:id="630" w:author="Elash, Brenden" w:date="2016-04-28T14:22:00Z">
        <w:r>
          <w:t>.</w:t>
        </w:r>
      </w:ins>
    </w:p>
    <w:p w14:paraId="0BF232DE" w14:textId="65961CE1" w:rsidR="00342A42" w:rsidRDefault="00342A42">
      <w:pPr>
        <w:rPr>
          <w:ins w:id="631" w:author="Elash, Brenden" w:date="2016-04-28T14:23:00Z"/>
        </w:rPr>
      </w:pPr>
      <w:ins w:id="632" w:author="Elash, Brenden" w:date="2016-04-28T14:23:00Z">
        <w:r>
          <w:br w:type="page"/>
        </w:r>
      </w:ins>
    </w:p>
    <w:p w14:paraId="54899674" w14:textId="77777777" w:rsidR="00342A42" w:rsidRDefault="00342A42" w:rsidP="003B47EB"/>
    <w:p w14:paraId="122D4C81" w14:textId="77777777" w:rsidR="003B47EB" w:rsidRDefault="003B47EB" w:rsidP="003B47EB">
      <w:r>
        <w:rPr>
          <w:noProof/>
          <w:lang w:eastAsia="en-CA"/>
        </w:rPr>
        <w:drawing>
          <wp:inline distT="0" distB="0" distL="0" distR="0" wp14:anchorId="0A6ED9A3" wp14:editId="599FE9DA">
            <wp:extent cx="2670807" cy="2076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1-AerosolExtinctionProfil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86888" cy="2088952"/>
                    </a:xfrm>
                    <a:prstGeom prst="rect">
                      <a:avLst/>
                    </a:prstGeom>
                  </pic:spPr>
                </pic:pic>
              </a:graphicData>
            </a:graphic>
          </wp:inline>
        </w:drawing>
      </w:r>
    </w:p>
    <w:p w14:paraId="6EDCA1F0" w14:textId="77777777" w:rsidR="002672ED" w:rsidRDefault="003B47EB" w:rsidP="003B47EB">
      <w:r>
        <w:t xml:space="preserve">Figure 1: The two aerosol profiles used in this study. The blue is a background aerosol extinction levels, and the red curve is a representative aerosol profile after the </w:t>
      </w:r>
      <w:proofErr w:type="spellStart"/>
      <w:r>
        <w:t>Nabro</w:t>
      </w:r>
      <w:proofErr w:type="spellEnd"/>
      <w:r>
        <w:t xml:space="preserve"> eruption.</w:t>
      </w:r>
    </w:p>
    <w:p w14:paraId="213D736B" w14:textId="77777777" w:rsidR="003B47EB" w:rsidRDefault="003B47EB">
      <w:r>
        <w:br w:type="page"/>
      </w:r>
    </w:p>
    <w:p w14:paraId="4D8193D5" w14:textId="462FB15C" w:rsidR="003B47EB" w:rsidRDefault="002F7831" w:rsidP="003B47EB">
      <w:r>
        <w:rPr>
          <w:noProof/>
          <w:lang w:eastAsia="en-CA"/>
        </w:rPr>
        <w:lastRenderedPageBreak/>
        <w:drawing>
          <wp:inline distT="0" distB="0" distL="0" distR="0" wp14:anchorId="7922F802" wp14:editId="52DABCAF">
            <wp:extent cx="3115541" cy="4895850"/>
            <wp:effectExtent l="0" t="0" r="8890" b="0"/>
            <wp:docPr id="3" name="Picture 3" descr="C:\Users\bje035\Documents\MATLAB\SimulationStudy\Figures\4-1-WavelengthVsAltitude\4-1-WavelengthVsAltitu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je035\Documents\MATLAB\SimulationStudy\Figures\4-1-WavelengthVsAltitude\4-1-WavelengthVsAltitud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17994" cy="4899705"/>
                    </a:xfrm>
                    <a:prstGeom prst="rect">
                      <a:avLst/>
                    </a:prstGeom>
                    <a:noFill/>
                    <a:ln>
                      <a:noFill/>
                    </a:ln>
                  </pic:spPr>
                </pic:pic>
              </a:graphicData>
            </a:graphic>
          </wp:inline>
        </w:drawing>
      </w:r>
    </w:p>
    <w:p w14:paraId="7F11228C" w14:textId="6F4988EF" w:rsidR="003B47EB" w:rsidRDefault="003B47EB" w:rsidP="003B47EB">
      <w:pPr>
        <w:jc w:val="center"/>
      </w:pPr>
      <w:r>
        <w:t xml:space="preserve">Figure 2: A computation of the percentage of aerosol signal </w:t>
      </w:r>
      <w:r w:rsidR="002F7831">
        <w:t>change in the horizontal and vertical polarizations compared to the scalar</w:t>
      </w:r>
      <w:r>
        <w:t>. The top, and bottom figures are the horizontal, and vertical polarization respectively. The geometry for the simulation is set up with SZA of 45</w:t>
      </w:r>
      <w:r>
        <w:rPr>
          <w:vertAlign w:val="superscript"/>
        </w:rPr>
        <w:t>o</w:t>
      </w:r>
      <w:r>
        <w:t xml:space="preserve"> and SSA of 60</w:t>
      </w:r>
      <w:r>
        <w:rPr>
          <w:vertAlign w:val="superscript"/>
        </w:rPr>
        <w:t>o</w:t>
      </w:r>
      <w:r>
        <w:t xml:space="preserve"> with an Albedo of 0 and using the background aerosol profile.</w:t>
      </w:r>
    </w:p>
    <w:p w14:paraId="4F6762B3" w14:textId="77777777" w:rsidR="003B47EB" w:rsidRDefault="003B47EB">
      <w:r>
        <w:br w:type="page"/>
      </w:r>
    </w:p>
    <w:p w14:paraId="4C424106" w14:textId="327FFF7B" w:rsidR="003B47EB" w:rsidRDefault="002A5E69" w:rsidP="003B47EB">
      <w:r>
        <w:rPr>
          <w:noProof/>
          <w:lang w:eastAsia="en-CA"/>
        </w:rPr>
        <w:lastRenderedPageBreak/>
        <w:drawing>
          <wp:inline distT="0" distB="0" distL="0" distR="0" wp14:anchorId="5F449460" wp14:editId="32634428">
            <wp:extent cx="5943600" cy="5095875"/>
            <wp:effectExtent l="0" t="0" r="0" b="9525"/>
            <wp:docPr id="5" name="Picture 5" descr="C:\Users\bje035\Documents\MATLAB\SimulationStudy\Figures\4-1-WavelengthVsSSA\4-1-WavelengthVs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je035\Documents\MATLAB\SimulationStudy\Figures\4-1-WavelengthVsSSA\4-1-WavelengthVsSSA.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095875"/>
                    </a:xfrm>
                    <a:prstGeom prst="rect">
                      <a:avLst/>
                    </a:prstGeom>
                    <a:noFill/>
                    <a:ln>
                      <a:noFill/>
                    </a:ln>
                  </pic:spPr>
                </pic:pic>
              </a:graphicData>
            </a:graphic>
          </wp:inline>
        </w:drawing>
      </w:r>
    </w:p>
    <w:p w14:paraId="24C54E69" w14:textId="70E11DF1" w:rsidR="003B47EB" w:rsidRDefault="003B47EB" w:rsidP="003B47EB">
      <w:pPr>
        <w:jc w:val="center"/>
      </w:pPr>
      <w:r>
        <w:t xml:space="preserve">Figure 3: </w:t>
      </w:r>
      <w:proofErr w:type="spellStart"/>
      <w:r w:rsidR="001B7812">
        <w:t>Left</w:t>
      </w:r>
      <w:proofErr w:type="gramStart"/>
      <w:r w:rsidR="001B7812">
        <w:t>:</w:t>
      </w:r>
      <w:r w:rsidR="002F7831">
        <w:t>A</w:t>
      </w:r>
      <w:proofErr w:type="spellEnd"/>
      <w:proofErr w:type="gramEnd"/>
      <w:r w:rsidR="002F7831">
        <w:t xml:space="preserve"> computation of the percentage of aerosol signal over the total radiance for a three polarizations. The top, middle, and bottom figures are the </w:t>
      </w:r>
      <w:r w:rsidR="00A34D6B">
        <w:t>scalar</w:t>
      </w:r>
      <w:r w:rsidR="002F7831">
        <w:t>, horizontal, and vertical polarization respectively. The geometry for the simulation is set up with SZA of 45</w:t>
      </w:r>
      <w:r w:rsidR="002F7831">
        <w:rPr>
          <w:vertAlign w:val="superscript"/>
        </w:rPr>
        <w:t>o</w:t>
      </w:r>
      <w:r w:rsidR="002F7831">
        <w:t xml:space="preserve"> and at an altitude 15.5 km with an Albedo of 0 and using the background aerosol profile.</w:t>
      </w:r>
      <w:r w:rsidR="001B7812">
        <w:t xml:space="preserve"> Right: The same geometry as the left </w:t>
      </w:r>
      <w:r w:rsidR="002A5E69">
        <w:t>column</w:t>
      </w:r>
      <w:r w:rsidR="001B7812">
        <w:t xml:space="preserve"> ex</w:t>
      </w:r>
      <w:r w:rsidR="002A5E69">
        <w:t>cep</w:t>
      </w:r>
      <w:r w:rsidR="001B7812">
        <w:t xml:space="preserve">t the log of the </w:t>
      </w:r>
      <w:r w:rsidR="002A5E69">
        <w:t>total radiance</w:t>
      </w:r>
      <w:r w:rsidR="001B7812">
        <w:t xml:space="preserve"> for each polarization</w:t>
      </w:r>
      <w:r w:rsidR="002A5E69">
        <w:t xml:space="preserve"> is shown</w:t>
      </w:r>
      <w:r w:rsidR="001B7812">
        <w:t>.</w:t>
      </w:r>
    </w:p>
    <w:p w14:paraId="56225698" w14:textId="77777777" w:rsidR="002451BF" w:rsidRDefault="003B47EB" w:rsidP="002451BF">
      <w:r>
        <w:br w:type="page"/>
      </w:r>
      <w:r w:rsidR="002451BF">
        <w:rPr>
          <w:noProof/>
          <w:lang w:eastAsia="en-CA"/>
        </w:rPr>
        <w:lastRenderedPageBreak/>
        <w:drawing>
          <wp:inline distT="0" distB="0" distL="0" distR="0" wp14:anchorId="691FE8AA" wp14:editId="082DBE11">
            <wp:extent cx="2805756" cy="55478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1-PercentPolariz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5163" cy="5566416"/>
                    </a:xfrm>
                    <a:prstGeom prst="rect">
                      <a:avLst/>
                    </a:prstGeom>
                  </pic:spPr>
                </pic:pic>
              </a:graphicData>
            </a:graphic>
          </wp:inline>
        </w:drawing>
      </w:r>
    </w:p>
    <w:p w14:paraId="7E60F83B" w14:textId="2401143B" w:rsidR="002451BF" w:rsidRPr="003F006A" w:rsidRDefault="002451BF" w:rsidP="002451BF">
      <w:pPr>
        <w:jc w:val="center"/>
      </w:pPr>
      <w:r>
        <w:t xml:space="preserve">Figure 4: A percent of the linear polarized radiances over the scalar radiance, the top and bottom figures are the horizontal and vertical polarizations respectively. The radiances were calculated with a geometry of </w:t>
      </w:r>
      <w:del w:id="633" w:author="Elash, Brenden" w:date="2016-05-04T09:52:00Z">
        <w:r w:rsidDel="00FB2FEC">
          <w:delText>60</w:delText>
        </w:r>
        <w:r w:rsidDel="00FB2FEC">
          <w:rPr>
            <w:vertAlign w:val="superscript"/>
          </w:rPr>
          <w:delText>o</w:delText>
        </w:r>
        <w:r w:rsidDel="00FB2FEC">
          <w:delText xml:space="preserve"> </w:delText>
        </w:r>
      </w:del>
      <w:ins w:id="634" w:author="Elash, Brenden" w:date="2016-05-04T09:52:00Z">
        <w:r w:rsidR="00FB2FEC">
          <w:t>45</w:t>
        </w:r>
        <w:r w:rsidR="00FB2FEC">
          <w:rPr>
            <w:vertAlign w:val="superscript"/>
          </w:rPr>
          <w:t>o</w:t>
        </w:r>
        <w:r w:rsidR="00FB2FEC">
          <w:t xml:space="preserve"> </w:t>
        </w:r>
      </w:ins>
      <w:r>
        <w:t xml:space="preserve">SZA and </w:t>
      </w:r>
      <w:del w:id="635" w:author="Elash, Brenden" w:date="2016-05-04T09:52:00Z">
        <w:r w:rsidDel="00FB2FEC">
          <w:delText>45</w:delText>
        </w:r>
        <w:r w:rsidDel="00FB2FEC">
          <w:rPr>
            <w:vertAlign w:val="superscript"/>
          </w:rPr>
          <w:delText>o</w:delText>
        </w:r>
        <w:r w:rsidDel="00FB2FEC">
          <w:delText xml:space="preserve"> </w:delText>
        </w:r>
      </w:del>
      <w:ins w:id="636" w:author="Elash, Brenden" w:date="2016-05-04T09:52:00Z">
        <w:r w:rsidR="00FB2FEC">
          <w:t>60</w:t>
        </w:r>
        <w:r w:rsidR="00FB2FEC">
          <w:rPr>
            <w:vertAlign w:val="superscript"/>
          </w:rPr>
          <w:t>o</w:t>
        </w:r>
        <w:r w:rsidR="00FB2FEC">
          <w:t xml:space="preserve"> </w:t>
        </w:r>
      </w:ins>
      <w:r>
        <w:t>SSA with an albedo of 0 and using the background aerosol profile. Note that the scale for each plot are different.</w:t>
      </w:r>
    </w:p>
    <w:p w14:paraId="405DD3B5" w14:textId="77777777" w:rsidR="003B47EB" w:rsidRDefault="003B47EB"/>
    <w:p w14:paraId="6A8F9E1E" w14:textId="0746A7F5" w:rsidR="003B47EB" w:rsidRDefault="00DD7D31" w:rsidP="003B47EB">
      <w:r>
        <w:rPr>
          <w:noProof/>
          <w:lang w:eastAsia="en-CA"/>
        </w:rPr>
        <w:lastRenderedPageBreak/>
        <w:drawing>
          <wp:inline distT="0" distB="0" distL="0" distR="0" wp14:anchorId="3DD2D017" wp14:editId="7439AD5D">
            <wp:extent cx="2543175" cy="4359729"/>
            <wp:effectExtent l="0" t="0" r="0" b="3175"/>
            <wp:docPr id="2" name="Picture 2" descr="C:\Users\bje035\Documents\MATLAB\ALI\ThesisFigures\4-3-WavelengthVsExtinction\4-3-WavelengthVsExtinctionMeasurementV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je035\Documents\MATLAB\ALI\ThesisFigures\4-3-WavelengthVsExtinction\4-3-WavelengthVsExtinctionMeasurementVector.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7402" cy="4366976"/>
                    </a:xfrm>
                    <a:prstGeom prst="rect">
                      <a:avLst/>
                    </a:prstGeom>
                    <a:noFill/>
                    <a:ln>
                      <a:noFill/>
                    </a:ln>
                  </pic:spPr>
                </pic:pic>
              </a:graphicData>
            </a:graphic>
          </wp:inline>
        </w:drawing>
      </w:r>
    </w:p>
    <w:p w14:paraId="22B1DD29" w14:textId="2DE39E54" w:rsidR="003B47EB" w:rsidRDefault="003B47EB" w:rsidP="003B47EB">
      <w:pPr>
        <w:jc w:val="center"/>
      </w:pPr>
      <w:r>
        <w:t xml:space="preserve">Figure </w:t>
      </w:r>
      <w:r w:rsidR="002451BF">
        <w:t>5</w:t>
      </w:r>
      <w:r>
        <w:t xml:space="preserve">: </w:t>
      </w:r>
      <w:r w:rsidR="00DD7D31">
        <w:t>The background aerosol profile scaled by a factor used to calculate aerosol measurement vectors</w:t>
      </w:r>
      <w:r w:rsidR="007C7186">
        <w:t xml:space="preserve"> for 750 nm with a SZA of </w:t>
      </w:r>
      <w:r w:rsidR="00ED3AA4">
        <w:t>60</w:t>
      </w:r>
      <w:r w:rsidR="007C7186">
        <w:rPr>
          <w:vertAlign w:val="superscript"/>
        </w:rPr>
        <w:t>o</w:t>
      </w:r>
      <w:r w:rsidR="007C7186">
        <w:t xml:space="preserve"> and SSA of </w:t>
      </w:r>
      <w:r w:rsidR="00ED3AA4">
        <w:t>45</w:t>
      </w:r>
      <w:r w:rsidR="007C7186">
        <w:rPr>
          <w:vertAlign w:val="superscript"/>
        </w:rPr>
        <w:t>o</w:t>
      </w:r>
      <w:r w:rsidR="007C7186">
        <w:t xml:space="preserve"> with an albedo of 0. The three panels are the scalar, horizontal, and vertical polarizations from top to bottom. </w:t>
      </w:r>
      <w:r w:rsidR="00DD7D31">
        <w:t xml:space="preserve"> </w:t>
      </w:r>
    </w:p>
    <w:p w14:paraId="1C7E35D4" w14:textId="77777777" w:rsidR="003B47EB" w:rsidRDefault="003B47EB">
      <w:r>
        <w:br w:type="page"/>
      </w:r>
    </w:p>
    <w:p w14:paraId="6864A1CF" w14:textId="77777777" w:rsidR="003B47EB" w:rsidRDefault="003B47EB">
      <w:del w:id="637" w:author="Elash, Brenden" w:date="2016-05-05T15:57:00Z">
        <w:r w:rsidDel="00924F3B">
          <w:lastRenderedPageBreak/>
          <w:br w:type="page"/>
        </w:r>
      </w:del>
    </w:p>
    <w:p w14:paraId="77A071FD" w14:textId="77777777" w:rsidR="003B47EB" w:rsidRDefault="003B47EB" w:rsidP="003B47EB">
      <w:pPr>
        <w:jc w:val="center"/>
      </w:pPr>
      <w:r>
        <w:rPr>
          <w:noProof/>
          <w:lang w:eastAsia="en-CA"/>
        </w:rPr>
        <w:drawing>
          <wp:inline distT="0" distB="0" distL="0" distR="0" wp14:anchorId="7BEDE871" wp14:editId="70FB2126">
            <wp:extent cx="5807122" cy="3267127"/>
            <wp:effectExtent l="0" t="0" r="317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ScalarComparis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16791" cy="3272567"/>
                    </a:xfrm>
                    <a:prstGeom prst="rect">
                      <a:avLst/>
                    </a:prstGeom>
                  </pic:spPr>
                </pic:pic>
              </a:graphicData>
            </a:graphic>
          </wp:inline>
        </w:drawing>
      </w:r>
    </w:p>
    <w:p w14:paraId="6141F769" w14:textId="77777777" w:rsidR="003B47EB" w:rsidRPr="000371E5" w:rsidRDefault="003B47EB" w:rsidP="003B47EB">
      <w:pPr>
        <w:jc w:val="center"/>
      </w:pPr>
      <w:r>
        <w:t>Figure 6: Percent differences of the retrieved aerosol profiles for the scal</w:t>
      </w:r>
      <w:r w:rsidR="006837A5">
        <w:t>a</w:t>
      </w:r>
      <w:r>
        <w:t>r retrieval versus the vector retrieval. Each column represents a different particle size distribution and the labels can be cross referenced in Table 1.</w:t>
      </w:r>
    </w:p>
    <w:p w14:paraId="3ABD64C4" w14:textId="77777777" w:rsidR="003B47EB" w:rsidRDefault="003B47EB">
      <w:r>
        <w:br w:type="page"/>
      </w:r>
    </w:p>
    <w:p w14:paraId="0ECF8314" w14:textId="64662087" w:rsidR="003B47EB" w:rsidRDefault="0056102D" w:rsidP="003B47EB">
      <w:r>
        <w:rPr>
          <w:noProof/>
          <w:lang w:eastAsia="en-CA"/>
        </w:rPr>
        <w:lastRenderedPageBreak/>
        <w:drawing>
          <wp:inline distT="0" distB="0" distL="0" distR="0" wp14:anchorId="2DBAE6AE" wp14:editId="2CD4379C">
            <wp:extent cx="5943600" cy="4953000"/>
            <wp:effectExtent l="0" t="0" r="0" b="0"/>
            <wp:docPr id="6" name="Picture 6" descr="C:\Users\bje035\Documents\MATLAB\SimulationStudy\Figures\4-1-ParticleSizeComparison\4-1-ParticleSize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SimulationStudy\Figures\4-1-ParticleSizeComparison\4-1-ParticleSizeComparison.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14:paraId="49E461DE" w14:textId="2A9D72EF" w:rsidR="003B47EB" w:rsidRPr="002F653C" w:rsidRDefault="003B47EB" w:rsidP="003B47EB">
      <w:pPr>
        <w:jc w:val="center"/>
      </w:pPr>
      <w:r>
        <w:t xml:space="preserve">Figure 7: The retrieved aerosol profiles for each unique combination of geometry and aerosol profile are compared again the known original </w:t>
      </w:r>
      <w:r w:rsidR="0011532B">
        <w:t>states</w:t>
      </w:r>
      <w:r>
        <w:t>. The plot</w:t>
      </w:r>
      <w:r w:rsidR="0011532B">
        <w:t>s</w:t>
      </w:r>
      <w:r>
        <w:t xml:space="preserve"> are separated into 1</w:t>
      </w:r>
      <w:r w:rsidR="0015500D">
        <w:t>2</w:t>
      </w:r>
      <w:r>
        <w:t xml:space="preserve"> cases. The four columns represent the four </w:t>
      </w:r>
      <w:r w:rsidR="0015500D">
        <w:t>particle size distributions</w:t>
      </w:r>
      <w:r>
        <w:t xml:space="preserve"> used for the analysis </w:t>
      </w:r>
      <w:r w:rsidR="0015500D">
        <w:t>as listed in Table 1. From the</w:t>
      </w:r>
      <w:r>
        <w:t xml:space="preserve"> </w:t>
      </w:r>
      <w:r w:rsidR="0015500D">
        <w:t xml:space="preserve">top </w:t>
      </w:r>
      <w:r>
        <w:t xml:space="preserve">to </w:t>
      </w:r>
      <w:r w:rsidR="0015500D">
        <w:t xml:space="preserve">bottom row are </w:t>
      </w:r>
      <w:r>
        <w:t xml:space="preserve">the </w:t>
      </w:r>
      <w:r w:rsidR="0011532B">
        <w:t>scalar</w:t>
      </w:r>
      <w:r w:rsidR="0015500D">
        <w:t>,</w:t>
      </w:r>
      <w:r>
        <w:t xml:space="preserve"> horizontal, and the vertical polarization. </w:t>
      </w:r>
    </w:p>
    <w:p w14:paraId="76D5FD99" w14:textId="04110132" w:rsidR="00F62E90" w:rsidRDefault="00F62E90">
      <w:pPr>
        <w:rPr>
          <w:ins w:id="638" w:author="Elash, Brenden" w:date="2016-05-05T13:49:00Z"/>
        </w:rPr>
      </w:pPr>
      <w:ins w:id="639" w:author="Elash, Brenden" w:date="2016-05-05T13:49:00Z">
        <w:r>
          <w:br w:type="page"/>
        </w:r>
      </w:ins>
    </w:p>
    <w:p w14:paraId="1B67910A" w14:textId="22316091" w:rsidR="003B47EB" w:rsidRDefault="00344B47" w:rsidP="00D63207">
      <w:pPr>
        <w:rPr>
          <w:ins w:id="640" w:author="Elash, Brenden" w:date="2016-05-05T13:50:00Z"/>
        </w:rPr>
      </w:pPr>
      <w:ins w:id="641" w:author="Elash, Brenden" w:date="2016-05-05T14:06:00Z">
        <w:r>
          <w:rPr>
            <w:noProof/>
            <w:lang w:eastAsia="en-CA"/>
          </w:rPr>
          <w:lastRenderedPageBreak/>
          <w:drawing>
            <wp:inline distT="0" distB="0" distL="0" distR="0" wp14:anchorId="79A7AA7F" wp14:editId="5FB4CF76">
              <wp:extent cx="3343275" cy="4086225"/>
              <wp:effectExtent l="0" t="0" r="9525" b="9525"/>
              <wp:docPr id="10" name="Picture 10" descr="C:\Users\bje035\Documents\MATLAB\ALI\ThesisFigures\4-3-PercisionComparisonWavelengths\4-3-PercisionComparisonWavelength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je035\Documents\MATLAB\ALI\ThesisFigures\4-3-PercisionComparisonWavelengths\4-3-PercisionComparisonWavelength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45167" cy="4088538"/>
                      </a:xfrm>
                      <a:prstGeom prst="rect">
                        <a:avLst/>
                      </a:prstGeom>
                      <a:noFill/>
                      <a:ln>
                        <a:noFill/>
                      </a:ln>
                    </pic:spPr>
                  </pic:pic>
                </a:graphicData>
              </a:graphic>
            </wp:inline>
          </w:drawing>
        </w:r>
      </w:ins>
    </w:p>
    <w:p w14:paraId="74B31E39" w14:textId="62CB313E" w:rsidR="00F62E90" w:rsidRPr="002672ED" w:rsidRDefault="00F62E90" w:rsidP="00D63207">
      <w:ins w:id="642" w:author="Elash, Brenden" w:date="2016-05-05T13:50:00Z">
        <w:r>
          <w:t>Figure 8:</w:t>
        </w:r>
      </w:ins>
      <w:ins w:id="643" w:author="Elash, Brenden" w:date="2016-05-05T14:05:00Z">
        <w:r w:rsidR="005C1A4F">
          <w:t xml:space="preserve"> </w:t>
        </w:r>
      </w:ins>
      <w:ins w:id="644" w:author="Elash, Brenden" w:date="2016-05-05T14:08:00Z">
        <w:r w:rsidR="00344B47">
          <w:t xml:space="preserve">Average of the </w:t>
        </w:r>
      </w:ins>
      <w:ins w:id="645" w:author="Elash, Brenden" w:date="2016-05-05T14:09:00Z">
        <w:r w:rsidR="00344B47">
          <w:t>normalized</w:t>
        </w:r>
      </w:ins>
      <w:ins w:id="646" w:author="Elash, Brenden" w:date="2016-05-05T14:08:00Z">
        <w:r w:rsidR="00344B47">
          <w:t xml:space="preserve"> c</w:t>
        </w:r>
      </w:ins>
      <w:ins w:id="647" w:author="Elash, Brenden" w:date="2016-05-05T14:06:00Z">
        <w:r w:rsidR="00344B47">
          <w:t>o-</w:t>
        </w:r>
      </w:ins>
      <w:ins w:id="648" w:author="Elash, Brenden" w:date="2016-05-05T14:08:00Z">
        <w:r w:rsidR="00344B47">
          <w:t>v</w:t>
        </w:r>
      </w:ins>
      <w:ins w:id="649" w:author="Elash, Brenden" w:date="2016-05-05T14:06:00Z">
        <w:r w:rsidR="00344B47">
          <w:t>ariance</w:t>
        </w:r>
      </w:ins>
      <w:ins w:id="650" w:author="Elash, Brenden" w:date="2016-05-05T14:08:00Z">
        <w:r w:rsidR="00344B47">
          <w:t>s for the horizontal and vertical polarization compared to the scalar case</w:t>
        </w:r>
      </w:ins>
      <w:ins w:id="651" w:author="Elash, Brenden" w:date="2016-05-05T14:10:00Z">
        <w:r w:rsidR="00344B47">
          <w:t xml:space="preserve"> for the various selected wavelengths for the volcanic extinction profile</w:t>
        </w:r>
      </w:ins>
      <w:ins w:id="652" w:author="Elash, Brenden" w:date="2016-05-05T14:08:00Z">
        <w:r w:rsidR="00344B47">
          <w:t xml:space="preserve">. </w:t>
        </w:r>
      </w:ins>
      <w:ins w:id="653" w:author="Elash, Brenden" w:date="2016-05-05T14:06:00Z">
        <w:r w:rsidR="00344B47">
          <w:t xml:space="preserve"> </w:t>
        </w:r>
      </w:ins>
      <w:ins w:id="654" w:author="Elash, Brenden" w:date="2016-05-05T14:09:00Z">
        <w:r w:rsidR="00344B47">
          <w:t xml:space="preserve">The faded line represent one standard deviation </w:t>
        </w:r>
      </w:ins>
      <w:ins w:id="655" w:author="Elash, Brenden" w:date="2016-05-05T14:11:00Z">
        <w:r w:rsidR="00344B47">
          <w:t>from</w:t>
        </w:r>
      </w:ins>
      <w:ins w:id="656" w:author="Elash, Brenden" w:date="2016-05-05T14:10:00Z">
        <w:r w:rsidR="00344B47">
          <w:t xml:space="preserve"> the average. The top panel is for a </w:t>
        </w:r>
      </w:ins>
      <w:ins w:id="657" w:author="Elash, Brenden" w:date="2016-05-05T14:11:00Z">
        <w:r w:rsidR="00344B47">
          <w:t>compensated</w:t>
        </w:r>
      </w:ins>
      <w:ins w:id="658" w:author="Elash, Brenden" w:date="2016-05-05T14:10:00Z">
        <w:r w:rsidR="00344B47">
          <w:t xml:space="preserve"> </w:t>
        </w:r>
      </w:ins>
      <w:ins w:id="659" w:author="Elash, Brenden" w:date="2016-05-05T14:11:00Z">
        <w:r w:rsidR="00344B47">
          <w:t>instrument and the bottom panel is an uncompensated one.</w:t>
        </w:r>
      </w:ins>
    </w:p>
    <w:sectPr w:rsidR="00F62E90" w:rsidRPr="002672ED">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Bourassa, Adam" w:date="2016-04-26T11:23:00Z" w:initials="BA">
    <w:p w14:paraId="2734BBC1" w14:textId="77777777" w:rsidR="001B4033" w:rsidRDefault="001B4033">
      <w:pPr>
        <w:pStyle w:val="CommentText"/>
      </w:pPr>
      <w:r>
        <w:rPr>
          <w:rStyle w:val="CommentReference"/>
        </w:rPr>
        <w:annotationRef/>
      </w:r>
      <w:r>
        <w:t xml:space="preserve">General: </w:t>
      </w:r>
    </w:p>
    <w:p w14:paraId="63D33732" w14:textId="77777777" w:rsidR="001B4033" w:rsidRDefault="001B4033">
      <w:pPr>
        <w:pStyle w:val="CommentText"/>
      </w:pPr>
    </w:p>
    <w:p w14:paraId="1C56E043" w14:textId="77777777" w:rsidR="001B4033" w:rsidRDefault="001B4033">
      <w:pPr>
        <w:pStyle w:val="CommentText"/>
      </w:pPr>
      <w:r>
        <w:t>Total vs scalar</w:t>
      </w:r>
    </w:p>
    <w:p w14:paraId="5A3FFC7D" w14:textId="77777777" w:rsidR="001B4033" w:rsidRDefault="001B4033">
      <w:pPr>
        <w:pStyle w:val="CommentText"/>
      </w:pPr>
    </w:p>
    <w:p w14:paraId="63C6224C" w14:textId="77777777" w:rsidR="001B4033" w:rsidRDefault="001B4033">
      <w:pPr>
        <w:pStyle w:val="CommentText"/>
      </w:pPr>
      <w:r>
        <w:t>Forward and back scatter</w:t>
      </w:r>
    </w:p>
    <w:p w14:paraId="098AB299" w14:textId="77777777" w:rsidR="001B4033" w:rsidRDefault="001B4033">
      <w:pPr>
        <w:pStyle w:val="CommentText"/>
      </w:pPr>
    </w:p>
    <w:p w14:paraId="6C60FE19" w14:textId="60010189" w:rsidR="001B4033" w:rsidRDefault="001B4033">
      <w:pPr>
        <w:pStyle w:val="CommentText"/>
      </w:pPr>
      <w:r>
        <w:t>Trends across parameters</w:t>
      </w:r>
    </w:p>
    <w:p w14:paraId="0CCF5A5B" w14:textId="431EA41D" w:rsidR="001B4033" w:rsidRDefault="001B4033">
      <w:pPr>
        <w:pStyle w:val="CommentText"/>
      </w:pPr>
    </w:p>
  </w:comment>
  <w:comment w:id="1" w:author="Elash, Brenden" w:date="2016-04-26T15:48:00Z" w:initials="EB">
    <w:p w14:paraId="3566F326" w14:textId="6DA5F6C6" w:rsidR="001B4033" w:rsidRDefault="001B4033">
      <w:pPr>
        <w:pStyle w:val="CommentText"/>
      </w:pPr>
      <w:r>
        <w:rPr>
          <w:rStyle w:val="CommentReference"/>
        </w:rPr>
        <w:annotationRef/>
      </w:r>
      <w:r>
        <w:t>Done total vs Scalar</w:t>
      </w:r>
    </w:p>
    <w:p w14:paraId="3A164482" w14:textId="77777777" w:rsidR="001B4033" w:rsidRDefault="001B4033">
      <w:pPr>
        <w:pStyle w:val="CommentText"/>
      </w:pPr>
    </w:p>
    <w:p w14:paraId="034EF883" w14:textId="11EF8B1E" w:rsidR="001B4033" w:rsidRDefault="001B4033">
      <w:pPr>
        <w:pStyle w:val="CommentText"/>
      </w:pPr>
      <w:r>
        <w:t>Done Forward back scatter</w:t>
      </w:r>
    </w:p>
    <w:p w14:paraId="2DB8BC5A" w14:textId="77777777" w:rsidR="001B4033" w:rsidRDefault="001B4033">
      <w:pPr>
        <w:pStyle w:val="CommentText"/>
      </w:pPr>
    </w:p>
    <w:p w14:paraId="231E9E9A" w14:textId="77777777" w:rsidR="001B4033" w:rsidRDefault="001B4033">
      <w:pPr>
        <w:pStyle w:val="CommentText"/>
      </w:pPr>
    </w:p>
  </w:comment>
  <w:comment w:id="20" w:author="Bourassa, Adam" w:date="2016-04-26T11:24:00Z" w:initials="BA">
    <w:p w14:paraId="28F244B1" w14:textId="0B4B65F3" w:rsidR="001B4033" w:rsidRDefault="001B4033">
      <w:pPr>
        <w:pStyle w:val="CommentText"/>
      </w:pPr>
      <w:r>
        <w:rPr>
          <w:rStyle w:val="CommentReference"/>
        </w:rPr>
        <w:annotationRef/>
      </w:r>
      <w:r>
        <w:t>Figure?</w:t>
      </w:r>
    </w:p>
  </w:comment>
  <w:comment w:id="35" w:author="Bourassa, Adam" w:date="2016-04-26T11:25:00Z" w:initials="BA">
    <w:p w14:paraId="6692C9A8" w14:textId="7CE7FEBD" w:rsidR="001B4033" w:rsidRDefault="001B4033">
      <w:pPr>
        <w:pStyle w:val="CommentText"/>
      </w:pPr>
      <w:r>
        <w:rPr>
          <w:rStyle w:val="CommentReference"/>
        </w:rPr>
        <w:annotationRef/>
      </w:r>
      <w:r>
        <w:t xml:space="preserve">Think/explain about why these are important and what they mean. </w:t>
      </w:r>
    </w:p>
  </w:comment>
  <w:comment w:id="280" w:author="Bourassa, Adam" w:date="2016-04-26T11:27:00Z" w:initials="BA">
    <w:p w14:paraId="2D3A7A8B" w14:textId="2B621233" w:rsidR="001B4033" w:rsidRDefault="001B4033">
      <w:pPr>
        <w:pStyle w:val="CommentText"/>
      </w:pPr>
      <w:r>
        <w:rPr>
          <w:rStyle w:val="CommentReference"/>
        </w:rPr>
        <w:annotationRef/>
      </w:r>
      <w:r>
        <w:t>Why?</w:t>
      </w:r>
    </w:p>
  </w:comment>
  <w:comment w:id="315" w:author="Bourassa, Adam" w:date="2016-04-26T11:26:00Z" w:initials="BA">
    <w:p w14:paraId="1B163B1D" w14:textId="77777777" w:rsidR="001B4033" w:rsidRDefault="001B4033">
      <w:pPr>
        <w:pStyle w:val="CommentText"/>
      </w:pPr>
      <w:r>
        <w:rPr>
          <w:rStyle w:val="CommentReference"/>
        </w:rPr>
        <w:annotationRef/>
      </w:r>
      <w:r>
        <w:t>Careful explanations</w:t>
      </w:r>
    </w:p>
    <w:p w14:paraId="6B248348" w14:textId="3EE6899F" w:rsidR="001B4033" w:rsidRDefault="001B4033">
      <w:pPr>
        <w:pStyle w:val="CommentText"/>
      </w:pPr>
    </w:p>
  </w:comment>
  <w:comment w:id="359" w:author="Bourassa, Adam" w:date="2016-04-26T11:31:00Z" w:initials="BA">
    <w:p w14:paraId="47CC3E0C" w14:textId="097D9790" w:rsidR="001B4033" w:rsidRDefault="001B4033">
      <w:pPr>
        <w:pStyle w:val="CommentText"/>
      </w:pPr>
      <w:r>
        <w:rPr>
          <w:rStyle w:val="CommentReference"/>
        </w:rPr>
        <w:annotationRef/>
      </w:r>
      <w:r>
        <w:t>?</w:t>
      </w:r>
    </w:p>
  </w:comment>
  <w:comment w:id="378" w:author="Bourassa, Adam" w:date="2016-04-26T11:29:00Z" w:initials="BA">
    <w:p w14:paraId="21A4D9BC" w14:textId="12DD1DC8" w:rsidR="001B4033" w:rsidRDefault="001B4033">
      <w:pPr>
        <w:pStyle w:val="CommentText"/>
      </w:pPr>
      <w:r>
        <w:rPr>
          <w:rStyle w:val="CommentReference"/>
        </w:rPr>
        <w:annotationRef/>
      </w:r>
      <w:r>
        <w:t>Needs more motivation/justification</w:t>
      </w:r>
    </w:p>
  </w:comment>
  <w:comment w:id="413" w:author="Bourassa, Adam" w:date="2016-04-26T11:31:00Z" w:initials="BA">
    <w:p w14:paraId="34CC737F" w14:textId="77777777" w:rsidR="001B4033" w:rsidRDefault="001B4033">
      <w:pPr>
        <w:pStyle w:val="CommentText"/>
      </w:pPr>
      <w:r>
        <w:rPr>
          <w:rStyle w:val="CommentReference"/>
        </w:rPr>
        <w:annotationRef/>
      </w:r>
      <w:r>
        <w:t>?</w:t>
      </w:r>
    </w:p>
    <w:p w14:paraId="322C1D65" w14:textId="2277A934" w:rsidR="001B4033" w:rsidRDefault="001B4033">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CF5A5B" w15:done="0"/>
  <w15:commentEx w15:paraId="231E9E9A" w15:paraIdParent="0CCF5A5B" w15:done="0"/>
  <w15:commentEx w15:paraId="28F244B1" w15:done="1"/>
  <w15:commentEx w15:paraId="6692C9A8" w15:done="1"/>
  <w15:commentEx w15:paraId="2D3A7A8B" w15:done="1"/>
  <w15:commentEx w15:paraId="6B248348" w15:done="1"/>
  <w15:commentEx w15:paraId="47CC3E0C" w15:done="1"/>
  <w15:commentEx w15:paraId="21A4D9BC" w15:done="1"/>
  <w15:commentEx w15:paraId="322C1D65" w15:done="1"/>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ourassa, Adam">
    <w15:presenceInfo w15:providerId="AD" w15:userId="S-1-5-21-1060284298-436374069-1708537768-9942"/>
  </w15:person>
  <w15:person w15:author="Elash, Brenden">
    <w15:presenceInfo w15:providerId="AD" w15:userId="S-1-5-21-1060284298-436374069-1708537768-951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634"/>
    <w:rsid w:val="00005AC8"/>
    <w:rsid w:val="000065C0"/>
    <w:rsid w:val="000127E0"/>
    <w:rsid w:val="0002119A"/>
    <w:rsid w:val="00022FC1"/>
    <w:rsid w:val="000241B7"/>
    <w:rsid w:val="00026035"/>
    <w:rsid w:val="00027014"/>
    <w:rsid w:val="000371E5"/>
    <w:rsid w:val="00041655"/>
    <w:rsid w:val="00043DAC"/>
    <w:rsid w:val="00050E50"/>
    <w:rsid w:val="0005362D"/>
    <w:rsid w:val="000540CE"/>
    <w:rsid w:val="000668F3"/>
    <w:rsid w:val="000731A0"/>
    <w:rsid w:val="00080477"/>
    <w:rsid w:val="000868AD"/>
    <w:rsid w:val="0009152D"/>
    <w:rsid w:val="00092422"/>
    <w:rsid w:val="000948C3"/>
    <w:rsid w:val="00095A85"/>
    <w:rsid w:val="000A097B"/>
    <w:rsid w:val="000A0B5E"/>
    <w:rsid w:val="000A0F3F"/>
    <w:rsid w:val="000A6F01"/>
    <w:rsid w:val="000B1E79"/>
    <w:rsid w:val="000B3F2A"/>
    <w:rsid w:val="000B5F4B"/>
    <w:rsid w:val="000C1581"/>
    <w:rsid w:val="000C5782"/>
    <w:rsid w:val="000D1A70"/>
    <w:rsid w:val="000D1D06"/>
    <w:rsid w:val="000D4F97"/>
    <w:rsid w:val="000E463C"/>
    <w:rsid w:val="000F26A5"/>
    <w:rsid w:val="000F38EB"/>
    <w:rsid w:val="001053F4"/>
    <w:rsid w:val="00105542"/>
    <w:rsid w:val="001073EB"/>
    <w:rsid w:val="001100DD"/>
    <w:rsid w:val="0011532B"/>
    <w:rsid w:val="00116AA6"/>
    <w:rsid w:val="00116C25"/>
    <w:rsid w:val="0012256F"/>
    <w:rsid w:val="00124C3B"/>
    <w:rsid w:val="00127EBE"/>
    <w:rsid w:val="001305DB"/>
    <w:rsid w:val="00131F51"/>
    <w:rsid w:val="0013512C"/>
    <w:rsid w:val="001355BA"/>
    <w:rsid w:val="001371F5"/>
    <w:rsid w:val="00146FA6"/>
    <w:rsid w:val="00153AE7"/>
    <w:rsid w:val="00154CA6"/>
    <w:rsid w:val="00154FB7"/>
    <w:rsid w:val="0015500D"/>
    <w:rsid w:val="00156E8C"/>
    <w:rsid w:val="001578F3"/>
    <w:rsid w:val="001663CC"/>
    <w:rsid w:val="00172ED4"/>
    <w:rsid w:val="00174A5C"/>
    <w:rsid w:val="00176EF4"/>
    <w:rsid w:val="001778EB"/>
    <w:rsid w:val="00180ECF"/>
    <w:rsid w:val="001814EC"/>
    <w:rsid w:val="00183825"/>
    <w:rsid w:val="00193128"/>
    <w:rsid w:val="00196FF4"/>
    <w:rsid w:val="001A0C96"/>
    <w:rsid w:val="001A611E"/>
    <w:rsid w:val="001B4033"/>
    <w:rsid w:val="001B5BB3"/>
    <w:rsid w:val="001B7812"/>
    <w:rsid w:val="001C14A6"/>
    <w:rsid w:val="001C33FC"/>
    <w:rsid w:val="001C4C2F"/>
    <w:rsid w:val="001D3445"/>
    <w:rsid w:val="001D401F"/>
    <w:rsid w:val="001D4D2C"/>
    <w:rsid w:val="001D7253"/>
    <w:rsid w:val="001F1E36"/>
    <w:rsid w:val="001F2671"/>
    <w:rsid w:val="001F65BA"/>
    <w:rsid w:val="0020321F"/>
    <w:rsid w:val="002035C2"/>
    <w:rsid w:val="00207AA0"/>
    <w:rsid w:val="00211145"/>
    <w:rsid w:val="00212A28"/>
    <w:rsid w:val="00213207"/>
    <w:rsid w:val="00217536"/>
    <w:rsid w:val="0021758C"/>
    <w:rsid w:val="00224D15"/>
    <w:rsid w:val="00224FC5"/>
    <w:rsid w:val="002262A8"/>
    <w:rsid w:val="002271A0"/>
    <w:rsid w:val="0022744B"/>
    <w:rsid w:val="00234F47"/>
    <w:rsid w:val="00243618"/>
    <w:rsid w:val="002451BF"/>
    <w:rsid w:val="0024535B"/>
    <w:rsid w:val="00250B0A"/>
    <w:rsid w:val="002672ED"/>
    <w:rsid w:val="00267C59"/>
    <w:rsid w:val="002701D2"/>
    <w:rsid w:val="002844B9"/>
    <w:rsid w:val="002849C4"/>
    <w:rsid w:val="0029001A"/>
    <w:rsid w:val="002900AD"/>
    <w:rsid w:val="0029173F"/>
    <w:rsid w:val="002944BD"/>
    <w:rsid w:val="002A439E"/>
    <w:rsid w:val="002A5E69"/>
    <w:rsid w:val="002B0F27"/>
    <w:rsid w:val="002B635C"/>
    <w:rsid w:val="002C2869"/>
    <w:rsid w:val="002D1C0C"/>
    <w:rsid w:val="002D2986"/>
    <w:rsid w:val="002D2C48"/>
    <w:rsid w:val="002D2E03"/>
    <w:rsid w:val="002D3C08"/>
    <w:rsid w:val="002E2794"/>
    <w:rsid w:val="002E2AC0"/>
    <w:rsid w:val="002E3BEA"/>
    <w:rsid w:val="002E4BBA"/>
    <w:rsid w:val="002F4B24"/>
    <w:rsid w:val="002F653C"/>
    <w:rsid w:val="002F6824"/>
    <w:rsid w:val="002F7831"/>
    <w:rsid w:val="002F7C63"/>
    <w:rsid w:val="00300A44"/>
    <w:rsid w:val="003105BA"/>
    <w:rsid w:val="00310D68"/>
    <w:rsid w:val="00314B55"/>
    <w:rsid w:val="00316434"/>
    <w:rsid w:val="0031686A"/>
    <w:rsid w:val="00322629"/>
    <w:rsid w:val="00323F98"/>
    <w:rsid w:val="0032678E"/>
    <w:rsid w:val="003273E8"/>
    <w:rsid w:val="00333698"/>
    <w:rsid w:val="00342A42"/>
    <w:rsid w:val="00342F93"/>
    <w:rsid w:val="00344B47"/>
    <w:rsid w:val="00345B1E"/>
    <w:rsid w:val="00352FD4"/>
    <w:rsid w:val="00355057"/>
    <w:rsid w:val="00361CB7"/>
    <w:rsid w:val="00365179"/>
    <w:rsid w:val="0038241A"/>
    <w:rsid w:val="00384DA5"/>
    <w:rsid w:val="0039267E"/>
    <w:rsid w:val="003931D3"/>
    <w:rsid w:val="00395495"/>
    <w:rsid w:val="00395719"/>
    <w:rsid w:val="00395E6E"/>
    <w:rsid w:val="003A3C4B"/>
    <w:rsid w:val="003A5DFB"/>
    <w:rsid w:val="003A73AB"/>
    <w:rsid w:val="003B096D"/>
    <w:rsid w:val="003B47EB"/>
    <w:rsid w:val="003B6429"/>
    <w:rsid w:val="003B71BA"/>
    <w:rsid w:val="003C39D0"/>
    <w:rsid w:val="003C61F4"/>
    <w:rsid w:val="003C7858"/>
    <w:rsid w:val="003D060E"/>
    <w:rsid w:val="003D2E70"/>
    <w:rsid w:val="003D6023"/>
    <w:rsid w:val="003E52B0"/>
    <w:rsid w:val="003E5F11"/>
    <w:rsid w:val="003F006A"/>
    <w:rsid w:val="003F0376"/>
    <w:rsid w:val="003F03E0"/>
    <w:rsid w:val="003F0E91"/>
    <w:rsid w:val="003F1F99"/>
    <w:rsid w:val="003F6EBB"/>
    <w:rsid w:val="0041611C"/>
    <w:rsid w:val="004247A4"/>
    <w:rsid w:val="004256E1"/>
    <w:rsid w:val="00432472"/>
    <w:rsid w:val="0043299F"/>
    <w:rsid w:val="004347A7"/>
    <w:rsid w:val="0044033B"/>
    <w:rsid w:val="0044677B"/>
    <w:rsid w:val="004649ED"/>
    <w:rsid w:val="00465146"/>
    <w:rsid w:val="004744F6"/>
    <w:rsid w:val="00480612"/>
    <w:rsid w:val="004851F2"/>
    <w:rsid w:val="0049131C"/>
    <w:rsid w:val="004930EA"/>
    <w:rsid w:val="00497DA9"/>
    <w:rsid w:val="004A3318"/>
    <w:rsid w:val="004B0F82"/>
    <w:rsid w:val="004B4910"/>
    <w:rsid w:val="004B6441"/>
    <w:rsid w:val="004C742D"/>
    <w:rsid w:val="004D24AE"/>
    <w:rsid w:val="004D2FF4"/>
    <w:rsid w:val="004D5F75"/>
    <w:rsid w:val="004D7903"/>
    <w:rsid w:val="004E2CF1"/>
    <w:rsid w:val="004E6390"/>
    <w:rsid w:val="004F0826"/>
    <w:rsid w:val="004F116B"/>
    <w:rsid w:val="004F132C"/>
    <w:rsid w:val="004F1B37"/>
    <w:rsid w:val="004F3645"/>
    <w:rsid w:val="004F6187"/>
    <w:rsid w:val="004F6451"/>
    <w:rsid w:val="00501ABA"/>
    <w:rsid w:val="00502F55"/>
    <w:rsid w:val="0051247F"/>
    <w:rsid w:val="005132B7"/>
    <w:rsid w:val="0051786F"/>
    <w:rsid w:val="00523DB7"/>
    <w:rsid w:val="00524542"/>
    <w:rsid w:val="00546D93"/>
    <w:rsid w:val="0056102D"/>
    <w:rsid w:val="00564CC6"/>
    <w:rsid w:val="00570ECE"/>
    <w:rsid w:val="005712DD"/>
    <w:rsid w:val="00573059"/>
    <w:rsid w:val="00581E47"/>
    <w:rsid w:val="0058548A"/>
    <w:rsid w:val="005B62BF"/>
    <w:rsid w:val="005C197A"/>
    <w:rsid w:val="005C1A4F"/>
    <w:rsid w:val="005C35C6"/>
    <w:rsid w:val="005C3A9D"/>
    <w:rsid w:val="005D0A63"/>
    <w:rsid w:val="005D2709"/>
    <w:rsid w:val="005D3570"/>
    <w:rsid w:val="005D63B0"/>
    <w:rsid w:val="005E14DC"/>
    <w:rsid w:val="005E3210"/>
    <w:rsid w:val="005E532C"/>
    <w:rsid w:val="005F172E"/>
    <w:rsid w:val="005F2B77"/>
    <w:rsid w:val="00601FEF"/>
    <w:rsid w:val="00604579"/>
    <w:rsid w:val="00606B80"/>
    <w:rsid w:val="0061005D"/>
    <w:rsid w:val="00616CC7"/>
    <w:rsid w:val="00621739"/>
    <w:rsid w:val="00621E27"/>
    <w:rsid w:val="006342F2"/>
    <w:rsid w:val="00640BAC"/>
    <w:rsid w:val="006519EF"/>
    <w:rsid w:val="00653559"/>
    <w:rsid w:val="00656A2B"/>
    <w:rsid w:val="006634A8"/>
    <w:rsid w:val="00664D82"/>
    <w:rsid w:val="006659EA"/>
    <w:rsid w:val="0067377D"/>
    <w:rsid w:val="00674AB7"/>
    <w:rsid w:val="006765E2"/>
    <w:rsid w:val="00677805"/>
    <w:rsid w:val="006837A5"/>
    <w:rsid w:val="00684A7C"/>
    <w:rsid w:val="00695725"/>
    <w:rsid w:val="006B095A"/>
    <w:rsid w:val="006B2B1D"/>
    <w:rsid w:val="006B31F3"/>
    <w:rsid w:val="006B5EF5"/>
    <w:rsid w:val="006C1919"/>
    <w:rsid w:val="006D1CB3"/>
    <w:rsid w:val="006D727C"/>
    <w:rsid w:val="006E030E"/>
    <w:rsid w:val="006E0566"/>
    <w:rsid w:val="006E1F41"/>
    <w:rsid w:val="006E7669"/>
    <w:rsid w:val="00700478"/>
    <w:rsid w:val="0070223E"/>
    <w:rsid w:val="0070272F"/>
    <w:rsid w:val="00705359"/>
    <w:rsid w:val="0071482D"/>
    <w:rsid w:val="007157AB"/>
    <w:rsid w:val="00725194"/>
    <w:rsid w:val="00733800"/>
    <w:rsid w:val="007361E2"/>
    <w:rsid w:val="007370C4"/>
    <w:rsid w:val="00737503"/>
    <w:rsid w:val="00740334"/>
    <w:rsid w:val="00741D27"/>
    <w:rsid w:val="00742F97"/>
    <w:rsid w:val="00753652"/>
    <w:rsid w:val="00754396"/>
    <w:rsid w:val="007636F7"/>
    <w:rsid w:val="00764679"/>
    <w:rsid w:val="00765EC1"/>
    <w:rsid w:val="00770F53"/>
    <w:rsid w:val="0078155B"/>
    <w:rsid w:val="00784B3F"/>
    <w:rsid w:val="00785832"/>
    <w:rsid w:val="00796067"/>
    <w:rsid w:val="007A1386"/>
    <w:rsid w:val="007A1AE6"/>
    <w:rsid w:val="007A44FD"/>
    <w:rsid w:val="007B70AD"/>
    <w:rsid w:val="007C6CFC"/>
    <w:rsid w:val="007C7186"/>
    <w:rsid w:val="007C79D8"/>
    <w:rsid w:val="007D1481"/>
    <w:rsid w:val="007D5ED8"/>
    <w:rsid w:val="007E2CFD"/>
    <w:rsid w:val="007F1924"/>
    <w:rsid w:val="007F32A1"/>
    <w:rsid w:val="007F37E9"/>
    <w:rsid w:val="007F5452"/>
    <w:rsid w:val="007F57D6"/>
    <w:rsid w:val="007F6843"/>
    <w:rsid w:val="00815D67"/>
    <w:rsid w:val="00817774"/>
    <w:rsid w:val="0082296A"/>
    <w:rsid w:val="00830A4F"/>
    <w:rsid w:val="00830DAC"/>
    <w:rsid w:val="008333C2"/>
    <w:rsid w:val="00844C31"/>
    <w:rsid w:val="00850D2A"/>
    <w:rsid w:val="00851497"/>
    <w:rsid w:val="00852D14"/>
    <w:rsid w:val="008558FC"/>
    <w:rsid w:val="008561AD"/>
    <w:rsid w:val="00867F40"/>
    <w:rsid w:val="0087017A"/>
    <w:rsid w:val="00870FC7"/>
    <w:rsid w:val="00871409"/>
    <w:rsid w:val="00883178"/>
    <w:rsid w:val="0088609D"/>
    <w:rsid w:val="00894FBC"/>
    <w:rsid w:val="00896D23"/>
    <w:rsid w:val="008A456A"/>
    <w:rsid w:val="008A7E0A"/>
    <w:rsid w:val="008B5821"/>
    <w:rsid w:val="008C0000"/>
    <w:rsid w:val="008C581F"/>
    <w:rsid w:val="008D46EA"/>
    <w:rsid w:val="008D6682"/>
    <w:rsid w:val="008E0043"/>
    <w:rsid w:val="008E72BB"/>
    <w:rsid w:val="008F1225"/>
    <w:rsid w:val="008F17ED"/>
    <w:rsid w:val="008F6C4D"/>
    <w:rsid w:val="0090063E"/>
    <w:rsid w:val="00913262"/>
    <w:rsid w:val="0091520A"/>
    <w:rsid w:val="009203CF"/>
    <w:rsid w:val="0092385E"/>
    <w:rsid w:val="0092460E"/>
    <w:rsid w:val="00924F3B"/>
    <w:rsid w:val="0092510A"/>
    <w:rsid w:val="00925BDC"/>
    <w:rsid w:val="00942074"/>
    <w:rsid w:val="009444D9"/>
    <w:rsid w:val="00944ADC"/>
    <w:rsid w:val="00946764"/>
    <w:rsid w:val="00952285"/>
    <w:rsid w:val="009542F0"/>
    <w:rsid w:val="009551C7"/>
    <w:rsid w:val="00955D7B"/>
    <w:rsid w:val="00964D71"/>
    <w:rsid w:val="00967C15"/>
    <w:rsid w:val="009720E0"/>
    <w:rsid w:val="00984147"/>
    <w:rsid w:val="009904C5"/>
    <w:rsid w:val="009916AE"/>
    <w:rsid w:val="00991875"/>
    <w:rsid w:val="009931FC"/>
    <w:rsid w:val="009933A5"/>
    <w:rsid w:val="009B0CC8"/>
    <w:rsid w:val="009C2AEE"/>
    <w:rsid w:val="009D0342"/>
    <w:rsid w:val="009D1BC5"/>
    <w:rsid w:val="009D2D82"/>
    <w:rsid w:val="009D34A1"/>
    <w:rsid w:val="009E1C92"/>
    <w:rsid w:val="009E24CF"/>
    <w:rsid w:val="009E757F"/>
    <w:rsid w:val="009F3D84"/>
    <w:rsid w:val="00A01F09"/>
    <w:rsid w:val="00A04136"/>
    <w:rsid w:val="00A060BC"/>
    <w:rsid w:val="00A12D49"/>
    <w:rsid w:val="00A13091"/>
    <w:rsid w:val="00A1575A"/>
    <w:rsid w:val="00A278BB"/>
    <w:rsid w:val="00A327DF"/>
    <w:rsid w:val="00A34D6B"/>
    <w:rsid w:val="00A35C11"/>
    <w:rsid w:val="00A41F42"/>
    <w:rsid w:val="00A46EF2"/>
    <w:rsid w:val="00A47579"/>
    <w:rsid w:val="00A511E0"/>
    <w:rsid w:val="00A51CB5"/>
    <w:rsid w:val="00A54240"/>
    <w:rsid w:val="00A636F2"/>
    <w:rsid w:val="00A7284C"/>
    <w:rsid w:val="00A7708F"/>
    <w:rsid w:val="00A805F7"/>
    <w:rsid w:val="00A814D0"/>
    <w:rsid w:val="00A91E3D"/>
    <w:rsid w:val="00A93FD0"/>
    <w:rsid w:val="00A95369"/>
    <w:rsid w:val="00A95D23"/>
    <w:rsid w:val="00AA1259"/>
    <w:rsid w:val="00AA1616"/>
    <w:rsid w:val="00AB031C"/>
    <w:rsid w:val="00AB71FF"/>
    <w:rsid w:val="00AC3847"/>
    <w:rsid w:val="00AC6981"/>
    <w:rsid w:val="00AD1033"/>
    <w:rsid w:val="00AD38F4"/>
    <w:rsid w:val="00AD6490"/>
    <w:rsid w:val="00AE3A32"/>
    <w:rsid w:val="00AE6BF9"/>
    <w:rsid w:val="00AF03D9"/>
    <w:rsid w:val="00B1115E"/>
    <w:rsid w:val="00B2565F"/>
    <w:rsid w:val="00B265BA"/>
    <w:rsid w:val="00B2796E"/>
    <w:rsid w:val="00B306A8"/>
    <w:rsid w:val="00B43EC0"/>
    <w:rsid w:val="00B4728A"/>
    <w:rsid w:val="00B50D76"/>
    <w:rsid w:val="00B53224"/>
    <w:rsid w:val="00B559E6"/>
    <w:rsid w:val="00B57616"/>
    <w:rsid w:val="00B7303C"/>
    <w:rsid w:val="00B73B9F"/>
    <w:rsid w:val="00B907C7"/>
    <w:rsid w:val="00B90DD2"/>
    <w:rsid w:val="00B91A77"/>
    <w:rsid w:val="00BA1554"/>
    <w:rsid w:val="00BA1637"/>
    <w:rsid w:val="00BA176A"/>
    <w:rsid w:val="00BA5E49"/>
    <w:rsid w:val="00BB1F9D"/>
    <w:rsid w:val="00BB1FFC"/>
    <w:rsid w:val="00BB2D75"/>
    <w:rsid w:val="00BB410C"/>
    <w:rsid w:val="00BB47D0"/>
    <w:rsid w:val="00BB539C"/>
    <w:rsid w:val="00BB628B"/>
    <w:rsid w:val="00BC079E"/>
    <w:rsid w:val="00BC48BC"/>
    <w:rsid w:val="00BD02A9"/>
    <w:rsid w:val="00BF3660"/>
    <w:rsid w:val="00C031AB"/>
    <w:rsid w:val="00C0366D"/>
    <w:rsid w:val="00C15225"/>
    <w:rsid w:val="00C167E2"/>
    <w:rsid w:val="00C343BE"/>
    <w:rsid w:val="00C36C73"/>
    <w:rsid w:val="00C47695"/>
    <w:rsid w:val="00C60699"/>
    <w:rsid w:val="00C70193"/>
    <w:rsid w:val="00C75E51"/>
    <w:rsid w:val="00C94BA5"/>
    <w:rsid w:val="00C961BD"/>
    <w:rsid w:val="00CA1CFC"/>
    <w:rsid w:val="00CB0513"/>
    <w:rsid w:val="00CB585C"/>
    <w:rsid w:val="00CC3F26"/>
    <w:rsid w:val="00CC719D"/>
    <w:rsid w:val="00CD115F"/>
    <w:rsid w:val="00CD1F59"/>
    <w:rsid w:val="00CD6FC0"/>
    <w:rsid w:val="00CE3493"/>
    <w:rsid w:val="00CE3CB4"/>
    <w:rsid w:val="00CF5301"/>
    <w:rsid w:val="00CF6FC5"/>
    <w:rsid w:val="00CF7CD3"/>
    <w:rsid w:val="00D02A0D"/>
    <w:rsid w:val="00D04F19"/>
    <w:rsid w:val="00D1263D"/>
    <w:rsid w:val="00D129ED"/>
    <w:rsid w:val="00D1322A"/>
    <w:rsid w:val="00D132F7"/>
    <w:rsid w:val="00D1418F"/>
    <w:rsid w:val="00D154A5"/>
    <w:rsid w:val="00D17EF9"/>
    <w:rsid w:val="00D20F40"/>
    <w:rsid w:val="00D21F09"/>
    <w:rsid w:val="00D22AAD"/>
    <w:rsid w:val="00D3033D"/>
    <w:rsid w:val="00D362EB"/>
    <w:rsid w:val="00D368E8"/>
    <w:rsid w:val="00D42628"/>
    <w:rsid w:val="00D501D7"/>
    <w:rsid w:val="00D55CDB"/>
    <w:rsid w:val="00D56E21"/>
    <w:rsid w:val="00D575F9"/>
    <w:rsid w:val="00D6119A"/>
    <w:rsid w:val="00D63207"/>
    <w:rsid w:val="00D70032"/>
    <w:rsid w:val="00D71ED1"/>
    <w:rsid w:val="00D7344F"/>
    <w:rsid w:val="00D801E7"/>
    <w:rsid w:val="00D80A90"/>
    <w:rsid w:val="00D8180D"/>
    <w:rsid w:val="00D82154"/>
    <w:rsid w:val="00D823B4"/>
    <w:rsid w:val="00D8324D"/>
    <w:rsid w:val="00D83E63"/>
    <w:rsid w:val="00D8687A"/>
    <w:rsid w:val="00D91DF4"/>
    <w:rsid w:val="00DB00BD"/>
    <w:rsid w:val="00DB3D12"/>
    <w:rsid w:val="00DB65E5"/>
    <w:rsid w:val="00DC26B4"/>
    <w:rsid w:val="00DC5DCD"/>
    <w:rsid w:val="00DC6661"/>
    <w:rsid w:val="00DC691D"/>
    <w:rsid w:val="00DD4A9D"/>
    <w:rsid w:val="00DD6BAA"/>
    <w:rsid w:val="00DD7D31"/>
    <w:rsid w:val="00DE5000"/>
    <w:rsid w:val="00DF7B69"/>
    <w:rsid w:val="00E014B9"/>
    <w:rsid w:val="00E03315"/>
    <w:rsid w:val="00E05C9C"/>
    <w:rsid w:val="00E14F0F"/>
    <w:rsid w:val="00E1678C"/>
    <w:rsid w:val="00E17C25"/>
    <w:rsid w:val="00E2025D"/>
    <w:rsid w:val="00E3312D"/>
    <w:rsid w:val="00E3757F"/>
    <w:rsid w:val="00E46260"/>
    <w:rsid w:val="00E506B7"/>
    <w:rsid w:val="00E5429D"/>
    <w:rsid w:val="00E54627"/>
    <w:rsid w:val="00E55023"/>
    <w:rsid w:val="00E55220"/>
    <w:rsid w:val="00E55262"/>
    <w:rsid w:val="00E55DBB"/>
    <w:rsid w:val="00E62FA4"/>
    <w:rsid w:val="00E657B7"/>
    <w:rsid w:val="00E6759A"/>
    <w:rsid w:val="00E72365"/>
    <w:rsid w:val="00E82D99"/>
    <w:rsid w:val="00E84ED0"/>
    <w:rsid w:val="00E85E57"/>
    <w:rsid w:val="00E9251F"/>
    <w:rsid w:val="00E92931"/>
    <w:rsid w:val="00E97AD3"/>
    <w:rsid w:val="00EA737A"/>
    <w:rsid w:val="00EB1621"/>
    <w:rsid w:val="00EB18E4"/>
    <w:rsid w:val="00EC0168"/>
    <w:rsid w:val="00EC2374"/>
    <w:rsid w:val="00EC2BFE"/>
    <w:rsid w:val="00ED0D0E"/>
    <w:rsid w:val="00ED2B00"/>
    <w:rsid w:val="00ED3AA4"/>
    <w:rsid w:val="00ED54B1"/>
    <w:rsid w:val="00ED5F86"/>
    <w:rsid w:val="00ED7A1B"/>
    <w:rsid w:val="00EE54B2"/>
    <w:rsid w:val="00F00FB8"/>
    <w:rsid w:val="00F04185"/>
    <w:rsid w:val="00F045E5"/>
    <w:rsid w:val="00F06DBB"/>
    <w:rsid w:val="00F0764D"/>
    <w:rsid w:val="00F13DE7"/>
    <w:rsid w:val="00F1616E"/>
    <w:rsid w:val="00F176AB"/>
    <w:rsid w:val="00F2088C"/>
    <w:rsid w:val="00F263C7"/>
    <w:rsid w:val="00F30634"/>
    <w:rsid w:val="00F31471"/>
    <w:rsid w:val="00F4032A"/>
    <w:rsid w:val="00F40822"/>
    <w:rsid w:val="00F47A45"/>
    <w:rsid w:val="00F51F5F"/>
    <w:rsid w:val="00F55DDD"/>
    <w:rsid w:val="00F56927"/>
    <w:rsid w:val="00F62E90"/>
    <w:rsid w:val="00F65A66"/>
    <w:rsid w:val="00F67B7F"/>
    <w:rsid w:val="00F67BBB"/>
    <w:rsid w:val="00F73779"/>
    <w:rsid w:val="00F9146B"/>
    <w:rsid w:val="00FA4F2E"/>
    <w:rsid w:val="00FA55FB"/>
    <w:rsid w:val="00FA5F4C"/>
    <w:rsid w:val="00FA7980"/>
    <w:rsid w:val="00FB2668"/>
    <w:rsid w:val="00FB2FEC"/>
    <w:rsid w:val="00FC2D53"/>
    <w:rsid w:val="00FC4158"/>
    <w:rsid w:val="00FC7CB3"/>
    <w:rsid w:val="00FD2A2B"/>
    <w:rsid w:val="00FD5CF6"/>
    <w:rsid w:val="00FE1405"/>
    <w:rsid w:val="00FE4372"/>
    <w:rsid w:val="00FE4D6A"/>
    <w:rsid w:val="00FE6720"/>
    <w:rsid w:val="00FE69A1"/>
    <w:rsid w:val="00FF1D18"/>
    <w:rsid w:val="00FF252A"/>
    <w:rsid w:val="00FF2A43"/>
    <w:rsid w:val="00FF3D43"/>
    <w:rsid w:val="00FF41D5"/>
    <w:rsid w:val="00FF7E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57256"/>
  <w15:chartTrackingRefBased/>
  <w15:docId w15:val="{40D5CC54-1678-46EE-96FA-EF6D28B2B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1E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37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1E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91E3D"/>
    <w:rPr>
      <w:b/>
      <w:bCs/>
    </w:rPr>
  </w:style>
  <w:style w:type="character" w:customStyle="1" w:styleId="Heading1Char">
    <w:name w:val="Heading 1 Char"/>
    <w:basedOn w:val="DefaultParagraphFont"/>
    <w:link w:val="Heading1"/>
    <w:uiPriority w:val="9"/>
    <w:rsid w:val="00A91E3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C36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36C73"/>
    <w:rPr>
      <w:color w:val="808080"/>
    </w:rPr>
  </w:style>
  <w:style w:type="character" w:customStyle="1" w:styleId="Heading2Char">
    <w:name w:val="Heading 2 Char"/>
    <w:basedOn w:val="DefaultParagraphFont"/>
    <w:link w:val="Heading2"/>
    <w:uiPriority w:val="9"/>
    <w:rsid w:val="007F37E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73779"/>
    <w:pPr>
      <w:ind w:left="720"/>
      <w:contextualSpacing/>
    </w:pPr>
  </w:style>
  <w:style w:type="character" w:styleId="CommentReference">
    <w:name w:val="annotation reference"/>
    <w:basedOn w:val="DefaultParagraphFont"/>
    <w:uiPriority w:val="99"/>
    <w:semiHidden/>
    <w:unhideWhenUsed/>
    <w:rsid w:val="0092510A"/>
    <w:rPr>
      <w:sz w:val="16"/>
      <w:szCs w:val="16"/>
    </w:rPr>
  </w:style>
  <w:style w:type="paragraph" w:styleId="CommentText">
    <w:name w:val="annotation text"/>
    <w:basedOn w:val="Normal"/>
    <w:link w:val="CommentTextChar"/>
    <w:uiPriority w:val="99"/>
    <w:semiHidden/>
    <w:unhideWhenUsed/>
    <w:rsid w:val="0092510A"/>
    <w:pPr>
      <w:spacing w:line="240" w:lineRule="auto"/>
    </w:pPr>
    <w:rPr>
      <w:sz w:val="20"/>
      <w:szCs w:val="20"/>
    </w:rPr>
  </w:style>
  <w:style w:type="character" w:customStyle="1" w:styleId="CommentTextChar">
    <w:name w:val="Comment Text Char"/>
    <w:basedOn w:val="DefaultParagraphFont"/>
    <w:link w:val="CommentText"/>
    <w:uiPriority w:val="99"/>
    <w:semiHidden/>
    <w:rsid w:val="0092510A"/>
    <w:rPr>
      <w:sz w:val="20"/>
      <w:szCs w:val="20"/>
    </w:rPr>
  </w:style>
  <w:style w:type="paragraph" w:styleId="CommentSubject">
    <w:name w:val="annotation subject"/>
    <w:basedOn w:val="CommentText"/>
    <w:next w:val="CommentText"/>
    <w:link w:val="CommentSubjectChar"/>
    <w:uiPriority w:val="99"/>
    <w:semiHidden/>
    <w:unhideWhenUsed/>
    <w:rsid w:val="0092510A"/>
    <w:rPr>
      <w:b/>
      <w:bCs/>
    </w:rPr>
  </w:style>
  <w:style w:type="character" w:customStyle="1" w:styleId="CommentSubjectChar">
    <w:name w:val="Comment Subject Char"/>
    <w:basedOn w:val="CommentTextChar"/>
    <w:link w:val="CommentSubject"/>
    <w:uiPriority w:val="99"/>
    <w:semiHidden/>
    <w:rsid w:val="0092510A"/>
    <w:rPr>
      <w:b/>
      <w:bCs/>
      <w:sz w:val="20"/>
      <w:szCs w:val="20"/>
    </w:rPr>
  </w:style>
  <w:style w:type="paragraph" w:styleId="BalloonText">
    <w:name w:val="Balloon Text"/>
    <w:basedOn w:val="Normal"/>
    <w:link w:val="BalloonTextChar"/>
    <w:uiPriority w:val="99"/>
    <w:semiHidden/>
    <w:unhideWhenUsed/>
    <w:rsid w:val="009251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10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38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F9E85-1C64-491E-926D-4F9F996A3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12297</TotalTime>
  <Pages>26</Pages>
  <Words>8968</Words>
  <Characters>51118</Characters>
  <Application>Microsoft Office Word</Application>
  <DocSecurity>0</DocSecurity>
  <Lines>425</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Elash, Brenden</dc:creator>
  <cp:keywords/>
  <dc:description/>
  <cp:lastModifiedBy>Elash, Brenden</cp:lastModifiedBy>
  <cp:revision>27</cp:revision>
  <dcterms:created xsi:type="dcterms:W3CDTF">2016-04-26T17:34:00Z</dcterms:created>
  <dcterms:modified xsi:type="dcterms:W3CDTF">2016-05-06T21:31:00Z</dcterms:modified>
</cp:coreProperties>
</file>